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2C03" w14:textId="77777777" w:rsidR="00F52CAA" w:rsidRPr="00803173" w:rsidRDefault="00F52CAA" w:rsidP="00E51E4E">
      <w:pPr>
        <w:rPr>
          <w:sz w:val="72"/>
          <w:szCs w:val="72"/>
        </w:rPr>
      </w:pPr>
    </w:p>
    <w:p w14:paraId="788D6B65" w14:textId="77777777" w:rsidR="00F52CAA" w:rsidRPr="00803173" w:rsidRDefault="00F52CAA" w:rsidP="00E51E4E">
      <w:pPr>
        <w:rPr>
          <w:sz w:val="72"/>
          <w:szCs w:val="72"/>
        </w:rPr>
      </w:pPr>
    </w:p>
    <w:p w14:paraId="645DE8B7" w14:textId="77777777" w:rsidR="00F41988" w:rsidRPr="00803173" w:rsidRDefault="00F41988" w:rsidP="00E51E4E">
      <w:pPr>
        <w:pBdr>
          <w:bottom w:val="single" w:sz="4" w:space="1" w:color="auto"/>
        </w:pBdr>
        <w:rPr>
          <w:sz w:val="72"/>
          <w:szCs w:val="72"/>
        </w:rPr>
      </w:pPr>
    </w:p>
    <w:p w14:paraId="01B5AB65" w14:textId="77777777" w:rsidR="00042BF5" w:rsidRPr="00803173" w:rsidRDefault="00042BF5" w:rsidP="00E51E4E">
      <w:pPr>
        <w:pBdr>
          <w:bottom w:val="single" w:sz="4" w:space="1" w:color="auto"/>
        </w:pBdr>
        <w:rPr>
          <w:sz w:val="72"/>
          <w:szCs w:val="72"/>
        </w:rPr>
      </w:pPr>
    </w:p>
    <w:p w14:paraId="317CFF49" w14:textId="77777777" w:rsidR="00733F89" w:rsidRPr="00556962" w:rsidRDefault="00733F89" w:rsidP="00E51E4E">
      <w:pPr>
        <w:pStyle w:val="Titel"/>
        <w:rPr>
          <w:rFonts w:asciiTheme="minorHAnsi" w:hAnsiTheme="minorHAnsi"/>
          <w:b/>
        </w:rPr>
      </w:pPr>
      <w:r w:rsidRPr="00556962">
        <w:rPr>
          <w:rFonts w:asciiTheme="minorHAnsi" w:hAnsiTheme="minorHAnsi"/>
          <w:b/>
        </w:rPr>
        <w:t xml:space="preserve">Naukanu Sailing School </w:t>
      </w:r>
    </w:p>
    <w:p w14:paraId="235A52D7" w14:textId="77777777" w:rsidR="00F52CAA" w:rsidRPr="00556962" w:rsidRDefault="00733F89" w:rsidP="00E51E4E">
      <w:pPr>
        <w:pStyle w:val="Titel"/>
        <w:rPr>
          <w:rFonts w:asciiTheme="minorHAnsi" w:hAnsiTheme="minorHAnsi"/>
          <w:b/>
        </w:rPr>
      </w:pPr>
      <w:r w:rsidRPr="00556962">
        <w:rPr>
          <w:rFonts w:asciiTheme="minorHAnsi" w:hAnsiTheme="minorHAnsi"/>
          <w:b/>
        </w:rPr>
        <w:t>Kursverwaltung</w:t>
      </w:r>
    </w:p>
    <w:p w14:paraId="5B28B8E0" w14:textId="77777777" w:rsidR="00550796" w:rsidRPr="00803173" w:rsidRDefault="00550796" w:rsidP="00E51E4E">
      <w:pPr>
        <w:pBdr>
          <w:bottom w:val="single" w:sz="4" w:space="1" w:color="auto"/>
        </w:pBdr>
      </w:pPr>
    </w:p>
    <w:p w14:paraId="4449611C" w14:textId="77777777" w:rsidR="00F41988" w:rsidRPr="00CE14DC" w:rsidRDefault="00F41988" w:rsidP="00E51E4E">
      <w:pPr>
        <w:rPr>
          <w:rStyle w:val="Hervorhebung"/>
        </w:rPr>
      </w:pPr>
      <w:r w:rsidRPr="00803173">
        <w:br w:type="page"/>
      </w:r>
    </w:p>
    <w:p w14:paraId="4E1F530D" w14:textId="77777777" w:rsidR="00F41988" w:rsidRPr="00803173" w:rsidRDefault="00F41988" w:rsidP="0036155A">
      <w:pPr>
        <w:pStyle w:val="IntensivesZitat"/>
        <w:pBdr>
          <w:bottom w:val="single" w:sz="4" w:space="10" w:color="auto"/>
        </w:pBdr>
        <w:spacing w:line="240" w:lineRule="auto"/>
        <w:ind w:left="862" w:right="862"/>
        <w:jc w:val="both"/>
        <w:rPr>
          <w:sz w:val="28"/>
          <w:szCs w:val="28"/>
        </w:rPr>
      </w:pPr>
      <w:r w:rsidRPr="00803173">
        <w:rPr>
          <w:sz w:val="28"/>
          <w:szCs w:val="28"/>
        </w:rPr>
        <w:lastRenderedPageBreak/>
        <w:t>Dokumenthistorie</w:t>
      </w:r>
    </w:p>
    <w:p w14:paraId="22C1F86F" w14:textId="77777777" w:rsidR="004B3170" w:rsidRPr="00803173" w:rsidRDefault="004B3170" w:rsidP="00E51E4E"/>
    <w:tbl>
      <w:tblPr>
        <w:tblW w:w="9812" w:type="dxa"/>
        <w:jc w:val="center"/>
        <w:tblLayout w:type="fixed"/>
        <w:tblLook w:val="0000" w:firstRow="0" w:lastRow="0" w:firstColumn="0" w:lastColumn="0" w:noHBand="0" w:noVBand="0"/>
      </w:tblPr>
      <w:tblGrid>
        <w:gridCol w:w="1081"/>
        <w:gridCol w:w="1275"/>
        <w:gridCol w:w="2323"/>
        <w:gridCol w:w="5133"/>
      </w:tblGrid>
      <w:tr w:rsidR="00F41988" w:rsidRPr="00803173" w14:paraId="779F2E3C" w14:textId="77777777" w:rsidTr="00C05634">
        <w:trPr>
          <w:jc w:val="center"/>
        </w:trPr>
        <w:tc>
          <w:tcPr>
            <w:tcW w:w="1081" w:type="dxa"/>
            <w:tcBorders>
              <w:top w:val="single" w:sz="4" w:space="0" w:color="000000"/>
              <w:left w:val="single" w:sz="4" w:space="0" w:color="000000"/>
              <w:bottom w:val="single" w:sz="4" w:space="0" w:color="000000"/>
            </w:tcBorders>
          </w:tcPr>
          <w:p w14:paraId="06648495"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Version</w:t>
            </w:r>
          </w:p>
        </w:tc>
        <w:tc>
          <w:tcPr>
            <w:tcW w:w="1275" w:type="dxa"/>
            <w:tcBorders>
              <w:top w:val="single" w:sz="4" w:space="0" w:color="000000"/>
              <w:left w:val="single" w:sz="4" w:space="0" w:color="000000"/>
              <w:bottom w:val="single" w:sz="4" w:space="0" w:color="000000"/>
            </w:tcBorders>
          </w:tcPr>
          <w:p w14:paraId="593EFBD4"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Datum</w:t>
            </w:r>
          </w:p>
        </w:tc>
        <w:tc>
          <w:tcPr>
            <w:tcW w:w="2323" w:type="dxa"/>
            <w:tcBorders>
              <w:top w:val="single" w:sz="4" w:space="0" w:color="000000"/>
              <w:left w:val="single" w:sz="4" w:space="0" w:color="000000"/>
              <w:bottom w:val="single" w:sz="4" w:space="0" w:color="000000"/>
            </w:tcBorders>
          </w:tcPr>
          <w:p w14:paraId="604FDA97"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Autor</w:t>
            </w:r>
            <w:r w:rsidR="00CF2B8D" w:rsidRPr="00556962">
              <w:rPr>
                <w:rFonts w:asciiTheme="minorHAnsi" w:hAnsiTheme="minorHAnsi"/>
              </w:rPr>
              <w:t>(en)</w:t>
            </w:r>
          </w:p>
        </w:tc>
        <w:tc>
          <w:tcPr>
            <w:tcW w:w="5133" w:type="dxa"/>
            <w:tcBorders>
              <w:top w:val="single" w:sz="4" w:space="0" w:color="000000"/>
              <w:left w:val="single" w:sz="4" w:space="0" w:color="000000"/>
              <w:bottom w:val="single" w:sz="4" w:space="0" w:color="000000"/>
              <w:right w:val="single" w:sz="4" w:space="0" w:color="000000"/>
            </w:tcBorders>
          </w:tcPr>
          <w:p w14:paraId="7281C63E" w14:textId="77777777" w:rsidR="00F41988" w:rsidRPr="00556962" w:rsidRDefault="00F41988" w:rsidP="00E51E4E">
            <w:pPr>
              <w:pStyle w:val="Tabellenheader"/>
              <w:snapToGrid w:val="0"/>
              <w:rPr>
                <w:rFonts w:asciiTheme="minorHAnsi" w:hAnsiTheme="minorHAnsi"/>
              </w:rPr>
            </w:pPr>
            <w:r w:rsidRPr="00556962">
              <w:rPr>
                <w:rFonts w:asciiTheme="minorHAnsi" w:hAnsiTheme="minorHAnsi"/>
              </w:rPr>
              <w:t>Kommentar</w:t>
            </w:r>
            <w:r w:rsidR="00CF2B8D" w:rsidRPr="00556962">
              <w:rPr>
                <w:rFonts w:asciiTheme="minorHAnsi" w:hAnsiTheme="minorHAnsi"/>
              </w:rPr>
              <w:t xml:space="preserve"> / Beschreibung</w:t>
            </w:r>
          </w:p>
        </w:tc>
      </w:tr>
      <w:tr w:rsidR="00F41988" w:rsidRPr="00803173" w14:paraId="43DE619D" w14:textId="77777777" w:rsidTr="00C05634">
        <w:trPr>
          <w:jc w:val="center"/>
        </w:trPr>
        <w:tc>
          <w:tcPr>
            <w:tcW w:w="1081" w:type="dxa"/>
            <w:tcBorders>
              <w:top w:val="single" w:sz="4" w:space="0" w:color="000000"/>
              <w:left w:val="single" w:sz="4" w:space="0" w:color="000000"/>
              <w:bottom w:val="single" w:sz="4" w:space="0" w:color="000000"/>
            </w:tcBorders>
          </w:tcPr>
          <w:p w14:paraId="30BD9B6D"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0.1</w:t>
            </w:r>
          </w:p>
        </w:tc>
        <w:tc>
          <w:tcPr>
            <w:tcW w:w="1275" w:type="dxa"/>
            <w:tcBorders>
              <w:top w:val="single" w:sz="4" w:space="0" w:color="000000"/>
              <w:left w:val="single" w:sz="4" w:space="0" w:color="000000"/>
              <w:bottom w:val="single" w:sz="4" w:space="0" w:color="000000"/>
            </w:tcBorders>
          </w:tcPr>
          <w:p w14:paraId="7500602A" w14:textId="1921844B" w:rsidR="00F41988" w:rsidRPr="00556962" w:rsidRDefault="0036155A" w:rsidP="00983E55">
            <w:pPr>
              <w:pStyle w:val="Tabelleninhalt"/>
              <w:snapToGrid w:val="0"/>
              <w:rPr>
                <w:rFonts w:asciiTheme="minorHAnsi" w:hAnsiTheme="minorHAnsi"/>
              </w:rPr>
            </w:pPr>
            <w:r>
              <w:rPr>
                <w:rFonts w:asciiTheme="minorHAnsi" w:hAnsiTheme="minorHAnsi"/>
              </w:rPr>
              <w:t>07.02.2</w:t>
            </w:r>
            <w:r w:rsidR="00733F89" w:rsidRPr="00556962">
              <w:rPr>
                <w:rFonts w:asciiTheme="minorHAnsi" w:hAnsiTheme="minorHAnsi"/>
              </w:rPr>
              <w:t>014</w:t>
            </w:r>
          </w:p>
        </w:tc>
        <w:tc>
          <w:tcPr>
            <w:tcW w:w="2323" w:type="dxa"/>
            <w:tcBorders>
              <w:top w:val="single" w:sz="4" w:space="0" w:color="000000"/>
              <w:left w:val="single" w:sz="4" w:space="0" w:color="000000"/>
              <w:bottom w:val="single" w:sz="4" w:space="0" w:color="000000"/>
            </w:tcBorders>
          </w:tcPr>
          <w:p w14:paraId="2A76149C" w14:textId="4A3ECF29" w:rsidR="00F41988" w:rsidRPr="00556962" w:rsidRDefault="00983E55" w:rsidP="00C05634">
            <w:pPr>
              <w:pStyle w:val="Tabelleninhalt"/>
              <w:snapToGrid w:val="0"/>
              <w:jc w:val="left"/>
              <w:rPr>
                <w:rFonts w:asciiTheme="minorHAnsi" w:hAnsiTheme="minorHAnsi"/>
              </w:rPr>
            </w:pPr>
            <w:r w:rsidRPr="00556962">
              <w:rPr>
                <w:rFonts w:asciiTheme="minorHAnsi" w:hAnsiTheme="minorHAnsi"/>
              </w:rPr>
              <w:t xml:space="preserve">Benjamin Böcherer, </w:t>
            </w:r>
            <w:r w:rsidR="00617BEB">
              <w:rPr>
                <w:rFonts w:asciiTheme="minorHAnsi" w:hAnsiTheme="minorHAnsi"/>
              </w:rPr>
              <w:t>Stefan Müller, Dominik Schu</w:t>
            </w:r>
            <w:r w:rsidR="00733F89"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0F016723" w14:textId="77777777" w:rsidR="00F41988" w:rsidRPr="00556962" w:rsidRDefault="00F41988" w:rsidP="00E51E4E">
            <w:pPr>
              <w:pStyle w:val="Tabelleninhalt"/>
              <w:snapToGrid w:val="0"/>
              <w:rPr>
                <w:rFonts w:asciiTheme="minorHAnsi" w:hAnsiTheme="minorHAnsi"/>
              </w:rPr>
            </w:pPr>
            <w:r w:rsidRPr="00556962">
              <w:rPr>
                <w:rFonts w:asciiTheme="minorHAnsi" w:hAnsiTheme="minorHAnsi"/>
              </w:rPr>
              <w:t>Initiale Erstellung</w:t>
            </w:r>
          </w:p>
        </w:tc>
      </w:tr>
      <w:tr w:rsidR="00F41988" w:rsidRPr="00803173" w14:paraId="7687A2D8" w14:textId="77777777" w:rsidTr="00C05634">
        <w:trPr>
          <w:jc w:val="center"/>
        </w:trPr>
        <w:tc>
          <w:tcPr>
            <w:tcW w:w="1081" w:type="dxa"/>
            <w:tcBorders>
              <w:top w:val="single" w:sz="4" w:space="0" w:color="000000"/>
              <w:left w:val="single" w:sz="4" w:space="0" w:color="000000"/>
              <w:bottom w:val="single" w:sz="4" w:space="0" w:color="000000"/>
            </w:tcBorders>
          </w:tcPr>
          <w:p w14:paraId="45538AD8" w14:textId="20FFD242" w:rsidR="00F41988" w:rsidRPr="00556962" w:rsidRDefault="0036155A" w:rsidP="00E51E4E">
            <w:pPr>
              <w:pStyle w:val="Tabelleninhalt"/>
              <w:snapToGrid w:val="0"/>
              <w:rPr>
                <w:rFonts w:asciiTheme="minorHAnsi" w:hAnsiTheme="minorHAnsi"/>
              </w:rPr>
            </w:pPr>
            <w:r>
              <w:rPr>
                <w:rFonts w:asciiTheme="minorHAnsi" w:hAnsiTheme="minorHAnsi"/>
              </w:rPr>
              <w:t>0.2</w:t>
            </w:r>
          </w:p>
        </w:tc>
        <w:tc>
          <w:tcPr>
            <w:tcW w:w="1275" w:type="dxa"/>
            <w:tcBorders>
              <w:top w:val="single" w:sz="4" w:space="0" w:color="000000"/>
              <w:left w:val="single" w:sz="4" w:space="0" w:color="000000"/>
              <w:bottom w:val="single" w:sz="4" w:space="0" w:color="000000"/>
            </w:tcBorders>
          </w:tcPr>
          <w:p w14:paraId="31024CE6" w14:textId="35DCDD74" w:rsidR="00F41988" w:rsidRPr="00556962" w:rsidRDefault="0036155A" w:rsidP="00E51E4E">
            <w:pPr>
              <w:pStyle w:val="Tabelleninhalt"/>
              <w:snapToGrid w:val="0"/>
              <w:rPr>
                <w:rFonts w:asciiTheme="minorHAnsi" w:hAnsiTheme="minorHAnsi"/>
              </w:rPr>
            </w:pPr>
            <w:r>
              <w:rPr>
                <w:rFonts w:asciiTheme="minorHAnsi" w:hAnsiTheme="minorHAnsi"/>
              </w:rPr>
              <w:t>13.03.2014</w:t>
            </w:r>
          </w:p>
        </w:tc>
        <w:tc>
          <w:tcPr>
            <w:tcW w:w="2323" w:type="dxa"/>
            <w:tcBorders>
              <w:top w:val="single" w:sz="4" w:space="0" w:color="000000"/>
              <w:left w:val="single" w:sz="4" w:space="0" w:color="000000"/>
              <w:bottom w:val="single" w:sz="4" w:space="0" w:color="000000"/>
            </w:tcBorders>
          </w:tcPr>
          <w:p w14:paraId="404CD185" w14:textId="44A26E48"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5E0EBD79" w14:textId="1D9AA56B" w:rsidR="00F41988" w:rsidRPr="00556962" w:rsidRDefault="0036155A" w:rsidP="00E51E4E">
            <w:pPr>
              <w:pStyle w:val="Tabelleninhalt"/>
              <w:snapToGrid w:val="0"/>
              <w:rPr>
                <w:rFonts w:asciiTheme="minorHAnsi" w:hAnsiTheme="minorHAnsi"/>
              </w:rPr>
            </w:pPr>
            <w:r>
              <w:rPr>
                <w:rFonts w:asciiTheme="minorHAnsi" w:hAnsiTheme="minorHAnsi"/>
              </w:rPr>
              <w:t>Korrektur</w:t>
            </w:r>
          </w:p>
        </w:tc>
      </w:tr>
      <w:tr w:rsidR="00F41988" w:rsidRPr="00803173" w14:paraId="2A3A8A4C" w14:textId="77777777" w:rsidTr="00C05634">
        <w:trPr>
          <w:jc w:val="center"/>
        </w:trPr>
        <w:tc>
          <w:tcPr>
            <w:tcW w:w="1081" w:type="dxa"/>
            <w:tcBorders>
              <w:top w:val="single" w:sz="4" w:space="0" w:color="000000"/>
              <w:left w:val="single" w:sz="4" w:space="0" w:color="000000"/>
              <w:bottom w:val="single" w:sz="4" w:space="0" w:color="000000"/>
            </w:tcBorders>
          </w:tcPr>
          <w:p w14:paraId="4C7F3B25" w14:textId="6E03A9EC" w:rsidR="00F41988" w:rsidRPr="00556962" w:rsidRDefault="0036155A" w:rsidP="00E51E4E">
            <w:pPr>
              <w:pStyle w:val="Tabelleninhalt"/>
              <w:snapToGrid w:val="0"/>
              <w:rPr>
                <w:rFonts w:asciiTheme="minorHAnsi" w:hAnsiTheme="minorHAnsi"/>
              </w:rPr>
            </w:pPr>
            <w:r>
              <w:rPr>
                <w:rFonts w:asciiTheme="minorHAnsi" w:hAnsiTheme="minorHAnsi"/>
              </w:rPr>
              <w:t>0.3</w:t>
            </w:r>
          </w:p>
        </w:tc>
        <w:tc>
          <w:tcPr>
            <w:tcW w:w="1275" w:type="dxa"/>
            <w:tcBorders>
              <w:top w:val="single" w:sz="4" w:space="0" w:color="000000"/>
              <w:left w:val="single" w:sz="4" w:space="0" w:color="000000"/>
              <w:bottom w:val="single" w:sz="4" w:space="0" w:color="000000"/>
            </w:tcBorders>
          </w:tcPr>
          <w:p w14:paraId="480CCBE3" w14:textId="50C8B5E3" w:rsidR="00F41988" w:rsidRPr="00556962" w:rsidRDefault="0036155A" w:rsidP="00E51E4E">
            <w:pPr>
              <w:pStyle w:val="Tabelleninhalt"/>
              <w:snapToGrid w:val="0"/>
              <w:rPr>
                <w:rFonts w:asciiTheme="minorHAnsi" w:hAnsiTheme="minorHAnsi"/>
              </w:rPr>
            </w:pPr>
            <w:r>
              <w:rPr>
                <w:rFonts w:asciiTheme="minorHAnsi" w:hAnsiTheme="minorHAnsi"/>
              </w:rPr>
              <w:t>20.03.2014</w:t>
            </w:r>
          </w:p>
        </w:tc>
        <w:tc>
          <w:tcPr>
            <w:tcW w:w="2323" w:type="dxa"/>
            <w:tcBorders>
              <w:top w:val="single" w:sz="4" w:space="0" w:color="000000"/>
              <w:left w:val="single" w:sz="4" w:space="0" w:color="000000"/>
              <w:bottom w:val="single" w:sz="4" w:space="0" w:color="000000"/>
            </w:tcBorders>
          </w:tcPr>
          <w:p w14:paraId="2DF6AE50" w14:textId="266DA5C3" w:rsidR="00F41988" w:rsidRPr="00556962" w:rsidRDefault="0036155A" w:rsidP="00C05634">
            <w:pPr>
              <w:pStyle w:val="Tabelleninhalt"/>
              <w:snapToGrid w:val="0"/>
              <w:jc w:val="left"/>
              <w:rPr>
                <w:rFonts w:asciiTheme="minorHAnsi" w:hAnsiTheme="minorHAnsi"/>
              </w:rPr>
            </w:pPr>
            <w:r w:rsidRPr="00556962">
              <w:rPr>
                <w:rFonts w:asciiTheme="minorHAnsi" w:hAnsiTheme="minorHAnsi"/>
              </w:rPr>
              <w:t xml:space="preserve">Benjamin Böcherer, </w:t>
            </w:r>
            <w:r>
              <w:rPr>
                <w:rFonts w:asciiTheme="minorHAnsi" w:hAnsiTheme="minorHAnsi"/>
              </w:rPr>
              <w:t>Stefan Müller, Dominik Schu</w:t>
            </w:r>
            <w:r w:rsidRPr="00556962">
              <w:rPr>
                <w:rFonts w:asciiTheme="minorHAnsi" w:hAnsiTheme="minorHAnsi"/>
              </w:rPr>
              <w:t>macher, Tobias Meyer</w:t>
            </w:r>
          </w:p>
        </w:tc>
        <w:tc>
          <w:tcPr>
            <w:tcW w:w="5133" w:type="dxa"/>
            <w:tcBorders>
              <w:top w:val="single" w:sz="4" w:space="0" w:color="000000"/>
              <w:left w:val="single" w:sz="4" w:space="0" w:color="000000"/>
              <w:bottom w:val="single" w:sz="4" w:space="0" w:color="000000"/>
              <w:right w:val="single" w:sz="4" w:space="0" w:color="000000"/>
            </w:tcBorders>
          </w:tcPr>
          <w:p w14:paraId="6B8A0DA6" w14:textId="577CE901" w:rsidR="00F41988" w:rsidRPr="00556962" w:rsidRDefault="0036155A" w:rsidP="00E51E4E">
            <w:pPr>
              <w:pStyle w:val="Tabelleninhalt"/>
              <w:snapToGrid w:val="0"/>
              <w:rPr>
                <w:rFonts w:asciiTheme="minorHAnsi" w:hAnsiTheme="minorHAnsi"/>
              </w:rPr>
            </w:pPr>
            <w:r>
              <w:rPr>
                <w:rFonts w:asciiTheme="minorHAnsi" w:hAnsiTheme="minorHAnsi"/>
              </w:rPr>
              <w:t>Finalisierung</w:t>
            </w:r>
          </w:p>
        </w:tc>
      </w:tr>
    </w:tbl>
    <w:p w14:paraId="183FD042" w14:textId="77777777" w:rsidR="00BB04D2" w:rsidRPr="00803173" w:rsidRDefault="00BB04D2" w:rsidP="00E51E4E">
      <w:r w:rsidRPr="00803173">
        <w:br w:type="page"/>
      </w:r>
    </w:p>
    <w:p w14:paraId="6325243B" w14:textId="07CF34E0" w:rsidR="009221A4" w:rsidRPr="00556962" w:rsidRDefault="009221A4" w:rsidP="00E51E4E">
      <w:pPr>
        <w:pStyle w:val="Inhaltsverzeichnisberschrift"/>
        <w:numPr>
          <w:ilvl w:val="0"/>
          <w:numId w:val="0"/>
        </w:numPr>
        <w:ind w:left="432"/>
        <w:rPr>
          <w:rFonts w:asciiTheme="minorHAnsi" w:hAnsiTheme="minorHAnsi"/>
        </w:rPr>
      </w:pPr>
      <w:r w:rsidRPr="00556962">
        <w:rPr>
          <w:rFonts w:asciiTheme="minorHAnsi" w:hAnsiTheme="minorHAnsi"/>
        </w:rPr>
        <w:lastRenderedPageBreak/>
        <w:t>Inhalt</w:t>
      </w:r>
    </w:p>
    <w:p w14:paraId="606F104A" w14:textId="77777777" w:rsidR="00D70342" w:rsidRDefault="009221A4">
      <w:pPr>
        <w:pStyle w:val="Verzeichnis1"/>
        <w:tabs>
          <w:tab w:val="left" w:pos="440"/>
          <w:tab w:val="right" w:leader="dot" w:pos="9627"/>
        </w:tabs>
        <w:rPr>
          <w:noProof/>
        </w:rPr>
      </w:pPr>
      <w:r w:rsidRPr="00803173">
        <w:fldChar w:fldCharType="begin"/>
      </w:r>
      <w:r w:rsidRPr="00803173">
        <w:instrText xml:space="preserve"> TOC \o "1-3" \h \z \u </w:instrText>
      </w:r>
      <w:r w:rsidRPr="00803173">
        <w:fldChar w:fldCharType="separate"/>
      </w:r>
      <w:hyperlink w:anchor="_Toc382478834" w:history="1">
        <w:r w:rsidR="00D70342" w:rsidRPr="006B1CB9">
          <w:rPr>
            <w:rStyle w:val="Hyperlink"/>
            <w:noProof/>
          </w:rPr>
          <w:t>1</w:t>
        </w:r>
        <w:r w:rsidR="00D70342">
          <w:rPr>
            <w:noProof/>
          </w:rPr>
          <w:tab/>
        </w:r>
        <w:r w:rsidR="00D70342" w:rsidRPr="006B1CB9">
          <w:rPr>
            <w:rStyle w:val="Hyperlink"/>
            <w:noProof/>
          </w:rPr>
          <w:t>Prolog</w:t>
        </w:r>
        <w:r w:rsidR="00D70342">
          <w:rPr>
            <w:noProof/>
            <w:webHidden/>
          </w:rPr>
          <w:tab/>
        </w:r>
        <w:r w:rsidR="00D70342">
          <w:rPr>
            <w:noProof/>
            <w:webHidden/>
          </w:rPr>
          <w:fldChar w:fldCharType="begin"/>
        </w:r>
        <w:r w:rsidR="00D70342">
          <w:rPr>
            <w:noProof/>
            <w:webHidden/>
          </w:rPr>
          <w:instrText xml:space="preserve"> PAGEREF _Toc382478834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1FD0D900" w14:textId="77777777" w:rsidR="00D70342" w:rsidRDefault="00C05634">
      <w:pPr>
        <w:pStyle w:val="Verzeichnis1"/>
        <w:tabs>
          <w:tab w:val="left" w:pos="440"/>
          <w:tab w:val="right" w:leader="dot" w:pos="9627"/>
        </w:tabs>
        <w:rPr>
          <w:noProof/>
        </w:rPr>
      </w:pPr>
      <w:hyperlink w:anchor="_Toc382478835" w:history="1">
        <w:r w:rsidR="00D70342" w:rsidRPr="006B1CB9">
          <w:rPr>
            <w:rStyle w:val="Hyperlink"/>
            <w:noProof/>
          </w:rPr>
          <w:t>2</w:t>
        </w:r>
        <w:r w:rsidR="00D70342">
          <w:rPr>
            <w:noProof/>
          </w:rPr>
          <w:tab/>
        </w:r>
        <w:r w:rsidR="00D70342" w:rsidRPr="006B1CB9">
          <w:rPr>
            <w:rStyle w:val="Hyperlink"/>
            <w:noProof/>
          </w:rPr>
          <w:t>Ausgangssituation</w:t>
        </w:r>
        <w:r w:rsidR="00D70342">
          <w:rPr>
            <w:noProof/>
            <w:webHidden/>
          </w:rPr>
          <w:tab/>
        </w:r>
        <w:r w:rsidR="00D70342">
          <w:rPr>
            <w:noProof/>
            <w:webHidden/>
          </w:rPr>
          <w:fldChar w:fldCharType="begin"/>
        </w:r>
        <w:r w:rsidR="00D70342">
          <w:rPr>
            <w:noProof/>
            <w:webHidden/>
          </w:rPr>
          <w:instrText xml:space="preserve"> PAGEREF _Toc382478835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2A21A0FB" w14:textId="77777777" w:rsidR="00D70342" w:rsidRDefault="00C05634">
      <w:pPr>
        <w:pStyle w:val="Verzeichnis1"/>
        <w:tabs>
          <w:tab w:val="left" w:pos="440"/>
          <w:tab w:val="right" w:leader="dot" w:pos="9627"/>
        </w:tabs>
        <w:rPr>
          <w:noProof/>
        </w:rPr>
      </w:pPr>
      <w:hyperlink w:anchor="_Toc382478836" w:history="1">
        <w:r w:rsidR="00D70342" w:rsidRPr="006B1CB9">
          <w:rPr>
            <w:rStyle w:val="Hyperlink"/>
            <w:noProof/>
          </w:rPr>
          <w:t>3</w:t>
        </w:r>
        <w:r w:rsidR="00D70342">
          <w:rPr>
            <w:noProof/>
          </w:rPr>
          <w:tab/>
        </w:r>
        <w:r w:rsidR="00D70342" w:rsidRPr="006B1CB9">
          <w:rPr>
            <w:rStyle w:val="Hyperlink"/>
            <w:noProof/>
          </w:rPr>
          <w:t>Zielsetzung</w:t>
        </w:r>
        <w:r w:rsidR="00D70342">
          <w:rPr>
            <w:noProof/>
            <w:webHidden/>
          </w:rPr>
          <w:tab/>
        </w:r>
        <w:r w:rsidR="00D70342">
          <w:rPr>
            <w:noProof/>
            <w:webHidden/>
          </w:rPr>
          <w:fldChar w:fldCharType="begin"/>
        </w:r>
        <w:r w:rsidR="00D70342">
          <w:rPr>
            <w:noProof/>
            <w:webHidden/>
          </w:rPr>
          <w:instrText xml:space="preserve"> PAGEREF _Toc382478836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672977B3" w14:textId="77777777" w:rsidR="00D70342" w:rsidRDefault="00C05634">
      <w:pPr>
        <w:pStyle w:val="Verzeichnis1"/>
        <w:tabs>
          <w:tab w:val="left" w:pos="440"/>
          <w:tab w:val="right" w:leader="dot" w:pos="9627"/>
        </w:tabs>
        <w:rPr>
          <w:noProof/>
        </w:rPr>
      </w:pPr>
      <w:hyperlink w:anchor="_Toc382478837" w:history="1">
        <w:r w:rsidR="00D70342" w:rsidRPr="006B1CB9">
          <w:rPr>
            <w:rStyle w:val="Hyperlink"/>
            <w:noProof/>
          </w:rPr>
          <w:t>4</w:t>
        </w:r>
        <w:r w:rsidR="00D70342">
          <w:rPr>
            <w:noProof/>
          </w:rPr>
          <w:tab/>
        </w:r>
        <w:r w:rsidR="00D70342" w:rsidRPr="006B1CB9">
          <w:rPr>
            <w:rStyle w:val="Hyperlink"/>
            <w:noProof/>
          </w:rPr>
          <w:t>Mitwirkung des Auftraggebers</w:t>
        </w:r>
        <w:r w:rsidR="00D70342">
          <w:rPr>
            <w:noProof/>
            <w:webHidden/>
          </w:rPr>
          <w:tab/>
        </w:r>
        <w:r w:rsidR="00D70342">
          <w:rPr>
            <w:noProof/>
            <w:webHidden/>
          </w:rPr>
          <w:fldChar w:fldCharType="begin"/>
        </w:r>
        <w:r w:rsidR="00D70342">
          <w:rPr>
            <w:noProof/>
            <w:webHidden/>
          </w:rPr>
          <w:instrText xml:space="preserve"> PAGEREF _Toc382478837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CE208E9" w14:textId="77777777" w:rsidR="00D70342" w:rsidRDefault="00C05634">
      <w:pPr>
        <w:pStyle w:val="Verzeichnis1"/>
        <w:tabs>
          <w:tab w:val="left" w:pos="440"/>
          <w:tab w:val="right" w:leader="dot" w:pos="9627"/>
        </w:tabs>
        <w:rPr>
          <w:noProof/>
        </w:rPr>
      </w:pPr>
      <w:hyperlink w:anchor="_Toc382478838" w:history="1">
        <w:r w:rsidR="00D70342" w:rsidRPr="006B1CB9">
          <w:rPr>
            <w:rStyle w:val="Hyperlink"/>
            <w:noProof/>
          </w:rPr>
          <w:t>5</w:t>
        </w:r>
        <w:r w:rsidR="00D70342">
          <w:rPr>
            <w:noProof/>
          </w:rPr>
          <w:tab/>
        </w:r>
        <w:r w:rsidR="00D70342" w:rsidRPr="006B1CB9">
          <w:rPr>
            <w:rStyle w:val="Hyperlink"/>
            <w:noProof/>
          </w:rPr>
          <w:t>Architektur</w:t>
        </w:r>
        <w:r w:rsidR="00D70342">
          <w:rPr>
            <w:noProof/>
            <w:webHidden/>
          </w:rPr>
          <w:tab/>
        </w:r>
        <w:r w:rsidR="00D70342">
          <w:rPr>
            <w:noProof/>
            <w:webHidden/>
          </w:rPr>
          <w:fldChar w:fldCharType="begin"/>
        </w:r>
        <w:r w:rsidR="00D70342">
          <w:rPr>
            <w:noProof/>
            <w:webHidden/>
          </w:rPr>
          <w:instrText xml:space="preserve"> PAGEREF _Toc382478838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467CA84A" w14:textId="77777777" w:rsidR="00D70342" w:rsidRDefault="00C05634">
      <w:pPr>
        <w:pStyle w:val="Verzeichnis1"/>
        <w:tabs>
          <w:tab w:val="left" w:pos="440"/>
          <w:tab w:val="right" w:leader="dot" w:pos="9627"/>
        </w:tabs>
        <w:rPr>
          <w:noProof/>
        </w:rPr>
      </w:pPr>
      <w:hyperlink w:anchor="_Toc382478839" w:history="1">
        <w:r w:rsidR="00D70342" w:rsidRPr="006B1CB9">
          <w:rPr>
            <w:rStyle w:val="Hyperlink"/>
            <w:noProof/>
          </w:rPr>
          <w:t>6</w:t>
        </w:r>
        <w:r w:rsidR="00D70342">
          <w:rPr>
            <w:noProof/>
          </w:rPr>
          <w:tab/>
        </w:r>
        <w:r w:rsidR="00D70342" w:rsidRPr="006B1CB9">
          <w:rPr>
            <w:rStyle w:val="Hyperlink"/>
            <w:noProof/>
          </w:rPr>
          <w:t>Hardware- und Systemvoraussetzungen</w:t>
        </w:r>
        <w:r w:rsidR="00D70342">
          <w:rPr>
            <w:noProof/>
            <w:webHidden/>
          </w:rPr>
          <w:tab/>
        </w:r>
        <w:r w:rsidR="00D70342">
          <w:rPr>
            <w:noProof/>
            <w:webHidden/>
          </w:rPr>
          <w:fldChar w:fldCharType="begin"/>
        </w:r>
        <w:r w:rsidR="00D70342">
          <w:rPr>
            <w:noProof/>
            <w:webHidden/>
          </w:rPr>
          <w:instrText xml:space="preserve"> PAGEREF _Toc382478839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750E9F6" w14:textId="77777777" w:rsidR="00D70342" w:rsidRDefault="00C05634">
      <w:pPr>
        <w:pStyle w:val="Verzeichnis1"/>
        <w:tabs>
          <w:tab w:val="left" w:pos="440"/>
          <w:tab w:val="right" w:leader="dot" w:pos="9627"/>
        </w:tabs>
        <w:rPr>
          <w:noProof/>
        </w:rPr>
      </w:pPr>
      <w:hyperlink w:anchor="_Toc382478840" w:history="1">
        <w:r w:rsidR="00D70342" w:rsidRPr="006B1CB9">
          <w:rPr>
            <w:rStyle w:val="Hyperlink"/>
            <w:noProof/>
          </w:rPr>
          <w:t>7</w:t>
        </w:r>
        <w:r w:rsidR="00D70342">
          <w:rPr>
            <w:noProof/>
          </w:rPr>
          <w:tab/>
        </w:r>
        <w:r w:rsidR="00D70342" w:rsidRPr="006B1CB9">
          <w:rPr>
            <w:rStyle w:val="Hyperlink"/>
            <w:noProof/>
          </w:rPr>
          <w:t>Entwicklung der Software</w:t>
        </w:r>
        <w:r w:rsidR="00D70342">
          <w:rPr>
            <w:noProof/>
            <w:webHidden/>
          </w:rPr>
          <w:tab/>
        </w:r>
        <w:r w:rsidR="00D70342">
          <w:rPr>
            <w:noProof/>
            <w:webHidden/>
          </w:rPr>
          <w:fldChar w:fldCharType="begin"/>
        </w:r>
        <w:r w:rsidR="00D70342">
          <w:rPr>
            <w:noProof/>
            <w:webHidden/>
          </w:rPr>
          <w:instrText xml:space="preserve"> PAGEREF _Toc382478840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362C5C5B" w14:textId="77777777" w:rsidR="00D70342" w:rsidRDefault="00C05634">
      <w:pPr>
        <w:pStyle w:val="Verzeichnis1"/>
        <w:tabs>
          <w:tab w:val="left" w:pos="440"/>
          <w:tab w:val="right" w:leader="dot" w:pos="9627"/>
        </w:tabs>
        <w:rPr>
          <w:noProof/>
        </w:rPr>
      </w:pPr>
      <w:hyperlink w:anchor="_Toc382478841" w:history="1">
        <w:r w:rsidR="00D70342" w:rsidRPr="006B1CB9">
          <w:rPr>
            <w:rStyle w:val="Hyperlink"/>
            <w:noProof/>
          </w:rPr>
          <w:t>8</w:t>
        </w:r>
        <w:r w:rsidR="00D70342">
          <w:rPr>
            <w:noProof/>
          </w:rPr>
          <w:tab/>
        </w:r>
        <w:r w:rsidR="00D70342" w:rsidRPr="006B1CB9">
          <w:rPr>
            <w:rStyle w:val="Hyperlink"/>
            <w:noProof/>
          </w:rPr>
          <w:t>Verwendete Technologien</w:t>
        </w:r>
        <w:r w:rsidR="00D70342">
          <w:rPr>
            <w:noProof/>
            <w:webHidden/>
          </w:rPr>
          <w:tab/>
        </w:r>
        <w:r w:rsidR="00D70342">
          <w:rPr>
            <w:noProof/>
            <w:webHidden/>
          </w:rPr>
          <w:fldChar w:fldCharType="begin"/>
        </w:r>
        <w:r w:rsidR="00D70342">
          <w:rPr>
            <w:noProof/>
            <w:webHidden/>
          </w:rPr>
          <w:instrText xml:space="preserve"> PAGEREF _Toc382478841 \h </w:instrText>
        </w:r>
        <w:r w:rsidR="00D70342">
          <w:rPr>
            <w:noProof/>
            <w:webHidden/>
          </w:rPr>
        </w:r>
        <w:r w:rsidR="00D70342">
          <w:rPr>
            <w:noProof/>
            <w:webHidden/>
          </w:rPr>
          <w:fldChar w:fldCharType="separate"/>
        </w:r>
        <w:r w:rsidR="00A97299">
          <w:rPr>
            <w:noProof/>
            <w:webHidden/>
          </w:rPr>
          <w:t>6</w:t>
        </w:r>
        <w:r w:rsidR="00D70342">
          <w:rPr>
            <w:noProof/>
            <w:webHidden/>
          </w:rPr>
          <w:fldChar w:fldCharType="end"/>
        </w:r>
      </w:hyperlink>
    </w:p>
    <w:p w14:paraId="5EDFEEAA" w14:textId="77777777" w:rsidR="00D70342" w:rsidRDefault="00C05634">
      <w:pPr>
        <w:pStyle w:val="Verzeichnis1"/>
        <w:tabs>
          <w:tab w:val="left" w:pos="440"/>
          <w:tab w:val="right" w:leader="dot" w:pos="9627"/>
        </w:tabs>
        <w:rPr>
          <w:noProof/>
        </w:rPr>
      </w:pPr>
      <w:hyperlink w:anchor="_Toc382478842" w:history="1">
        <w:r w:rsidR="00D70342" w:rsidRPr="006B1CB9">
          <w:rPr>
            <w:rStyle w:val="Hyperlink"/>
            <w:noProof/>
          </w:rPr>
          <w:t>9</w:t>
        </w:r>
        <w:r w:rsidR="00D70342">
          <w:rPr>
            <w:noProof/>
          </w:rPr>
          <w:tab/>
        </w:r>
        <w:r w:rsidR="00D70342" w:rsidRPr="006B1CB9">
          <w:rPr>
            <w:rStyle w:val="Hyperlink"/>
            <w:noProof/>
          </w:rPr>
          <w:t>Funktionskatalog</w:t>
        </w:r>
        <w:r w:rsidR="00D70342">
          <w:rPr>
            <w:noProof/>
            <w:webHidden/>
          </w:rPr>
          <w:tab/>
        </w:r>
        <w:r w:rsidR="00D70342">
          <w:rPr>
            <w:noProof/>
            <w:webHidden/>
          </w:rPr>
          <w:fldChar w:fldCharType="begin"/>
        </w:r>
        <w:r w:rsidR="00D70342">
          <w:rPr>
            <w:noProof/>
            <w:webHidden/>
          </w:rPr>
          <w:instrText xml:space="preserve"> PAGEREF _Toc382478842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FD3E745" w14:textId="77777777" w:rsidR="00D70342" w:rsidRDefault="00C05634">
      <w:pPr>
        <w:pStyle w:val="Verzeichnis2"/>
        <w:tabs>
          <w:tab w:val="left" w:pos="880"/>
          <w:tab w:val="right" w:leader="dot" w:pos="9627"/>
        </w:tabs>
        <w:rPr>
          <w:noProof/>
        </w:rPr>
      </w:pPr>
      <w:hyperlink w:anchor="_Toc382478843" w:history="1">
        <w:r w:rsidR="00D70342" w:rsidRPr="006B1CB9">
          <w:rPr>
            <w:rStyle w:val="Hyperlink"/>
            <w:noProof/>
          </w:rPr>
          <w:t>9.1</w:t>
        </w:r>
        <w:r w:rsidR="00D70342">
          <w:rPr>
            <w:noProof/>
          </w:rPr>
          <w:tab/>
        </w:r>
        <w:r w:rsidR="00D70342" w:rsidRPr="006B1CB9">
          <w:rPr>
            <w:rStyle w:val="Hyperlink"/>
            <w:noProof/>
          </w:rPr>
          <w:t>Benutzerhandbuch</w:t>
        </w:r>
        <w:r w:rsidR="00D70342">
          <w:rPr>
            <w:noProof/>
            <w:webHidden/>
          </w:rPr>
          <w:tab/>
        </w:r>
        <w:r w:rsidR="00D70342">
          <w:rPr>
            <w:noProof/>
            <w:webHidden/>
          </w:rPr>
          <w:fldChar w:fldCharType="begin"/>
        </w:r>
        <w:r w:rsidR="00D70342">
          <w:rPr>
            <w:noProof/>
            <w:webHidden/>
          </w:rPr>
          <w:instrText xml:space="preserve"> PAGEREF _Toc382478843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0F5C110B" w14:textId="77777777" w:rsidR="00D70342" w:rsidRDefault="00C05634">
      <w:pPr>
        <w:pStyle w:val="Verzeichnis2"/>
        <w:tabs>
          <w:tab w:val="left" w:pos="880"/>
          <w:tab w:val="right" w:leader="dot" w:pos="9627"/>
        </w:tabs>
        <w:rPr>
          <w:noProof/>
        </w:rPr>
      </w:pPr>
      <w:hyperlink w:anchor="_Toc382478844" w:history="1">
        <w:r w:rsidR="00D70342" w:rsidRPr="006B1CB9">
          <w:rPr>
            <w:rStyle w:val="Hyperlink"/>
            <w:noProof/>
          </w:rPr>
          <w:t>9.2</w:t>
        </w:r>
        <w:r w:rsidR="00D70342">
          <w:rPr>
            <w:noProof/>
          </w:rPr>
          <w:tab/>
        </w:r>
        <w:r w:rsidR="00D70342" w:rsidRPr="006B1CB9">
          <w:rPr>
            <w:rStyle w:val="Hyperlink"/>
            <w:noProof/>
          </w:rPr>
          <w:t>Kursverwaltung (Muss noch ergänzt werden)</w:t>
        </w:r>
        <w:r w:rsidR="00D70342">
          <w:rPr>
            <w:noProof/>
            <w:webHidden/>
          </w:rPr>
          <w:tab/>
        </w:r>
        <w:r w:rsidR="00D70342">
          <w:rPr>
            <w:noProof/>
            <w:webHidden/>
          </w:rPr>
          <w:fldChar w:fldCharType="begin"/>
        </w:r>
        <w:r w:rsidR="00D70342">
          <w:rPr>
            <w:noProof/>
            <w:webHidden/>
          </w:rPr>
          <w:instrText xml:space="preserve"> PAGEREF _Toc382478844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5A0697B4" w14:textId="77777777" w:rsidR="00D70342" w:rsidRDefault="00C05634">
      <w:pPr>
        <w:pStyle w:val="Verzeichnis3"/>
        <w:tabs>
          <w:tab w:val="left" w:pos="1320"/>
          <w:tab w:val="right" w:leader="dot" w:pos="9627"/>
        </w:tabs>
        <w:rPr>
          <w:noProof/>
        </w:rPr>
      </w:pPr>
      <w:hyperlink w:anchor="_Toc382478845" w:history="1">
        <w:r w:rsidR="00D70342" w:rsidRPr="006B1CB9">
          <w:rPr>
            <w:rStyle w:val="Hyperlink"/>
            <w:noProof/>
          </w:rPr>
          <w:t>9.2.1</w:t>
        </w:r>
        <w:r w:rsidR="00D70342">
          <w:rPr>
            <w:noProof/>
          </w:rPr>
          <w:tab/>
        </w:r>
        <w:r w:rsidR="00D70342" w:rsidRPr="006B1CB9">
          <w:rPr>
            <w:rStyle w:val="Hyperlink"/>
            <w:noProof/>
          </w:rPr>
          <w:t>Verwaltung des Kurstyps</w:t>
        </w:r>
        <w:r w:rsidR="00D70342">
          <w:rPr>
            <w:noProof/>
            <w:webHidden/>
          </w:rPr>
          <w:tab/>
        </w:r>
        <w:r w:rsidR="00D70342">
          <w:rPr>
            <w:noProof/>
            <w:webHidden/>
          </w:rPr>
          <w:fldChar w:fldCharType="begin"/>
        </w:r>
        <w:r w:rsidR="00D70342">
          <w:rPr>
            <w:noProof/>
            <w:webHidden/>
          </w:rPr>
          <w:instrText xml:space="preserve"> PAGEREF _Toc382478845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9F6C3E2" w14:textId="77777777" w:rsidR="00D70342" w:rsidRDefault="00C05634">
      <w:pPr>
        <w:pStyle w:val="Verzeichnis3"/>
        <w:tabs>
          <w:tab w:val="left" w:pos="1320"/>
          <w:tab w:val="right" w:leader="dot" w:pos="9627"/>
        </w:tabs>
        <w:rPr>
          <w:noProof/>
        </w:rPr>
      </w:pPr>
      <w:hyperlink w:anchor="_Toc382478846" w:history="1">
        <w:r w:rsidR="00D70342" w:rsidRPr="006B1CB9">
          <w:rPr>
            <w:rStyle w:val="Hyperlink"/>
            <w:noProof/>
          </w:rPr>
          <w:t>9.2.2</w:t>
        </w:r>
        <w:r w:rsidR="00D70342">
          <w:rPr>
            <w:noProof/>
          </w:rPr>
          <w:tab/>
        </w:r>
        <w:r w:rsidR="00D70342" w:rsidRPr="006B1CB9">
          <w:rPr>
            <w:rStyle w:val="Hyperlink"/>
            <w:noProof/>
          </w:rPr>
          <w:t>Terminverwaltung</w:t>
        </w:r>
        <w:r w:rsidR="00D70342">
          <w:rPr>
            <w:noProof/>
            <w:webHidden/>
          </w:rPr>
          <w:tab/>
        </w:r>
        <w:r w:rsidR="00D70342">
          <w:rPr>
            <w:noProof/>
            <w:webHidden/>
          </w:rPr>
          <w:fldChar w:fldCharType="begin"/>
        </w:r>
        <w:r w:rsidR="00D70342">
          <w:rPr>
            <w:noProof/>
            <w:webHidden/>
          </w:rPr>
          <w:instrText xml:space="preserve"> PAGEREF _Toc382478846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1AC599BC" w14:textId="77777777" w:rsidR="00D70342" w:rsidRDefault="00C05634">
      <w:pPr>
        <w:pStyle w:val="Verzeichnis2"/>
        <w:tabs>
          <w:tab w:val="left" w:pos="880"/>
          <w:tab w:val="right" w:leader="dot" w:pos="9627"/>
        </w:tabs>
        <w:rPr>
          <w:noProof/>
        </w:rPr>
      </w:pPr>
      <w:hyperlink w:anchor="_Toc382478847" w:history="1">
        <w:r w:rsidR="00D70342" w:rsidRPr="006B1CB9">
          <w:rPr>
            <w:rStyle w:val="Hyperlink"/>
            <w:noProof/>
          </w:rPr>
          <w:t>9.3</w:t>
        </w:r>
        <w:r w:rsidR="00D70342">
          <w:rPr>
            <w:noProof/>
          </w:rPr>
          <w:tab/>
        </w:r>
        <w:r w:rsidR="00D70342" w:rsidRPr="006B1CB9">
          <w:rPr>
            <w:rStyle w:val="Hyperlink"/>
            <w:noProof/>
          </w:rPr>
          <w:t>Mitarbeiterverwaltung</w:t>
        </w:r>
        <w:r w:rsidR="00D70342">
          <w:rPr>
            <w:noProof/>
            <w:webHidden/>
          </w:rPr>
          <w:tab/>
        </w:r>
        <w:r w:rsidR="00D70342">
          <w:rPr>
            <w:noProof/>
            <w:webHidden/>
          </w:rPr>
          <w:fldChar w:fldCharType="begin"/>
        </w:r>
        <w:r w:rsidR="00D70342">
          <w:rPr>
            <w:noProof/>
            <w:webHidden/>
          </w:rPr>
          <w:instrText xml:space="preserve"> PAGEREF _Toc382478847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9A7729A" w14:textId="77777777" w:rsidR="00D70342" w:rsidRDefault="00C05634">
      <w:pPr>
        <w:pStyle w:val="Verzeichnis2"/>
        <w:tabs>
          <w:tab w:val="left" w:pos="880"/>
          <w:tab w:val="right" w:leader="dot" w:pos="9627"/>
        </w:tabs>
        <w:rPr>
          <w:noProof/>
        </w:rPr>
      </w:pPr>
      <w:hyperlink w:anchor="_Toc382478848" w:history="1">
        <w:r w:rsidR="00D70342" w:rsidRPr="006B1CB9">
          <w:rPr>
            <w:rStyle w:val="Hyperlink"/>
            <w:noProof/>
          </w:rPr>
          <w:t>9.4</w:t>
        </w:r>
        <w:r w:rsidR="00D70342">
          <w:rPr>
            <w:noProof/>
          </w:rPr>
          <w:tab/>
        </w:r>
        <w:r w:rsidR="00D70342" w:rsidRPr="006B1CB9">
          <w:rPr>
            <w:rStyle w:val="Hyperlink"/>
            <w:noProof/>
          </w:rPr>
          <w:t>Materialverwaltung</w:t>
        </w:r>
        <w:r w:rsidR="00D70342">
          <w:rPr>
            <w:noProof/>
            <w:webHidden/>
          </w:rPr>
          <w:tab/>
        </w:r>
        <w:r w:rsidR="00D70342">
          <w:rPr>
            <w:noProof/>
            <w:webHidden/>
          </w:rPr>
          <w:fldChar w:fldCharType="begin"/>
        </w:r>
        <w:r w:rsidR="00D70342">
          <w:rPr>
            <w:noProof/>
            <w:webHidden/>
          </w:rPr>
          <w:instrText xml:space="preserve"> PAGEREF _Toc382478848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17E4455B" w14:textId="77777777" w:rsidR="00D70342" w:rsidRDefault="00C05634">
      <w:pPr>
        <w:pStyle w:val="Verzeichnis2"/>
        <w:tabs>
          <w:tab w:val="left" w:pos="880"/>
          <w:tab w:val="right" w:leader="dot" w:pos="9627"/>
        </w:tabs>
        <w:rPr>
          <w:noProof/>
        </w:rPr>
      </w:pPr>
      <w:hyperlink w:anchor="_Toc382478849" w:history="1">
        <w:r w:rsidR="00D70342" w:rsidRPr="006B1CB9">
          <w:rPr>
            <w:rStyle w:val="Hyperlink"/>
            <w:noProof/>
          </w:rPr>
          <w:t>9.5</w:t>
        </w:r>
        <w:r w:rsidR="00D70342">
          <w:rPr>
            <w:noProof/>
          </w:rPr>
          <w:tab/>
        </w:r>
        <w:r w:rsidR="00D70342" w:rsidRPr="006B1CB9">
          <w:rPr>
            <w:rStyle w:val="Hyperlink"/>
            <w:noProof/>
          </w:rPr>
          <w:t>Kundenverwaltung</w:t>
        </w:r>
        <w:r w:rsidR="00D70342">
          <w:rPr>
            <w:noProof/>
            <w:webHidden/>
          </w:rPr>
          <w:tab/>
        </w:r>
        <w:r w:rsidR="00D70342">
          <w:rPr>
            <w:noProof/>
            <w:webHidden/>
          </w:rPr>
          <w:fldChar w:fldCharType="begin"/>
        </w:r>
        <w:r w:rsidR="00D70342">
          <w:rPr>
            <w:noProof/>
            <w:webHidden/>
          </w:rPr>
          <w:instrText xml:space="preserve"> PAGEREF _Toc382478849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B456B82" w14:textId="77777777" w:rsidR="00D70342" w:rsidRDefault="00C05634">
      <w:pPr>
        <w:pStyle w:val="Verzeichnis2"/>
        <w:tabs>
          <w:tab w:val="left" w:pos="880"/>
          <w:tab w:val="right" w:leader="dot" w:pos="9627"/>
        </w:tabs>
        <w:rPr>
          <w:noProof/>
        </w:rPr>
      </w:pPr>
      <w:hyperlink w:anchor="_Toc382478850" w:history="1">
        <w:r w:rsidR="00D70342" w:rsidRPr="006B1CB9">
          <w:rPr>
            <w:rStyle w:val="Hyperlink"/>
            <w:noProof/>
          </w:rPr>
          <w:t>9.6</w:t>
        </w:r>
        <w:r w:rsidR="00D70342">
          <w:rPr>
            <w:noProof/>
          </w:rPr>
          <w:tab/>
        </w:r>
        <w:r w:rsidR="00D70342" w:rsidRPr="006B1CB9">
          <w:rPr>
            <w:rStyle w:val="Hyperlink"/>
            <w:noProof/>
          </w:rPr>
          <w:t>Rechnungsverwaltung</w:t>
        </w:r>
        <w:r w:rsidR="00D70342">
          <w:rPr>
            <w:noProof/>
            <w:webHidden/>
          </w:rPr>
          <w:tab/>
        </w:r>
        <w:r w:rsidR="00D70342">
          <w:rPr>
            <w:noProof/>
            <w:webHidden/>
          </w:rPr>
          <w:fldChar w:fldCharType="begin"/>
        </w:r>
        <w:r w:rsidR="00D70342">
          <w:rPr>
            <w:noProof/>
            <w:webHidden/>
          </w:rPr>
          <w:instrText xml:space="preserve"> PAGEREF _Toc382478850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213A1D97" w14:textId="77777777" w:rsidR="00D70342" w:rsidRDefault="00C05634">
      <w:pPr>
        <w:pStyle w:val="Verzeichnis1"/>
        <w:tabs>
          <w:tab w:val="left" w:pos="660"/>
          <w:tab w:val="right" w:leader="dot" w:pos="9627"/>
        </w:tabs>
        <w:rPr>
          <w:noProof/>
        </w:rPr>
      </w:pPr>
      <w:hyperlink w:anchor="_Toc382478851" w:history="1">
        <w:r w:rsidR="00D70342" w:rsidRPr="006B1CB9">
          <w:rPr>
            <w:rStyle w:val="Hyperlink"/>
            <w:noProof/>
          </w:rPr>
          <w:t>10</w:t>
        </w:r>
        <w:r w:rsidR="00D70342">
          <w:rPr>
            <w:noProof/>
          </w:rPr>
          <w:tab/>
        </w:r>
        <w:r w:rsidR="00D70342" w:rsidRPr="006B1CB9">
          <w:rPr>
            <w:rStyle w:val="Hyperlink"/>
            <w:noProof/>
          </w:rPr>
          <w:t>Zusatzfunktionen</w:t>
        </w:r>
        <w:r w:rsidR="00D70342">
          <w:rPr>
            <w:noProof/>
            <w:webHidden/>
          </w:rPr>
          <w:tab/>
        </w:r>
        <w:r w:rsidR="00D70342">
          <w:rPr>
            <w:noProof/>
            <w:webHidden/>
          </w:rPr>
          <w:fldChar w:fldCharType="begin"/>
        </w:r>
        <w:r w:rsidR="00D70342">
          <w:rPr>
            <w:noProof/>
            <w:webHidden/>
          </w:rPr>
          <w:instrText xml:space="preserve"> PAGEREF _Toc382478851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D8DE8A5" w14:textId="77777777" w:rsidR="00D70342" w:rsidRDefault="00C05634">
      <w:pPr>
        <w:pStyle w:val="Verzeichnis2"/>
        <w:tabs>
          <w:tab w:val="left" w:pos="880"/>
          <w:tab w:val="right" w:leader="dot" w:pos="9627"/>
        </w:tabs>
        <w:rPr>
          <w:noProof/>
        </w:rPr>
      </w:pPr>
      <w:hyperlink w:anchor="_Toc382478852" w:history="1">
        <w:r w:rsidR="00D70342" w:rsidRPr="006B1CB9">
          <w:rPr>
            <w:rStyle w:val="Hyperlink"/>
            <w:noProof/>
          </w:rPr>
          <w:t>10.1</w:t>
        </w:r>
        <w:r w:rsidR="00D70342">
          <w:rPr>
            <w:noProof/>
          </w:rPr>
          <w:tab/>
        </w:r>
        <w:r w:rsidR="00D70342" w:rsidRPr="006B1CB9">
          <w:rPr>
            <w:rStyle w:val="Hyperlink"/>
            <w:noProof/>
          </w:rPr>
          <w:t>Bedienbarkeit</w:t>
        </w:r>
        <w:r w:rsidR="00D70342">
          <w:rPr>
            <w:noProof/>
            <w:webHidden/>
          </w:rPr>
          <w:tab/>
        </w:r>
        <w:r w:rsidR="00D70342">
          <w:rPr>
            <w:noProof/>
            <w:webHidden/>
          </w:rPr>
          <w:fldChar w:fldCharType="begin"/>
        </w:r>
        <w:r w:rsidR="00D70342">
          <w:rPr>
            <w:noProof/>
            <w:webHidden/>
          </w:rPr>
          <w:instrText xml:space="preserve"> PAGEREF _Toc382478852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5822E405" w14:textId="77777777" w:rsidR="00D70342" w:rsidRDefault="00C05634">
      <w:pPr>
        <w:pStyle w:val="Verzeichnis2"/>
        <w:tabs>
          <w:tab w:val="left" w:pos="880"/>
          <w:tab w:val="right" w:leader="dot" w:pos="9627"/>
        </w:tabs>
        <w:rPr>
          <w:noProof/>
        </w:rPr>
      </w:pPr>
      <w:hyperlink w:anchor="_Toc382478853" w:history="1">
        <w:r w:rsidR="00D70342" w:rsidRPr="006B1CB9">
          <w:rPr>
            <w:rStyle w:val="Hyperlink"/>
            <w:noProof/>
          </w:rPr>
          <w:t>10.2</w:t>
        </w:r>
        <w:r w:rsidR="00D70342">
          <w:rPr>
            <w:noProof/>
          </w:rPr>
          <w:tab/>
        </w:r>
        <w:r w:rsidR="00D70342" w:rsidRPr="006B1CB9">
          <w:rPr>
            <w:rStyle w:val="Hyperlink"/>
            <w:noProof/>
          </w:rPr>
          <w:t>Dashboard (Übersichtsseite)</w:t>
        </w:r>
        <w:r w:rsidR="00D70342">
          <w:rPr>
            <w:noProof/>
            <w:webHidden/>
          </w:rPr>
          <w:tab/>
        </w:r>
        <w:r w:rsidR="00D70342">
          <w:rPr>
            <w:noProof/>
            <w:webHidden/>
          </w:rPr>
          <w:fldChar w:fldCharType="begin"/>
        </w:r>
        <w:r w:rsidR="00D70342">
          <w:rPr>
            <w:noProof/>
            <w:webHidden/>
          </w:rPr>
          <w:instrText xml:space="preserve"> PAGEREF _Toc382478853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4D928B1A" w14:textId="77777777" w:rsidR="00D70342" w:rsidRDefault="00C05634">
      <w:pPr>
        <w:pStyle w:val="Verzeichnis2"/>
        <w:tabs>
          <w:tab w:val="left" w:pos="880"/>
          <w:tab w:val="right" w:leader="dot" w:pos="9627"/>
        </w:tabs>
        <w:rPr>
          <w:noProof/>
        </w:rPr>
      </w:pPr>
      <w:hyperlink w:anchor="_Toc382478854" w:history="1">
        <w:r w:rsidR="00D70342" w:rsidRPr="006B1CB9">
          <w:rPr>
            <w:rStyle w:val="Hyperlink"/>
            <w:noProof/>
          </w:rPr>
          <w:t>10.3</w:t>
        </w:r>
        <w:r w:rsidR="00D70342">
          <w:rPr>
            <w:noProof/>
          </w:rPr>
          <w:tab/>
        </w:r>
        <w:r w:rsidR="00D70342" w:rsidRPr="006B1CB9">
          <w:rPr>
            <w:rStyle w:val="Hyperlink"/>
            <w:noProof/>
          </w:rPr>
          <w:t>Integration von E-Mail</w:t>
        </w:r>
        <w:r w:rsidR="00D70342">
          <w:rPr>
            <w:noProof/>
            <w:webHidden/>
          </w:rPr>
          <w:tab/>
        </w:r>
        <w:r w:rsidR="00D70342">
          <w:rPr>
            <w:noProof/>
            <w:webHidden/>
          </w:rPr>
          <w:fldChar w:fldCharType="begin"/>
        </w:r>
        <w:r w:rsidR="00D70342">
          <w:rPr>
            <w:noProof/>
            <w:webHidden/>
          </w:rPr>
          <w:instrText xml:space="preserve"> PAGEREF _Toc382478854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09EF44E2" w14:textId="77777777" w:rsidR="00D70342" w:rsidRDefault="00C05634">
      <w:pPr>
        <w:pStyle w:val="Verzeichnis2"/>
        <w:tabs>
          <w:tab w:val="left" w:pos="880"/>
          <w:tab w:val="right" w:leader="dot" w:pos="9627"/>
        </w:tabs>
        <w:rPr>
          <w:noProof/>
        </w:rPr>
      </w:pPr>
      <w:hyperlink w:anchor="_Toc382478855" w:history="1">
        <w:r w:rsidR="00D70342" w:rsidRPr="006B1CB9">
          <w:rPr>
            <w:rStyle w:val="Hyperlink"/>
            <w:noProof/>
          </w:rPr>
          <w:t>10.4</w:t>
        </w:r>
        <w:r w:rsidR="00D70342">
          <w:rPr>
            <w:noProof/>
          </w:rPr>
          <w:tab/>
        </w:r>
        <w:r w:rsidR="00D70342" w:rsidRPr="006B1CB9">
          <w:rPr>
            <w:rStyle w:val="Hyperlink"/>
            <w:noProof/>
          </w:rPr>
          <w:t>Benutzer- und Rollenverwaltung</w:t>
        </w:r>
        <w:r w:rsidR="00D70342">
          <w:rPr>
            <w:noProof/>
            <w:webHidden/>
          </w:rPr>
          <w:tab/>
        </w:r>
        <w:r w:rsidR="00D70342">
          <w:rPr>
            <w:noProof/>
            <w:webHidden/>
          </w:rPr>
          <w:fldChar w:fldCharType="begin"/>
        </w:r>
        <w:r w:rsidR="00D70342">
          <w:rPr>
            <w:noProof/>
            <w:webHidden/>
          </w:rPr>
          <w:instrText xml:space="preserve"> PAGEREF _Toc382478855 \h </w:instrText>
        </w:r>
        <w:r w:rsidR="00D70342">
          <w:rPr>
            <w:noProof/>
            <w:webHidden/>
          </w:rPr>
        </w:r>
        <w:r w:rsidR="00D70342">
          <w:rPr>
            <w:noProof/>
            <w:webHidden/>
          </w:rPr>
          <w:fldChar w:fldCharType="separate"/>
        </w:r>
        <w:r w:rsidR="00A97299">
          <w:rPr>
            <w:noProof/>
            <w:webHidden/>
          </w:rPr>
          <w:t>7</w:t>
        </w:r>
        <w:r w:rsidR="00D70342">
          <w:rPr>
            <w:noProof/>
            <w:webHidden/>
          </w:rPr>
          <w:fldChar w:fldCharType="end"/>
        </w:r>
      </w:hyperlink>
    </w:p>
    <w:p w14:paraId="3B323CD0" w14:textId="77777777" w:rsidR="00D70342" w:rsidRDefault="00C05634">
      <w:pPr>
        <w:pStyle w:val="Verzeichnis1"/>
        <w:tabs>
          <w:tab w:val="left" w:pos="660"/>
          <w:tab w:val="right" w:leader="dot" w:pos="9627"/>
        </w:tabs>
        <w:rPr>
          <w:noProof/>
        </w:rPr>
      </w:pPr>
      <w:hyperlink w:anchor="_Toc382478856" w:history="1">
        <w:r w:rsidR="00D70342" w:rsidRPr="006B1CB9">
          <w:rPr>
            <w:rStyle w:val="Hyperlink"/>
            <w:noProof/>
          </w:rPr>
          <w:t>11</w:t>
        </w:r>
        <w:r w:rsidR="00D70342">
          <w:rPr>
            <w:noProof/>
          </w:rPr>
          <w:tab/>
        </w:r>
        <w:r w:rsidR="00D70342" w:rsidRPr="006B1CB9">
          <w:rPr>
            <w:rStyle w:val="Hyperlink"/>
            <w:noProof/>
          </w:rPr>
          <w:t>Projektstrukturplan</w:t>
        </w:r>
        <w:r w:rsidR="00D70342">
          <w:rPr>
            <w:noProof/>
            <w:webHidden/>
          </w:rPr>
          <w:tab/>
        </w:r>
        <w:r w:rsidR="00D70342">
          <w:rPr>
            <w:noProof/>
            <w:webHidden/>
          </w:rPr>
          <w:fldChar w:fldCharType="begin"/>
        </w:r>
        <w:r w:rsidR="00D70342">
          <w:rPr>
            <w:noProof/>
            <w:webHidden/>
          </w:rPr>
          <w:instrText xml:space="preserve"> PAGEREF _Toc382478856 \h </w:instrText>
        </w:r>
        <w:r w:rsidR="00D70342">
          <w:rPr>
            <w:noProof/>
            <w:webHidden/>
          </w:rPr>
        </w:r>
        <w:r w:rsidR="00D70342">
          <w:rPr>
            <w:noProof/>
            <w:webHidden/>
          </w:rPr>
          <w:fldChar w:fldCharType="separate"/>
        </w:r>
        <w:r w:rsidR="00A97299">
          <w:rPr>
            <w:noProof/>
            <w:webHidden/>
          </w:rPr>
          <w:t>8</w:t>
        </w:r>
        <w:r w:rsidR="00D70342">
          <w:rPr>
            <w:noProof/>
            <w:webHidden/>
          </w:rPr>
          <w:fldChar w:fldCharType="end"/>
        </w:r>
      </w:hyperlink>
    </w:p>
    <w:p w14:paraId="1153BF92" w14:textId="77777777" w:rsidR="00D70342" w:rsidRDefault="00C05634">
      <w:pPr>
        <w:pStyle w:val="Verzeichnis1"/>
        <w:tabs>
          <w:tab w:val="left" w:pos="660"/>
          <w:tab w:val="right" w:leader="dot" w:pos="9627"/>
        </w:tabs>
        <w:rPr>
          <w:noProof/>
        </w:rPr>
      </w:pPr>
      <w:hyperlink w:anchor="_Toc382478857" w:history="1">
        <w:r w:rsidR="00D70342" w:rsidRPr="006B1CB9">
          <w:rPr>
            <w:rStyle w:val="Hyperlink"/>
            <w:noProof/>
          </w:rPr>
          <w:t>12</w:t>
        </w:r>
        <w:r w:rsidR="00D70342">
          <w:rPr>
            <w:noProof/>
          </w:rPr>
          <w:tab/>
        </w:r>
        <w:r w:rsidR="00D70342" w:rsidRPr="006B1CB9">
          <w:rPr>
            <w:rStyle w:val="Hyperlink"/>
            <w:noProof/>
          </w:rPr>
          <w:t>Terminplan</w:t>
        </w:r>
        <w:r w:rsidR="00D70342">
          <w:rPr>
            <w:noProof/>
            <w:webHidden/>
          </w:rPr>
          <w:tab/>
        </w:r>
        <w:r w:rsidR="00D70342">
          <w:rPr>
            <w:noProof/>
            <w:webHidden/>
          </w:rPr>
          <w:fldChar w:fldCharType="begin"/>
        </w:r>
        <w:r w:rsidR="00D70342">
          <w:rPr>
            <w:noProof/>
            <w:webHidden/>
          </w:rPr>
          <w:instrText xml:space="preserve"> PAGEREF _Toc382478857 \h </w:instrText>
        </w:r>
        <w:r w:rsidR="00D70342">
          <w:rPr>
            <w:noProof/>
            <w:webHidden/>
          </w:rPr>
        </w:r>
        <w:r w:rsidR="00D70342">
          <w:rPr>
            <w:noProof/>
            <w:webHidden/>
          </w:rPr>
          <w:fldChar w:fldCharType="separate"/>
        </w:r>
        <w:r w:rsidR="00A97299">
          <w:rPr>
            <w:noProof/>
            <w:webHidden/>
          </w:rPr>
          <w:t>10</w:t>
        </w:r>
        <w:r w:rsidR="00D70342">
          <w:rPr>
            <w:noProof/>
            <w:webHidden/>
          </w:rPr>
          <w:fldChar w:fldCharType="end"/>
        </w:r>
      </w:hyperlink>
    </w:p>
    <w:p w14:paraId="54E90CDE" w14:textId="77777777" w:rsidR="00D70342" w:rsidRDefault="00C05634">
      <w:pPr>
        <w:pStyle w:val="Verzeichnis1"/>
        <w:tabs>
          <w:tab w:val="left" w:pos="660"/>
          <w:tab w:val="right" w:leader="dot" w:pos="9627"/>
        </w:tabs>
        <w:rPr>
          <w:noProof/>
        </w:rPr>
      </w:pPr>
      <w:hyperlink w:anchor="_Toc382478858" w:history="1">
        <w:r w:rsidR="00D70342" w:rsidRPr="006B1CB9">
          <w:rPr>
            <w:rStyle w:val="Hyperlink"/>
            <w:noProof/>
          </w:rPr>
          <w:t>13</w:t>
        </w:r>
        <w:r w:rsidR="00D70342">
          <w:rPr>
            <w:noProof/>
          </w:rPr>
          <w:tab/>
        </w:r>
        <w:r w:rsidR="00D70342" w:rsidRPr="006B1CB9">
          <w:rPr>
            <w:rStyle w:val="Hyperlink"/>
            <w:noProof/>
          </w:rPr>
          <w:t>Vorgehensmodell und Qualitätssicherung</w:t>
        </w:r>
        <w:r w:rsidR="00D70342">
          <w:rPr>
            <w:noProof/>
            <w:webHidden/>
          </w:rPr>
          <w:tab/>
        </w:r>
        <w:r w:rsidR="00D70342">
          <w:rPr>
            <w:noProof/>
            <w:webHidden/>
          </w:rPr>
          <w:fldChar w:fldCharType="begin"/>
        </w:r>
        <w:r w:rsidR="00D70342">
          <w:rPr>
            <w:noProof/>
            <w:webHidden/>
          </w:rPr>
          <w:instrText xml:space="preserve"> PAGEREF _Toc382478858 \h </w:instrText>
        </w:r>
        <w:r w:rsidR="00D70342">
          <w:rPr>
            <w:noProof/>
            <w:webHidden/>
          </w:rPr>
        </w:r>
        <w:r w:rsidR="00D70342">
          <w:rPr>
            <w:noProof/>
            <w:webHidden/>
          </w:rPr>
          <w:fldChar w:fldCharType="separate"/>
        </w:r>
        <w:r w:rsidR="00A97299">
          <w:rPr>
            <w:noProof/>
            <w:webHidden/>
          </w:rPr>
          <w:t>11</w:t>
        </w:r>
        <w:r w:rsidR="00D70342">
          <w:rPr>
            <w:noProof/>
            <w:webHidden/>
          </w:rPr>
          <w:fldChar w:fldCharType="end"/>
        </w:r>
      </w:hyperlink>
    </w:p>
    <w:p w14:paraId="0B9F8FC5" w14:textId="77777777" w:rsidR="00D70342" w:rsidRDefault="00C05634">
      <w:pPr>
        <w:pStyle w:val="Verzeichnis1"/>
        <w:tabs>
          <w:tab w:val="left" w:pos="660"/>
          <w:tab w:val="right" w:leader="dot" w:pos="9627"/>
        </w:tabs>
        <w:rPr>
          <w:noProof/>
        </w:rPr>
      </w:pPr>
      <w:hyperlink w:anchor="_Toc382478859" w:history="1">
        <w:r w:rsidR="00D70342" w:rsidRPr="006B1CB9">
          <w:rPr>
            <w:rStyle w:val="Hyperlink"/>
            <w:noProof/>
          </w:rPr>
          <w:t>14</w:t>
        </w:r>
        <w:r w:rsidR="00D70342">
          <w:rPr>
            <w:noProof/>
          </w:rPr>
          <w:tab/>
        </w:r>
        <w:r w:rsidR="00D70342" w:rsidRPr="006B1CB9">
          <w:rPr>
            <w:rStyle w:val="Hyperlink"/>
            <w:noProof/>
          </w:rPr>
          <w:t>Organisationswerkezeuge</w:t>
        </w:r>
        <w:r w:rsidR="00D70342">
          <w:rPr>
            <w:noProof/>
            <w:webHidden/>
          </w:rPr>
          <w:tab/>
        </w:r>
        <w:r w:rsidR="00D70342">
          <w:rPr>
            <w:noProof/>
            <w:webHidden/>
          </w:rPr>
          <w:fldChar w:fldCharType="begin"/>
        </w:r>
        <w:r w:rsidR="00D70342">
          <w:rPr>
            <w:noProof/>
            <w:webHidden/>
          </w:rPr>
          <w:instrText xml:space="preserve"> PAGEREF _Toc382478859 \h </w:instrText>
        </w:r>
        <w:r w:rsidR="00D70342">
          <w:rPr>
            <w:noProof/>
            <w:webHidden/>
          </w:rPr>
        </w:r>
        <w:r w:rsidR="00D70342">
          <w:rPr>
            <w:noProof/>
            <w:webHidden/>
          </w:rPr>
          <w:fldChar w:fldCharType="separate"/>
        </w:r>
        <w:r w:rsidR="00A97299">
          <w:rPr>
            <w:noProof/>
            <w:webHidden/>
          </w:rPr>
          <w:t>15</w:t>
        </w:r>
        <w:r w:rsidR="00D70342">
          <w:rPr>
            <w:noProof/>
            <w:webHidden/>
          </w:rPr>
          <w:fldChar w:fldCharType="end"/>
        </w:r>
      </w:hyperlink>
    </w:p>
    <w:p w14:paraId="035B3A5C" w14:textId="77777777" w:rsidR="00D70342" w:rsidRDefault="00C05634">
      <w:pPr>
        <w:pStyle w:val="Verzeichnis1"/>
        <w:tabs>
          <w:tab w:val="left" w:pos="660"/>
          <w:tab w:val="right" w:leader="dot" w:pos="9627"/>
        </w:tabs>
        <w:rPr>
          <w:noProof/>
        </w:rPr>
      </w:pPr>
      <w:hyperlink w:anchor="_Toc382478860" w:history="1">
        <w:r w:rsidR="00D70342" w:rsidRPr="006B1CB9">
          <w:rPr>
            <w:rStyle w:val="Hyperlink"/>
            <w:noProof/>
          </w:rPr>
          <w:t>15</w:t>
        </w:r>
        <w:r w:rsidR="00D70342">
          <w:rPr>
            <w:noProof/>
          </w:rPr>
          <w:tab/>
        </w:r>
        <w:r w:rsidR="00D70342" w:rsidRPr="006B1CB9">
          <w:rPr>
            <w:rStyle w:val="Hyperlink"/>
            <w:noProof/>
          </w:rPr>
          <w:t>Firmenprofil</w:t>
        </w:r>
        <w:r w:rsidR="00D70342">
          <w:rPr>
            <w:noProof/>
            <w:webHidden/>
          </w:rPr>
          <w:tab/>
        </w:r>
        <w:r w:rsidR="00D70342">
          <w:rPr>
            <w:noProof/>
            <w:webHidden/>
          </w:rPr>
          <w:fldChar w:fldCharType="begin"/>
        </w:r>
        <w:r w:rsidR="00D70342">
          <w:rPr>
            <w:noProof/>
            <w:webHidden/>
          </w:rPr>
          <w:instrText xml:space="preserve"> PAGEREF _Toc382478860 \h </w:instrText>
        </w:r>
        <w:r w:rsidR="00D70342">
          <w:rPr>
            <w:noProof/>
            <w:webHidden/>
          </w:rPr>
        </w:r>
        <w:r w:rsidR="00D70342">
          <w:rPr>
            <w:noProof/>
            <w:webHidden/>
          </w:rPr>
          <w:fldChar w:fldCharType="separate"/>
        </w:r>
        <w:r w:rsidR="00A97299">
          <w:rPr>
            <w:noProof/>
            <w:webHidden/>
          </w:rPr>
          <w:t>17</w:t>
        </w:r>
        <w:r w:rsidR="00D70342">
          <w:rPr>
            <w:noProof/>
            <w:webHidden/>
          </w:rPr>
          <w:fldChar w:fldCharType="end"/>
        </w:r>
      </w:hyperlink>
    </w:p>
    <w:p w14:paraId="5DDA7AF7" w14:textId="77777777" w:rsidR="00D70342" w:rsidRDefault="00C05634">
      <w:pPr>
        <w:pStyle w:val="Verzeichnis1"/>
        <w:tabs>
          <w:tab w:val="left" w:pos="660"/>
          <w:tab w:val="right" w:leader="dot" w:pos="9627"/>
        </w:tabs>
        <w:rPr>
          <w:noProof/>
        </w:rPr>
      </w:pPr>
      <w:hyperlink w:anchor="_Toc382478861" w:history="1">
        <w:r w:rsidR="00D70342" w:rsidRPr="006B1CB9">
          <w:rPr>
            <w:rStyle w:val="Hyperlink"/>
            <w:noProof/>
          </w:rPr>
          <w:t>16</w:t>
        </w:r>
        <w:r w:rsidR="00D70342">
          <w:rPr>
            <w:noProof/>
          </w:rPr>
          <w:tab/>
        </w:r>
        <w:r w:rsidR="00D70342" w:rsidRPr="006B1CB9">
          <w:rPr>
            <w:rStyle w:val="Hyperlink"/>
            <w:noProof/>
          </w:rPr>
          <w:t>Mitarbeiterprofile</w:t>
        </w:r>
        <w:r w:rsidR="00D70342">
          <w:rPr>
            <w:noProof/>
            <w:webHidden/>
          </w:rPr>
          <w:tab/>
        </w:r>
        <w:r w:rsidR="00D70342">
          <w:rPr>
            <w:noProof/>
            <w:webHidden/>
          </w:rPr>
          <w:fldChar w:fldCharType="begin"/>
        </w:r>
        <w:r w:rsidR="00D70342">
          <w:rPr>
            <w:noProof/>
            <w:webHidden/>
          </w:rPr>
          <w:instrText xml:space="preserve"> PAGEREF _Toc382478861 \h </w:instrText>
        </w:r>
        <w:r w:rsidR="00D70342">
          <w:rPr>
            <w:noProof/>
            <w:webHidden/>
          </w:rPr>
        </w:r>
        <w:r w:rsidR="00D70342">
          <w:rPr>
            <w:noProof/>
            <w:webHidden/>
          </w:rPr>
          <w:fldChar w:fldCharType="separate"/>
        </w:r>
        <w:r w:rsidR="00A97299">
          <w:rPr>
            <w:noProof/>
            <w:webHidden/>
          </w:rPr>
          <w:t>19</w:t>
        </w:r>
        <w:r w:rsidR="00D70342">
          <w:rPr>
            <w:noProof/>
            <w:webHidden/>
          </w:rPr>
          <w:fldChar w:fldCharType="end"/>
        </w:r>
      </w:hyperlink>
    </w:p>
    <w:p w14:paraId="21AC41A1" w14:textId="77777777" w:rsidR="00D70342" w:rsidRDefault="00C05634">
      <w:pPr>
        <w:pStyle w:val="Verzeichnis1"/>
        <w:tabs>
          <w:tab w:val="left" w:pos="660"/>
          <w:tab w:val="right" w:leader="dot" w:pos="9627"/>
        </w:tabs>
        <w:rPr>
          <w:noProof/>
        </w:rPr>
      </w:pPr>
      <w:hyperlink w:anchor="_Toc382478862" w:history="1">
        <w:r w:rsidR="00D70342" w:rsidRPr="006B1CB9">
          <w:rPr>
            <w:rStyle w:val="Hyperlink"/>
            <w:noProof/>
          </w:rPr>
          <w:t>17</w:t>
        </w:r>
        <w:r w:rsidR="00D70342">
          <w:rPr>
            <w:noProof/>
          </w:rPr>
          <w:tab/>
        </w:r>
        <w:r w:rsidR="00D70342" w:rsidRPr="006B1CB9">
          <w:rPr>
            <w:rStyle w:val="Hyperlink"/>
            <w:noProof/>
          </w:rPr>
          <w:t>Aufwandsschätzung</w:t>
        </w:r>
        <w:r w:rsidR="00D70342">
          <w:rPr>
            <w:noProof/>
            <w:webHidden/>
          </w:rPr>
          <w:tab/>
        </w:r>
        <w:r w:rsidR="00D70342">
          <w:rPr>
            <w:noProof/>
            <w:webHidden/>
          </w:rPr>
          <w:fldChar w:fldCharType="begin"/>
        </w:r>
        <w:r w:rsidR="00D70342">
          <w:rPr>
            <w:noProof/>
            <w:webHidden/>
          </w:rPr>
          <w:instrText xml:space="preserve"> PAGEREF _Toc382478862 \h </w:instrText>
        </w:r>
        <w:r w:rsidR="00D70342">
          <w:rPr>
            <w:noProof/>
            <w:webHidden/>
          </w:rPr>
        </w:r>
        <w:r w:rsidR="00D70342">
          <w:rPr>
            <w:noProof/>
            <w:webHidden/>
          </w:rPr>
          <w:fldChar w:fldCharType="separate"/>
        </w:r>
        <w:r w:rsidR="00A97299">
          <w:rPr>
            <w:noProof/>
            <w:webHidden/>
          </w:rPr>
          <w:t>23</w:t>
        </w:r>
        <w:r w:rsidR="00D70342">
          <w:rPr>
            <w:noProof/>
            <w:webHidden/>
          </w:rPr>
          <w:fldChar w:fldCharType="end"/>
        </w:r>
      </w:hyperlink>
    </w:p>
    <w:p w14:paraId="685E868B" w14:textId="77777777" w:rsidR="00D70342" w:rsidRDefault="00C05634">
      <w:pPr>
        <w:pStyle w:val="Verzeichnis1"/>
        <w:tabs>
          <w:tab w:val="right" w:leader="dot" w:pos="9627"/>
        </w:tabs>
        <w:rPr>
          <w:noProof/>
        </w:rPr>
      </w:pPr>
      <w:hyperlink w:anchor="_Toc382478863" w:history="1">
        <w:r w:rsidR="00D70342" w:rsidRPr="006B1CB9">
          <w:rPr>
            <w:rStyle w:val="Hyperlink"/>
            <w:noProof/>
          </w:rPr>
          <w:t>Signaturen</w:t>
        </w:r>
        <w:r w:rsidR="00D70342">
          <w:rPr>
            <w:noProof/>
            <w:webHidden/>
          </w:rPr>
          <w:tab/>
        </w:r>
        <w:r w:rsidR="00D70342">
          <w:rPr>
            <w:noProof/>
            <w:webHidden/>
          </w:rPr>
          <w:fldChar w:fldCharType="begin"/>
        </w:r>
        <w:r w:rsidR="00D70342">
          <w:rPr>
            <w:noProof/>
            <w:webHidden/>
          </w:rPr>
          <w:instrText xml:space="preserve"> PAGEREF _Toc382478863 \h </w:instrText>
        </w:r>
        <w:r w:rsidR="00D70342">
          <w:rPr>
            <w:noProof/>
            <w:webHidden/>
          </w:rPr>
        </w:r>
        <w:r w:rsidR="00D70342">
          <w:rPr>
            <w:noProof/>
            <w:webHidden/>
          </w:rPr>
          <w:fldChar w:fldCharType="separate"/>
        </w:r>
        <w:r w:rsidR="00A97299">
          <w:rPr>
            <w:noProof/>
            <w:webHidden/>
          </w:rPr>
          <w:t>24</w:t>
        </w:r>
        <w:r w:rsidR="00D70342">
          <w:rPr>
            <w:noProof/>
            <w:webHidden/>
          </w:rPr>
          <w:fldChar w:fldCharType="end"/>
        </w:r>
      </w:hyperlink>
    </w:p>
    <w:p w14:paraId="7234956F" w14:textId="332C2CC0" w:rsidR="009221A4" w:rsidRPr="00803173" w:rsidRDefault="009221A4" w:rsidP="00E51E4E">
      <w:r w:rsidRPr="00803173">
        <w:rPr>
          <w:b/>
          <w:bCs/>
        </w:rPr>
        <w:fldChar w:fldCharType="end"/>
      </w:r>
    </w:p>
    <w:p w14:paraId="6655C2C6" w14:textId="77777777" w:rsidR="009A14E1" w:rsidRPr="00803173" w:rsidRDefault="009A14E1">
      <w:pPr>
        <w:spacing w:line="259" w:lineRule="auto"/>
      </w:pPr>
      <w:r w:rsidRPr="00803173">
        <w:br w:type="page"/>
      </w:r>
    </w:p>
    <w:p w14:paraId="031E2516" w14:textId="43C95AAD" w:rsidR="008A671E" w:rsidRPr="00803173" w:rsidRDefault="00637F9C" w:rsidP="00E51E4E">
      <w:r w:rsidRPr="00803173">
        <w:lastRenderedPageBreak/>
        <w:t xml:space="preserve">Die nachfolgend formulierten Bedingungen gelten als Grundlage für die Entwicklung </w:t>
      </w:r>
      <w:r w:rsidR="00320DA0" w:rsidRPr="00803173">
        <w:t>einer Software für die</w:t>
      </w:r>
    </w:p>
    <w:p w14:paraId="368179D6" w14:textId="43EA48E9" w:rsidR="008A671E" w:rsidRPr="00803173" w:rsidRDefault="00637F9C" w:rsidP="00514038">
      <w:pPr>
        <w:jc w:val="center"/>
        <w:rPr>
          <w:b/>
          <w:i/>
          <w:sz w:val="28"/>
          <w:szCs w:val="28"/>
        </w:rPr>
      </w:pPr>
      <w:r w:rsidRPr="00803173">
        <w:rPr>
          <w:b/>
          <w:i/>
          <w:sz w:val="28"/>
          <w:szCs w:val="28"/>
        </w:rPr>
        <w:t>„</w:t>
      </w:r>
      <w:r w:rsidR="00733F89">
        <w:rPr>
          <w:b/>
          <w:i/>
          <w:sz w:val="28"/>
          <w:szCs w:val="28"/>
        </w:rPr>
        <w:t>Kursverwaltung</w:t>
      </w:r>
      <w:r w:rsidRPr="00803173">
        <w:rPr>
          <w:b/>
          <w:i/>
          <w:sz w:val="28"/>
          <w:szCs w:val="28"/>
        </w:rPr>
        <w:t>“</w:t>
      </w:r>
    </w:p>
    <w:p w14:paraId="202BCD1B" w14:textId="401F4A21" w:rsidR="00637F9C" w:rsidRPr="00803173" w:rsidRDefault="00C05634" w:rsidP="00E51E4E">
      <w:r>
        <w:t>die in Kooperation zwischen</w:t>
      </w:r>
    </w:p>
    <w:p w14:paraId="4B683E6E" w14:textId="77777777" w:rsidR="00637F9C" w:rsidRPr="00803173" w:rsidRDefault="00637F9C" w:rsidP="00E51E4E"/>
    <w:p w14:paraId="792FCF95" w14:textId="77777777" w:rsidR="00733F89" w:rsidRDefault="00733F89" w:rsidP="00E51E4E">
      <w:pPr>
        <w:ind w:firstLine="3402"/>
        <w:rPr>
          <w:rFonts w:eastAsia="Times New Roman"/>
        </w:rPr>
      </w:pPr>
      <w:r>
        <w:rPr>
          <w:rFonts w:ascii="Arial" w:hAnsi="Arial" w:cs="Arial"/>
          <w:b/>
          <w:bCs/>
          <w:sz w:val="19"/>
          <w:szCs w:val="19"/>
        </w:rPr>
        <w:t>Naukanu Sailing School</w:t>
      </w:r>
      <w:r w:rsidRPr="00803173">
        <w:rPr>
          <w:rFonts w:eastAsia="Times New Roman"/>
        </w:rPr>
        <w:t xml:space="preserve"> </w:t>
      </w:r>
    </w:p>
    <w:p w14:paraId="3A3B8E3A" w14:textId="77777777" w:rsidR="00637F9C" w:rsidRPr="00803173" w:rsidRDefault="001D4409" w:rsidP="00E51E4E">
      <w:pPr>
        <w:ind w:firstLine="3402"/>
        <w:rPr>
          <w:rFonts w:eastAsia="Times New Roman"/>
        </w:rPr>
      </w:pPr>
      <w:r>
        <w:rPr>
          <w:rFonts w:eastAsia="Times New Roman"/>
        </w:rPr>
        <w:t>Musterstraße 15</w:t>
      </w:r>
    </w:p>
    <w:p w14:paraId="19CC0DBB" w14:textId="77777777" w:rsidR="00637F9C" w:rsidRPr="00803173" w:rsidRDefault="001D4409" w:rsidP="00E51E4E">
      <w:pPr>
        <w:ind w:firstLine="3402"/>
        <w:rPr>
          <w:rFonts w:eastAsia="Times New Roman"/>
        </w:rPr>
      </w:pPr>
      <w:r>
        <w:rPr>
          <w:rFonts w:eastAsia="Times New Roman"/>
        </w:rPr>
        <w:t>I-Gardasee</w:t>
      </w:r>
    </w:p>
    <w:p w14:paraId="44377D6D" w14:textId="77777777" w:rsidR="00637F9C" w:rsidRPr="00803173" w:rsidRDefault="00637F9C" w:rsidP="00E51E4E">
      <w:pPr>
        <w:ind w:firstLine="3402"/>
      </w:pPr>
      <w:r w:rsidRPr="00803173">
        <w:t>(</w:t>
      </w:r>
      <w:r w:rsidRPr="00803173">
        <w:rPr>
          <w:i/>
        </w:rPr>
        <w:t>Auftraggeber</w:t>
      </w:r>
      <w:r w:rsidRPr="00803173">
        <w:t>)</w:t>
      </w:r>
    </w:p>
    <w:p w14:paraId="1FD384CF" w14:textId="77777777" w:rsidR="00637F9C" w:rsidRPr="00803173" w:rsidRDefault="00637F9C" w:rsidP="00E51E4E">
      <w:pPr>
        <w:ind w:firstLine="3402"/>
      </w:pPr>
    </w:p>
    <w:p w14:paraId="109AB43F" w14:textId="399FD63A" w:rsidR="00637F9C" w:rsidRPr="00803173" w:rsidRDefault="00C05634" w:rsidP="00E51E4E">
      <w:r>
        <w:t>und</w:t>
      </w:r>
    </w:p>
    <w:p w14:paraId="1A018D76" w14:textId="77777777" w:rsidR="00637F9C" w:rsidRPr="00803173" w:rsidRDefault="00637F9C" w:rsidP="00E51E4E">
      <w:pPr>
        <w:ind w:firstLine="3402"/>
      </w:pPr>
    </w:p>
    <w:p w14:paraId="489CA0AA" w14:textId="77777777" w:rsidR="00AD086F" w:rsidRPr="00803173" w:rsidRDefault="001D4409" w:rsidP="00E51E4E">
      <w:pPr>
        <w:ind w:firstLine="3402"/>
        <w:rPr>
          <w:b/>
        </w:rPr>
      </w:pPr>
      <w:r>
        <w:rPr>
          <w:b/>
        </w:rPr>
        <w:t>Studs@Work</w:t>
      </w:r>
      <w:r w:rsidR="00637F9C" w:rsidRPr="00803173">
        <w:rPr>
          <w:b/>
        </w:rPr>
        <w:t xml:space="preserve"> AG</w:t>
      </w:r>
    </w:p>
    <w:p w14:paraId="3BCC6776" w14:textId="1BBE8516" w:rsidR="00AD086F" w:rsidRPr="00803173" w:rsidRDefault="00152B9F" w:rsidP="00E51E4E">
      <w:pPr>
        <w:ind w:firstLine="3402"/>
      </w:pPr>
      <w:r>
        <w:t>Max-von-Laue-Straße 9</w:t>
      </w:r>
    </w:p>
    <w:p w14:paraId="2BA9DB35" w14:textId="77044D51" w:rsidR="00637F9C" w:rsidRPr="00803173" w:rsidRDefault="000A7AC3" w:rsidP="00E51E4E">
      <w:pPr>
        <w:ind w:firstLine="3402"/>
      </w:pPr>
      <w:r w:rsidRPr="00803173">
        <w:t>D-</w:t>
      </w:r>
      <w:r w:rsidR="00152B9F">
        <w:t>60439 Frankfurt am Main</w:t>
      </w:r>
    </w:p>
    <w:p w14:paraId="2E4B42B7" w14:textId="77777777" w:rsidR="00637F9C" w:rsidRPr="00803173" w:rsidRDefault="00637F9C" w:rsidP="00E51E4E">
      <w:pPr>
        <w:ind w:firstLine="3402"/>
      </w:pPr>
      <w:r w:rsidRPr="00803173">
        <w:t>(</w:t>
      </w:r>
      <w:r w:rsidRPr="00803173">
        <w:rPr>
          <w:i/>
        </w:rPr>
        <w:t>Auftragnehmer</w:t>
      </w:r>
      <w:r w:rsidRPr="00803173">
        <w:t>)</w:t>
      </w:r>
    </w:p>
    <w:p w14:paraId="184B44BE" w14:textId="77777777" w:rsidR="00AD086F" w:rsidRPr="00803173" w:rsidRDefault="00AD086F" w:rsidP="00E51E4E"/>
    <w:p w14:paraId="1A98F3D5" w14:textId="77777777" w:rsidR="00AD086F" w:rsidRPr="00803173" w:rsidRDefault="00AD086F" w:rsidP="00E51E4E">
      <w:r w:rsidRPr="00803173">
        <w:t>entwickelt werden soll.</w:t>
      </w:r>
    </w:p>
    <w:p w14:paraId="78CEFECD" w14:textId="77777777" w:rsidR="00C204BA" w:rsidRPr="00803173" w:rsidRDefault="00C204BA" w:rsidP="00C204BA">
      <w:r w:rsidRPr="00803173">
        <w:br w:type="page"/>
      </w:r>
    </w:p>
    <w:p w14:paraId="3812092A" w14:textId="77777777" w:rsidR="00394964" w:rsidRPr="00556962" w:rsidRDefault="00394964" w:rsidP="00906072">
      <w:pPr>
        <w:pStyle w:val="berschrift1"/>
        <w:rPr>
          <w:rFonts w:asciiTheme="minorHAnsi" w:hAnsiTheme="minorHAnsi"/>
        </w:rPr>
      </w:pPr>
      <w:bookmarkStart w:id="0" w:name="_Toc382478834"/>
      <w:r w:rsidRPr="00556962">
        <w:rPr>
          <w:rFonts w:asciiTheme="minorHAnsi" w:hAnsiTheme="minorHAnsi"/>
        </w:rPr>
        <w:lastRenderedPageBreak/>
        <w:t>Prolog</w:t>
      </w:r>
      <w:bookmarkEnd w:id="0"/>
    </w:p>
    <w:p w14:paraId="26430B16" w14:textId="0C2B2539" w:rsidR="00917842" w:rsidRDefault="00544887" w:rsidP="00917842">
      <w:r>
        <w:t xml:space="preserve">Die Firma </w:t>
      </w:r>
      <w:r w:rsidR="00845298">
        <w:t>Naukanu Sailing School am</w:t>
      </w:r>
      <w:r>
        <w:t xml:space="preserve"> </w:t>
      </w:r>
      <w:r w:rsidR="00845298">
        <w:t>Gardasee</w:t>
      </w:r>
      <w:r>
        <w:t xml:space="preserve"> </w:t>
      </w:r>
      <w:r w:rsidR="00E31D22">
        <w:t>ist ein</w:t>
      </w:r>
      <w:r w:rsidR="00845298">
        <w:t>e</w:t>
      </w:r>
      <w:r w:rsidR="00E31D22">
        <w:t xml:space="preserve"> </w:t>
      </w:r>
      <w:r w:rsidR="00845298">
        <w:t>Segel- und Surfschule in Norditalien</w:t>
      </w:r>
      <w:r>
        <w:t xml:space="preserve">. </w:t>
      </w:r>
      <w:r w:rsidR="00917842">
        <w:t xml:space="preserve">Sie wurde 1928 von Felippe Santane </w:t>
      </w:r>
      <w:r w:rsidR="00917842" w:rsidRPr="00917842">
        <w:t xml:space="preserve">gegründet. Im Sommer 2001 erwarb Stefan Marx die Segelschule und übernahm die Verantwortung für diese traditionsreiche Institution, in der schon Generationen von Seglern ausgebildet wurden. </w:t>
      </w:r>
      <w:r w:rsidR="00845298">
        <w:t>Die</w:t>
      </w:r>
      <w:r w:rsidR="00917842">
        <w:t xml:space="preserve"> dort</w:t>
      </w:r>
      <w:r w:rsidR="00845298">
        <w:t xml:space="preserve"> angebotenen Kurse können von Gruppen und Einzelpersonen gebucht werden. Die </w:t>
      </w:r>
      <w:r w:rsidR="00917842">
        <w:t xml:space="preserve">dafür </w:t>
      </w:r>
      <w:r w:rsidR="00845298">
        <w:t xml:space="preserve">eingesetzten Kursleiter sind freie Mitarbeiter, die saisonweise beschäftigt und kursweise bezahlt werden. </w:t>
      </w:r>
      <w:r w:rsidR="00917842">
        <w:t>Zum Nachweis entsprechender Kenntnisse der Teilnehmer gibt es eine Vielzahl unterschiedlicher Segel- und Surfscheine. Wer einen Segel- bzw. Surfschein machen möchte, hat bei der Naukanu Sailing School die Möglichkeiten diese unter kompetenter Anleitung zu absolvieren. Die Teilnehmer lernen das seemännische Handwerk vom Einsteiger bis zur Prüfungsreife für den Binnenführerschein.</w:t>
      </w:r>
    </w:p>
    <w:p w14:paraId="57930445" w14:textId="6D06760F" w:rsidR="00B6136D" w:rsidRDefault="00394964" w:rsidP="00564B06">
      <w:pPr>
        <w:pStyle w:val="berschrift1"/>
      </w:pPr>
      <w:bookmarkStart w:id="1" w:name="_Toc382478835"/>
      <w:r w:rsidRPr="00803173">
        <w:t>Ausgangssituation</w:t>
      </w:r>
      <w:bookmarkEnd w:id="1"/>
    </w:p>
    <w:p w14:paraId="3E17A342" w14:textId="6E3FB387" w:rsidR="00866320" w:rsidRDefault="00866320" w:rsidP="00866320">
      <w:r>
        <w:t xml:space="preserve">Die </w:t>
      </w:r>
      <w:r w:rsidRPr="00866320">
        <w:t xml:space="preserve">Naukanu Sailing School benötigt eine </w:t>
      </w:r>
      <w:r>
        <w:t>Anwendung</w:t>
      </w:r>
      <w:r w:rsidRPr="00866320">
        <w:t xml:space="preserve"> für die </w:t>
      </w:r>
      <w:r w:rsidR="00917842">
        <w:t xml:space="preserve">komplette </w:t>
      </w:r>
      <w:r w:rsidRPr="00866320">
        <w:t>Kursverwaltung. Diese</w:t>
      </w:r>
      <w:r>
        <w:t xml:space="preserve"> Anwendung </w:t>
      </w:r>
      <w:r w:rsidRPr="00866320">
        <w:t>soll folgende Aufgaben bewältigen:</w:t>
      </w:r>
    </w:p>
    <w:p w14:paraId="2BDEECCD" w14:textId="77777777" w:rsidR="00866320" w:rsidRDefault="00866320" w:rsidP="00866320">
      <w:pPr>
        <w:pStyle w:val="Listenabsatz"/>
        <w:numPr>
          <w:ilvl w:val="0"/>
          <w:numId w:val="11"/>
        </w:numPr>
      </w:pPr>
      <w:r w:rsidRPr="00866320">
        <w:t>Verwaltung der freien Mitarbeiter (Vertragsmanagement der</w:t>
      </w:r>
      <w:r>
        <w:t xml:space="preserve"> </w:t>
      </w:r>
      <w:r w:rsidRPr="00866320">
        <w:t>freien Mitarbeiter, Bezahlung der freien Mitarbeiter, Aufnahme</w:t>
      </w:r>
      <w:r>
        <w:t xml:space="preserve"> </w:t>
      </w:r>
      <w:r w:rsidRPr="00866320">
        <w:t>und Verwaltung der persönlichen und beschäftigungsrelevanten</w:t>
      </w:r>
      <w:r>
        <w:t xml:space="preserve"> </w:t>
      </w:r>
      <w:r w:rsidRPr="00866320">
        <w:t>Daten, Einteilung für Kurse)</w:t>
      </w:r>
    </w:p>
    <w:p w14:paraId="222F3570" w14:textId="77777777" w:rsidR="00866320" w:rsidRDefault="00866320" w:rsidP="00917842">
      <w:pPr>
        <w:pStyle w:val="Listenabsatz"/>
        <w:numPr>
          <w:ilvl w:val="0"/>
          <w:numId w:val="11"/>
        </w:numPr>
      </w:pPr>
      <w:r w:rsidRPr="00866320">
        <w:t>Verwaltung der Kurse (Termine, Zuordnung zu Kunden, Gebühren,</w:t>
      </w:r>
      <w:r>
        <w:t xml:space="preserve"> </w:t>
      </w:r>
      <w:r w:rsidRPr="00866320">
        <w:t>Bereitstellung des Materials, Kursleiter)</w:t>
      </w:r>
    </w:p>
    <w:p w14:paraId="0821CFAD" w14:textId="77777777" w:rsidR="00866320" w:rsidRDefault="00866320" w:rsidP="00917842">
      <w:pPr>
        <w:pStyle w:val="Listenabsatz"/>
        <w:numPr>
          <w:ilvl w:val="0"/>
          <w:numId w:val="11"/>
        </w:numPr>
      </w:pPr>
      <w:r w:rsidRPr="00866320">
        <w:t>Materialverwaltung (Einsatzbereitschaft, Aussonderung, Reparaturverwaltung,</w:t>
      </w:r>
      <w:r>
        <w:t xml:space="preserve"> </w:t>
      </w:r>
      <w:r w:rsidRPr="00866320">
        <w:t>Neubeschaffung, Daten zu Material wie Merkmale,</w:t>
      </w:r>
      <w:r>
        <w:t xml:space="preserve"> </w:t>
      </w:r>
      <w:r w:rsidRPr="00866320">
        <w:t>Marke, Kaufpreis, Reparaturkosten)</w:t>
      </w:r>
    </w:p>
    <w:p w14:paraId="1428C5FD" w14:textId="7C92F1A8" w:rsidR="00AC5DA6" w:rsidRDefault="00866320" w:rsidP="00917842">
      <w:pPr>
        <w:pStyle w:val="Listenabsatz"/>
        <w:numPr>
          <w:ilvl w:val="0"/>
          <w:numId w:val="11"/>
        </w:numPr>
      </w:pPr>
      <w:r w:rsidRPr="00866320">
        <w:t>Kundenverwaltung (Daten, gebuchte Kurse, Rechnungserstellung,</w:t>
      </w:r>
      <w:r>
        <w:t xml:space="preserve"> </w:t>
      </w:r>
      <w:r w:rsidRPr="00866320">
        <w:t>Zahlungsverfolgung, Mahnwesen)</w:t>
      </w:r>
    </w:p>
    <w:p w14:paraId="2C4DBBE2" w14:textId="77777777" w:rsidR="00AC5DA6" w:rsidRDefault="00AC5DA6">
      <w:pPr>
        <w:spacing w:line="259" w:lineRule="auto"/>
        <w:jc w:val="left"/>
      </w:pPr>
      <w:r>
        <w:br w:type="page"/>
      </w:r>
    </w:p>
    <w:p w14:paraId="7B403FD7" w14:textId="3869FED9" w:rsidR="00B63183" w:rsidRPr="00AC5DA6" w:rsidRDefault="00F73BA8" w:rsidP="00866320">
      <w:pPr>
        <w:pStyle w:val="berschrift1"/>
      </w:pPr>
      <w:bookmarkStart w:id="2" w:name="_Toc382478836"/>
      <w:r w:rsidRPr="00AC5DA6">
        <w:t>Zielsetzun</w:t>
      </w:r>
      <w:r w:rsidR="00AC5DA6">
        <w:t>g</w:t>
      </w:r>
      <w:bookmarkEnd w:id="2"/>
    </w:p>
    <w:p w14:paraId="21444156" w14:textId="77777777" w:rsidR="00AC5DA6" w:rsidRDefault="00AC5DA6" w:rsidP="00AC5DA6">
      <w:r>
        <w:t>Mit der Einführung der neuen Kursverwaltung werden nachfolgende Grundsätze und Ziele verfolgt:</w:t>
      </w:r>
    </w:p>
    <w:p w14:paraId="4196A827" w14:textId="77777777" w:rsidR="00AC5DA6" w:rsidRDefault="00AC5DA6" w:rsidP="00C05634">
      <w:pPr>
        <w:pStyle w:val="Listenabsatz"/>
        <w:numPr>
          <w:ilvl w:val="0"/>
          <w:numId w:val="11"/>
        </w:numPr>
      </w:pPr>
      <w:r>
        <w:t>Neuer technischer Stand</w:t>
      </w:r>
    </w:p>
    <w:p w14:paraId="4BBDC180" w14:textId="77777777" w:rsidR="00AC5DA6" w:rsidRDefault="00AC5DA6" w:rsidP="00C05634">
      <w:pPr>
        <w:pStyle w:val="Listenabsatz"/>
        <w:numPr>
          <w:ilvl w:val="0"/>
          <w:numId w:val="11"/>
        </w:numPr>
      </w:pPr>
      <w:r>
        <w:t>Benutzerfreundlichkeit</w:t>
      </w:r>
    </w:p>
    <w:p w14:paraId="49B52377" w14:textId="77777777" w:rsidR="00AC5DA6" w:rsidRDefault="00AC5DA6" w:rsidP="00C05634">
      <w:pPr>
        <w:pStyle w:val="Listenabsatz"/>
        <w:numPr>
          <w:ilvl w:val="0"/>
          <w:numId w:val="11"/>
        </w:numPr>
      </w:pPr>
      <w:r>
        <w:t>Hoher Abdeckungsgrad der Anforderungen</w:t>
      </w:r>
    </w:p>
    <w:p w14:paraId="451E6F83" w14:textId="77777777" w:rsidR="00AC5DA6" w:rsidRDefault="00AC5DA6" w:rsidP="00C05634">
      <w:pPr>
        <w:pStyle w:val="Listenabsatz"/>
        <w:numPr>
          <w:ilvl w:val="0"/>
          <w:numId w:val="11"/>
        </w:numPr>
      </w:pPr>
      <w:r>
        <w:t>Flexible Erweiterbarkeit der Software</w:t>
      </w:r>
    </w:p>
    <w:p w14:paraId="666B7034" w14:textId="1D133511" w:rsidR="00B63183" w:rsidRPr="00556962" w:rsidRDefault="00B63183" w:rsidP="00E51E4E">
      <w:pPr>
        <w:pStyle w:val="berschrift1"/>
        <w:rPr>
          <w:rFonts w:asciiTheme="minorHAnsi" w:hAnsiTheme="minorHAnsi"/>
        </w:rPr>
      </w:pPr>
      <w:bookmarkStart w:id="3" w:name="_Toc382478837"/>
      <w:r w:rsidRPr="00556962">
        <w:rPr>
          <w:rFonts w:asciiTheme="minorHAnsi" w:hAnsiTheme="minorHAnsi"/>
        </w:rPr>
        <w:t>Mitwirkung des Auftraggebers</w:t>
      </w:r>
      <w:bookmarkEnd w:id="3"/>
    </w:p>
    <w:p w14:paraId="40C81A9E" w14:textId="77777777" w:rsidR="006201F2" w:rsidRPr="001026AA" w:rsidRDefault="006201F2" w:rsidP="006201F2">
      <w:pPr>
        <w:rPr>
          <w:szCs w:val="20"/>
        </w:rPr>
      </w:pPr>
      <w:r w:rsidRPr="001026AA">
        <w:rPr>
          <w:szCs w:val="20"/>
        </w:rPr>
        <w:t>Der Auftraggeber stellt ab der Auftragserteilung und während der Vertragslaufzeit den Zugriff auf die notwendige Hardware, Software, Schnittstellen, Datenbanken, Räumlichkeiten und Testsysteme mit Testdaten zur Verfügung, sofern dies für die Durchführung der vereinbarten Tätigkeiten notwendig ist.</w:t>
      </w:r>
    </w:p>
    <w:p w14:paraId="57B1E3CF" w14:textId="77777777" w:rsidR="006201F2" w:rsidRPr="001026AA" w:rsidRDefault="006201F2" w:rsidP="006201F2">
      <w:pPr>
        <w:rPr>
          <w:szCs w:val="20"/>
        </w:rPr>
      </w:pPr>
      <w:r w:rsidRPr="001026AA">
        <w:rPr>
          <w:szCs w:val="20"/>
        </w:rPr>
        <w:t>Der Auftraggeber ermöglicht den Zugriff auf die notwendigen Stamm- und Bewegungsdaten bzw. stellt vergleichbare Testdaten zur Verfügung, die eine authentische und realitätsnahe Produktionsumgebung simulieren können.</w:t>
      </w:r>
    </w:p>
    <w:p w14:paraId="5E7D4FD1" w14:textId="77777777" w:rsidR="006201F2" w:rsidRPr="001026AA" w:rsidRDefault="006201F2" w:rsidP="006201F2">
      <w:pPr>
        <w:rPr>
          <w:szCs w:val="20"/>
        </w:rPr>
      </w:pPr>
      <w:r w:rsidRPr="001026AA">
        <w:rPr>
          <w:szCs w:val="20"/>
        </w:rPr>
        <w:t>Der Auftraggeber stellt die Daten und Datenstrukturen in konsistenter Form zur Verfügung.</w:t>
      </w:r>
    </w:p>
    <w:p w14:paraId="086BFA0B" w14:textId="77777777" w:rsidR="006201F2" w:rsidRPr="001026AA" w:rsidRDefault="006201F2" w:rsidP="006201F2">
      <w:pPr>
        <w:rPr>
          <w:szCs w:val="20"/>
        </w:rPr>
      </w:pPr>
      <w:r w:rsidRPr="001026AA">
        <w:rPr>
          <w:szCs w:val="20"/>
        </w:rPr>
        <w:t>Der Auftraggeber benennt einen fachkundigen Mitarbeiter als Ansprechpartner, der die entsprechenden Geschäftsinformationen in angemessener Zeit beschaffen kann. Zudem benennt der Auftraggeber für den Fall, in dem der Ansprechpartner dauerhaft nicht zur Verfügung steht (Krankheit, Urlaub, Ausscheiden), eine entsprechende Vertretung.</w:t>
      </w:r>
    </w:p>
    <w:p w14:paraId="205DB203" w14:textId="77777777" w:rsidR="00C05634" w:rsidRDefault="006201F2" w:rsidP="0026028F">
      <w:pPr>
        <w:rPr>
          <w:szCs w:val="20"/>
        </w:rPr>
      </w:pPr>
      <w:r w:rsidRPr="001026AA">
        <w:rPr>
          <w:szCs w:val="20"/>
        </w:rPr>
        <w:t xml:space="preserve">Der Auftraggeber stellt den Kontakt zu den Dienstleistern her, </w:t>
      </w:r>
      <w:r w:rsidR="00045B65">
        <w:rPr>
          <w:szCs w:val="20"/>
        </w:rPr>
        <w:t>welche</w:t>
      </w:r>
      <w:r w:rsidRPr="001026AA">
        <w:rPr>
          <w:szCs w:val="20"/>
        </w:rPr>
        <w:t xml:space="preserve"> die Drittsysteme betreuen, sofern Drittsysteme bei der Realisierung des Vorhabens eingebunden werden müssen.</w:t>
      </w:r>
    </w:p>
    <w:p w14:paraId="657DA00C" w14:textId="4582D583" w:rsidR="0026028F" w:rsidRPr="00803173" w:rsidRDefault="0026028F" w:rsidP="0026028F">
      <w:r w:rsidRPr="00803173">
        <w:br w:type="page"/>
      </w:r>
    </w:p>
    <w:p w14:paraId="4EF15142" w14:textId="77777777" w:rsidR="008B5F32" w:rsidRDefault="008B5F32" w:rsidP="00E51E4E">
      <w:pPr>
        <w:pStyle w:val="berschrift1"/>
        <w:rPr>
          <w:rFonts w:asciiTheme="minorHAnsi" w:hAnsiTheme="minorHAnsi"/>
        </w:rPr>
      </w:pPr>
      <w:bookmarkStart w:id="4" w:name="_Toc382478838"/>
      <w:r w:rsidRPr="00556962">
        <w:rPr>
          <w:rFonts w:asciiTheme="minorHAnsi" w:hAnsiTheme="minorHAnsi"/>
        </w:rPr>
        <w:t>Architektur</w:t>
      </w:r>
      <w:bookmarkEnd w:id="4"/>
    </w:p>
    <w:p w14:paraId="6E384306" w14:textId="77777777" w:rsidR="006201F2" w:rsidRPr="001026AA" w:rsidRDefault="006201F2" w:rsidP="006201F2">
      <w:r w:rsidRPr="001026AA">
        <w:t>Durch eine komponentenbasierte Softwareentwicklung, bei der die einzelnen fachlichen Anforderungen im Sinne der Separation of</w:t>
      </w:r>
      <w:r>
        <w:t xml:space="preserve"> </w:t>
      </w:r>
      <w:r w:rsidRPr="001026AA">
        <w:t>Concerns in getrennten Komponenten umgesetzt werden, die untereinander lediglich über Schnittstellen kommunizieren, wird ein modularer Aufbau der Software erreicht. Auf Basis dieses modularen Aufbaus können die einzelnen Komponenten unabhängig voneinander entwickelt und angepasst werden, was den Entwicklungsaufwand reduziert und die Wartbarkeit der Software erhöht.</w:t>
      </w:r>
    </w:p>
    <w:p w14:paraId="1AC739F4" w14:textId="66479AB1" w:rsidR="00F1613A" w:rsidRDefault="0024030F" w:rsidP="00E51E4E">
      <w:r w:rsidRPr="00803173">
        <w:t>Die folgende Abbildung zeigt die Grobarchitektur des zu entwickelnden Systems</w:t>
      </w:r>
      <w:r w:rsidR="009F6176">
        <w:t>:</w:t>
      </w:r>
    </w:p>
    <w:p w14:paraId="68070B79" w14:textId="07227ACA" w:rsidR="005A38E0" w:rsidRPr="00803173" w:rsidRDefault="0026028F" w:rsidP="005A38E0">
      <w:pPr>
        <w:jc w:val="center"/>
      </w:pPr>
      <w:r>
        <w:rPr>
          <w:noProof/>
        </w:rPr>
        <w:drawing>
          <wp:inline distT="0" distB="0" distL="0" distR="0" wp14:anchorId="3B42392D" wp14:editId="70EB5280">
            <wp:extent cx="3926205" cy="5157470"/>
            <wp:effectExtent l="0" t="0" r="0" b="508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6205" cy="5157470"/>
                    </a:xfrm>
                    <a:prstGeom prst="rect">
                      <a:avLst/>
                    </a:prstGeom>
                    <a:noFill/>
                  </pic:spPr>
                </pic:pic>
              </a:graphicData>
            </a:graphic>
          </wp:inline>
        </w:drawing>
      </w:r>
    </w:p>
    <w:p w14:paraId="715005E2" w14:textId="2B4B3266" w:rsidR="005F3AEE" w:rsidRDefault="00B967DF" w:rsidP="00E51E4E">
      <w:r w:rsidRPr="00803173">
        <w:rPr>
          <w:b/>
        </w:rPr>
        <w:t xml:space="preserve">Grafische </w:t>
      </w:r>
      <w:r w:rsidR="005A38E0">
        <w:rPr>
          <w:b/>
        </w:rPr>
        <w:t>Oberfläche</w:t>
      </w:r>
      <w:r w:rsidRPr="00803173">
        <w:rPr>
          <w:b/>
        </w:rPr>
        <w:tab/>
      </w:r>
      <w:r w:rsidRPr="00803173">
        <w:rPr>
          <w:b/>
        </w:rPr>
        <w:br/>
      </w:r>
      <w:r w:rsidR="0024030F" w:rsidRPr="00803173">
        <w:t xml:space="preserve">Die Präsentationsschicht wird durch eine </w:t>
      </w:r>
      <w:r w:rsidR="000662FD">
        <w:t>WPF-Anwendung</w:t>
      </w:r>
      <w:r w:rsidR="0024030F" w:rsidRPr="00803173">
        <w:t xml:space="preserve"> umgesetzt</w:t>
      </w:r>
      <w:r w:rsidR="00B42EAD" w:rsidRPr="00803173">
        <w:t>,</w:t>
      </w:r>
      <w:r w:rsidR="0024030F" w:rsidRPr="00803173">
        <w:t xml:space="preserve"> die </w:t>
      </w:r>
      <w:r w:rsidR="00DC49E9" w:rsidRPr="00803173">
        <w:t xml:space="preserve">mit </w:t>
      </w:r>
      <w:r w:rsidR="000662FD">
        <w:t>C#</w:t>
      </w:r>
      <w:r w:rsidR="007247A1">
        <w:t xml:space="preserve"> </w:t>
      </w:r>
      <w:r w:rsidR="00B42EAD" w:rsidRPr="00803173">
        <w:t>realisiert ist</w:t>
      </w:r>
      <w:r w:rsidR="00DC49E9" w:rsidRPr="00803173">
        <w:t>. In diesem Artefakt werden lediglich die grafischen Elemente (Seiten/Formulare) und die für diese Seiten notwendigen Komponenten abgebildet</w:t>
      </w:r>
      <w:r w:rsidR="00361DB3" w:rsidRPr="00803173">
        <w:t>.</w:t>
      </w:r>
    </w:p>
    <w:p w14:paraId="25FEA2A5" w14:textId="42443E7F" w:rsidR="00DC49E9" w:rsidRPr="00803173" w:rsidRDefault="00DC49E9" w:rsidP="00E51E4E">
      <w:r w:rsidRPr="00803173">
        <w:rPr>
          <w:b/>
        </w:rPr>
        <w:t>Geschäftslogik</w:t>
      </w:r>
      <w:r w:rsidRPr="00803173">
        <w:br/>
        <w:t xml:space="preserve">Das Geschäftslogikmodul kapselt alle UI-unabhängigen Aktionen, die zur Benutzung der Kernanwendung realisiert werden müssen. Damit ist gewährleistet, dass auch im Falle einer nachträglichen Änderung der Darstellungsschicht die Kernimplementierung nicht maßgeblich geändert werden muss. </w:t>
      </w:r>
    </w:p>
    <w:p w14:paraId="34B24B04" w14:textId="77777777" w:rsidR="00DC49E9" w:rsidRPr="00803173" w:rsidRDefault="00DC49E9" w:rsidP="00E51E4E">
      <w:r w:rsidRPr="00803173">
        <w:rPr>
          <w:b/>
        </w:rPr>
        <w:t>Persistierung</w:t>
      </w:r>
      <w:r w:rsidRPr="00803173">
        <w:br/>
        <w:t>Das Persistenzmodul abstrahiert den lesenden und schreibenden Zugriff auf die zentrale Datenbank. Diese Abstraktion vereinfacht beispielsweise einen späteren Austausch des Persistenz-Mechanismus (</w:t>
      </w:r>
      <w:r w:rsidR="000662FD">
        <w:t>Entity Framework</w:t>
      </w:r>
      <w:r w:rsidRPr="00803173">
        <w:t>).</w:t>
      </w:r>
    </w:p>
    <w:p w14:paraId="36F49F56" w14:textId="37C8BB25" w:rsidR="008547F7" w:rsidRPr="00F8703F" w:rsidRDefault="00DC49E9" w:rsidP="00F8703F">
      <w:r w:rsidRPr="00803173">
        <w:rPr>
          <w:b/>
        </w:rPr>
        <w:t xml:space="preserve">Datenbank </w:t>
      </w:r>
      <w:r w:rsidRPr="00803173">
        <w:rPr>
          <w:b/>
        </w:rPr>
        <w:br/>
      </w:r>
      <w:r w:rsidRPr="00803173">
        <w:t xml:space="preserve">Die </w:t>
      </w:r>
      <w:r w:rsidR="007447EE">
        <w:t>Studs@Work</w:t>
      </w:r>
      <w:r w:rsidRPr="00803173">
        <w:t xml:space="preserve"> AG hat jahrelange Erfahrung mit verschiedenen Datenbankmanagementsystemen. Daher kann auf eine Open-Source Lösung wie MySQL oder kommerzielle Ansätze wie Microsoft SQL-Server aufgebaut werden. </w:t>
      </w:r>
      <w:r w:rsidR="002A4273" w:rsidRPr="00803173">
        <w:t>In diesem Projekt kommt ein Microsoft SQL-Server 2008 R</w:t>
      </w:r>
      <w:r w:rsidR="002E2032">
        <w:t>2</w:t>
      </w:r>
      <w:r w:rsidR="002A4273" w:rsidRPr="00803173">
        <w:t xml:space="preserve"> zum Einsatz.</w:t>
      </w:r>
    </w:p>
    <w:p w14:paraId="619179A3" w14:textId="77777777" w:rsidR="008828B1" w:rsidRPr="00803173" w:rsidRDefault="008828B1" w:rsidP="00F8703F">
      <w:pPr>
        <w:pStyle w:val="berschrift1"/>
      </w:pPr>
      <w:bookmarkStart w:id="5" w:name="_Toc225522421"/>
      <w:bookmarkStart w:id="6" w:name="_Toc382478839"/>
      <w:r w:rsidRPr="00803173">
        <w:t>Hardware- und Systemvoraussetzungen</w:t>
      </w:r>
      <w:bookmarkEnd w:id="5"/>
      <w:bookmarkEnd w:id="6"/>
    </w:p>
    <w:p w14:paraId="24F4426D" w14:textId="77777777" w:rsidR="008828B1" w:rsidRPr="00803173" w:rsidRDefault="008828B1" w:rsidP="008828B1">
      <w:r w:rsidRPr="00803173">
        <w:t xml:space="preserve">Das System soll auf bereits bestehender Hardware betrieben werden. Für das </w:t>
      </w:r>
      <w:r w:rsidR="00E606ED">
        <w:t>Projekt</w:t>
      </w:r>
      <w:r w:rsidRPr="00803173">
        <w:t xml:space="preserve"> kommt</w:t>
      </w:r>
      <w:r w:rsidR="00767486" w:rsidRPr="00803173">
        <w:t xml:space="preserve"> </w:t>
      </w:r>
      <w:r w:rsidR="00E606ED">
        <w:t xml:space="preserve">.Net 4.0 / 4.5 zum </w:t>
      </w:r>
      <w:r w:rsidRPr="00803173">
        <w:t xml:space="preserve">Einsatz. </w:t>
      </w:r>
      <w:r w:rsidR="00E606ED">
        <w:t xml:space="preserve">Dies setzt die Installation eines entsprechenden Frameworks voraus, das standardmäßig auf jedem aktuellen Windows-Betriebssystem zur Verfügung steht. Der Einsatz von anderen Betriebssystem (Unix, Mac OS) ist nicht vorgesehen. </w:t>
      </w:r>
    </w:p>
    <w:p w14:paraId="49A50BC4" w14:textId="77777777" w:rsidR="008828B1" w:rsidRPr="00556962" w:rsidRDefault="008828B1" w:rsidP="008828B1">
      <w:pPr>
        <w:pStyle w:val="berschrift1"/>
        <w:rPr>
          <w:rFonts w:asciiTheme="minorHAnsi" w:hAnsiTheme="minorHAnsi"/>
        </w:rPr>
      </w:pPr>
      <w:bookmarkStart w:id="7" w:name="_Toc225522422"/>
      <w:bookmarkStart w:id="8" w:name="_Toc382478840"/>
      <w:r w:rsidRPr="00556962">
        <w:rPr>
          <w:rFonts w:asciiTheme="minorHAnsi" w:hAnsiTheme="minorHAnsi"/>
        </w:rPr>
        <w:t>Entwicklung der Software</w:t>
      </w:r>
      <w:bookmarkEnd w:id="7"/>
      <w:bookmarkEnd w:id="8"/>
    </w:p>
    <w:p w14:paraId="6C0717F1" w14:textId="55D05907" w:rsidR="0026028F" w:rsidRPr="00803173" w:rsidRDefault="008828B1" w:rsidP="0026028F">
      <w:r w:rsidRPr="00803173">
        <w:t xml:space="preserve">Die Entwicklung der Applikation </w:t>
      </w:r>
      <w:r w:rsidR="009F5A0B">
        <w:t>geschieht</w:t>
      </w:r>
      <w:r w:rsidRPr="00803173">
        <w:t xml:space="preserve"> in den Räumlichkeiten der </w:t>
      </w:r>
      <w:r w:rsidR="007447EE">
        <w:t>Studs@Work</w:t>
      </w:r>
      <w:r w:rsidRPr="00803173">
        <w:t xml:space="preserve"> AG. Der Auftraggeber erhält lesenden Zugriff auf das </w:t>
      </w:r>
      <w:r w:rsidR="001D4409">
        <w:t>GitHub</w:t>
      </w:r>
      <w:r w:rsidRPr="00803173">
        <w:t xml:space="preserve"> Code-Repository des Projektes</w:t>
      </w:r>
      <w:r w:rsidR="002A4273" w:rsidRPr="00803173">
        <w:t>.</w:t>
      </w:r>
    </w:p>
    <w:p w14:paraId="1DBDF91C" w14:textId="77777777" w:rsidR="005202DB" w:rsidRDefault="00E733F4" w:rsidP="00E51E4E">
      <w:pPr>
        <w:pStyle w:val="berschrift1"/>
        <w:rPr>
          <w:rFonts w:asciiTheme="minorHAnsi" w:hAnsiTheme="minorHAnsi"/>
        </w:rPr>
      </w:pPr>
      <w:bookmarkStart w:id="9" w:name="_Toc382478841"/>
      <w:r w:rsidRPr="00556962">
        <w:rPr>
          <w:rFonts w:asciiTheme="minorHAnsi" w:hAnsiTheme="minorHAnsi"/>
        </w:rPr>
        <w:t>Ver</w:t>
      </w:r>
      <w:r w:rsidR="005202DB" w:rsidRPr="00556962">
        <w:rPr>
          <w:rFonts w:asciiTheme="minorHAnsi" w:hAnsiTheme="minorHAnsi"/>
        </w:rPr>
        <w:t>wendete Technologien</w:t>
      </w:r>
      <w:bookmarkEnd w:id="9"/>
    </w:p>
    <w:p w14:paraId="6CA1AFC0" w14:textId="77777777" w:rsidR="006201F2" w:rsidRPr="0099473A" w:rsidRDefault="006201F2" w:rsidP="006201F2">
      <w:r w:rsidRPr="0099473A">
        <w:t>Zur Umsetzung des in diesem Dokument beschriebenen Software Entwicklungs</w:t>
      </w:r>
      <w:r>
        <w:t>v</w:t>
      </w:r>
      <w:r w:rsidRPr="0099473A">
        <w:t>orhabens setzen wir folgende Technologien, Produkte bzw. Betriebssysteme ein</w:t>
      </w:r>
    </w:p>
    <w:p w14:paraId="1C0A7A7F" w14:textId="77777777" w:rsidR="00217AB5" w:rsidRPr="009F6176" w:rsidRDefault="00217AB5" w:rsidP="00C05634">
      <w:pPr>
        <w:pStyle w:val="Listenabsatz"/>
        <w:numPr>
          <w:ilvl w:val="0"/>
          <w:numId w:val="11"/>
        </w:numPr>
      </w:pPr>
      <w:r w:rsidRPr="00803173">
        <w:t>.</w:t>
      </w:r>
      <w:r w:rsidRPr="009F6176">
        <w:t>NET 4.0/4.5</w:t>
      </w:r>
    </w:p>
    <w:p w14:paraId="590A0D03" w14:textId="77777777" w:rsidR="00217AB5" w:rsidRPr="009F6176" w:rsidRDefault="00217AB5" w:rsidP="00C05634">
      <w:pPr>
        <w:pStyle w:val="Listenabsatz"/>
        <w:numPr>
          <w:ilvl w:val="0"/>
          <w:numId w:val="11"/>
        </w:numPr>
      </w:pPr>
      <w:r w:rsidRPr="009F6176">
        <w:t>C#</w:t>
      </w:r>
    </w:p>
    <w:p w14:paraId="71A212BD" w14:textId="77777777" w:rsidR="00056BED" w:rsidRDefault="001D4409" w:rsidP="00C05634">
      <w:pPr>
        <w:pStyle w:val="Listenabsatz"/>
        <w:numPr>
          <w:ilvl w:val="0"/>
          <w:numId w:val="11"/>
        </w:numPr>
      </w:pPr>
      <w:r>
        <w:t>XAML</w:t>
      </w:r>
    </w:p>
    <w:p w14:paraId="71B5D704" w14:textId="77777777" w:rsidR="00E733F4" w:rsidRPr="00803173" w:rsidRDefault="00E733F4" w:rsidP="00C05634">
      <w:pPr>
        <w:pStyle w:val="Listenabsatz"/>
        <w:numPr>
          <w:ilvl w:val="0"/>
          <w:numId w:val="11"/>
        </w:numPr>
      </w:pPr>
      <w:r w:rsidRPr="00803173">
        <w:t>LINQ</w:t>
      </w:r>
    </w:p>
    <w:p w14:paraId="6806A61E" w14:textId="77777777" w:rsidR="001D4409" w:rsidRDefault="001D4409" w:rsidP="00C05634">
      <w:pPr>
        <w:pStyle w:val="Listenabsatz"/>
        <w:numPr>
          <w:ilvl w:val="0"/>
          <w:numId w:val="11"/>
        </w:numPr>
      </w:pPr>
      <w:r>
        <w:t>Modern UI</w:t>
      </w:r>
    </w:p>
    <w:p w14:paraId="621FBBDE" w14:textId="77777777" w:rsidR="001D4409" w:rsidRDefault="001D4409" w:rsidP="00C05634">
      <w:pPr>
        <w:pStyle w:val="Listenabsatz"/>
        <w:numPr>
          <w:ilvl w:val="0"/>
          <w:numId w:val="11"/>
        </w:numPr>
      </w:pPr>
      <w:r>
        <w:t>Entity Framework 6</w:t>
      </w:r>
    </w:p>
    <w:p w14:paraId="76770DDC" w14:textId="77777777" w:rsidR="001D4409" w:rsidRDefault="001D4409" w:rsidP="00C05634">
      <w:pPr>
        <w:pStyle w:val="Listenabsatz"/>
        <w:numPr>
          <w:ilvl w:val="0"/>
          <w:numId w:val="11"/>
        </w:numPr>
      </w:pPr>
      <w:r>
        <w:t>MVVM</w:t>
      </w:r>
    </w:p>
    <w:p w14:paraId="6346427A" w14:textId="77777777" w:rsidR="006201F2" w:rsidRPr="00556962" w:rsidRDefault="006201F2" w:rsidP="006201F2">
      <w:pPr>
        <w:pStyle w:val="berschrift1"/>
        <w:rPr>
          <w:rFonts w:asciiTheme="minorHAnsi" w:hAnsiTheme="minorHAnsi"/>
        </w:rPr>
      </w:pPr>
      <w:bookmarkStart w:id="10" w:name="_Toc381971335"/>
      <w:bookmarkStart w:id="11" w:name="_Toc382478842"/>
      <w:r w:rsidRPr="0099473A">
        <w:rPr>
          <w:rFonts w:asciiTheme="minorHAnsi" w:hAnsiTheme="minorHAnsi"/>
        </w:rPr>
        <w:lastRenderedPageBreak/>
        <w:t>Funktionskatalog</w:t>
      </w:r>
      <w:bookmarkEnd w:id="10"/>
      <w:bookmarkEnd w:id="11"/>
    </w:p>
    <w:p w14:paraId="66E67E8B" w14:textId="77777777" w:rsidR="00656311" w:rsidRPr="00803173" w:rsidRDefault="004C0301" w:rsidP="00E51E4E">
      <w:pPr>
        <w:spacing w:line="259" w:lineRule="auto"/>
        <w:rPr>
          <w:sz w:val="24"/>
          <w:szCs w:val="24"/>
        </w:rPr>
      </w:pPr>
      <w:r w:rsidRPr="00803173">
        <w:t>Im Folgenden werden alle Features beschrieben, die von der Anwendung erfüllt werden müssen.</w:t>
      </w:r>
    </w:p>
    <w:p w14:paraId="339197ED" w14:textId="77777777" w:rsidR="00772F10" w:rsidRDefault="00772F10" w:rsidP="00917842">
      <w:pPr>
        <w:pStyle w:val="berschrift2"/>
      </w:pPr>
      <w:bookmarkStart w:id="12" w:name="_Toc382478843"/>
      <w:r>
        <w:t>Benutzerhandbuch</w:t>
      </w:r>
      <w:bookmarkEnd w:id="12"/>
    </w:p>
    <w:p w14:paraId="737E3B7B" w14:textId="68D31628" w:rsidR="00772F10" w:rsidRPr="00772F10" w:rsidRDefault="00772F10" w:rsidP="00772F10">
      <w:r>
        <w:t>Ein Benutzer</w:t>
      </w:r>
      <w:r w:rsidR="00B50395">
        <w:t>handbuch soll den</w:t>
      </w:r>
      <w:r>
        <w:t xml:space="preserve"> Anwender bei der Bedienung der Anwendung unterstützen.</w:t>
      </w:r>
    </w:p>
    <w:p w14:paraId="4CBCDC76" w14:textId="3CEECE5D" w:rsidR="00430951" w:rsidRPr="0036155A" w:rsidRDefault="00583B70" w:rsidP="00917842">
      <w:pPr>
        <w:pStyle w:val="berschrift2"/>
      </w:pPr>
      <w:bookmarkStart w:id="13" w:name="_Toc382478844"/>
      <w:r w:rsidRPr="0036155A">
        <w:t>Kursverwaltung</w:t>
      </w:r>
      <w:r w:rsidR="00721668" w:rsidRPr="0036155A">
        <w:t xml:space="preserve"> </w:t>
      </w:r>
      <w:r w:rsidR="0034767E" w:rsidRPr="0036155A">
        <w:t>(Muss noch ergänzt werden)</w:t>
      </w:r>
      <w:bookmarkEnd w:id="13"/>
    </w:p>
    <w:p w14:paraId="04628199" w14:textId="0505DA1F" w:rsidR="00927C7B" w:rsidRDefault="00927C7B" w:rsidP="00927C7B">
      <w:r>
        <w:t>Der wichtigste Teil der Anwendung, die Kursverwaltung, soll aus zwei Teilen bestehen:</w:t>
      </w:r>
    </w:p>
    <w:p w14:paraId="39CD1877" w14:textId="148A34FE" w:rsidR="00721668" w:rsidRPr="00721668" w:rsidRDefault="00721668" w:rsidP="00721668">
      <w:pPr>
        <w:pStyle w:val="berschrift3"/>
      </w:pPr>
      <w:bookmarkStart w:id="14" w:name="_Toc382478845"/>
      <w:r>
        <w:t>Verwaltung des Kurstyps</w:t>
      </w:r>
      <w:bookmarkEnd w:id="14"/>
    </w:p>
    <w:p w14:paraId="2AA5F52F" w14:textId="562A48D8" w:rsidR="00927C7B" w:rsidRDefault="00927C7B" w:rsidP="00721668">
      <w:r>
        <w:t>Hier wird Name des Kurses, Kurzbeschreibung des Inhaltes, notwendiges Material, Anzahl und Qualifikationen der notwendigen Kursleiter, Dauer des Kurses in Stunden und Dauer in Tagen, maximale Teilnehm</w:t>
      </w:r>
      <w:r w:rsidR="00A96488">
        <w:t xml:space="preserve">erzahl pro Kurs und der </w:t>
      </w:r>
      <w:r w:rsidR="00721668">
        <w:t>Preis in Euro</w:t>
      </w:r>
      <w:r w:rsidR="00A96488">
        <w:t xml:space="preserve"> eingegeben</w:t>
      </w:r>
      <w:r w:rsidR="00721668">
        <w:t>.</w:t>
      </w:r>
    </w:p>
    <w:p w14:paraId="028FC7AD" w14:textId="4D4FC783" w:rsidR="00721668" w:rsidRDefault="00721668" w:rsidP="00721668">
      <w:pPr>
        <w:pStyle w:val="berschrift3"/>
      </w:pPr>
      <w:bookmarkStart w:id="15" w:name="_Toc382478846"/>
      <w:r>
        <w:t>Terminverwaltung</w:t>
      </w:r>
      <w:bookmarkEnd w:id="15"/>
    </w:p>
    <w:p w14:paraId="2249B405" w14:textId="77777777" w:rsidR="00A819C0" w:rsidRDefault="00A96488" w:rsidP="00721668">
      <w:pPr>
        <w:pStyle w:val="Listenabsatz"/>
        <w:ind w:left="0"/>
      </w:pPr>
      <w:r>
        <w:t>Erstellung einer l</w:t>
      </w:r>
      <w:r w:rsidR="00927C7B">
        <w:t>eistungsfähige</w:t>
      </w:r>
      <w:r>
        <w:t>n</w:t>
      </w:r>
      <w:r w:rsidR="00927C7B">
        <w:t xml:space="preserve"> Terminverwaltung, in der die Termine eingegeben</w:t>
      </w:r>
      <w:r w:rsidR="00B50395">
        <w:t>,</w:t>
      </w:r>
      <w:r w:rsidR="00927C7B">
        <w:t xml:space="preserve"> geändert und gelöscht werden können. Eine grafische Darstellung wäre hilfreich. </w:t>
      </w:r>
    </w:p>
    <w:p w14:paraId="3BBBCE03" w14:textId="4A4B70C6" w:rsidR="001C6CB5" w:rsidRDefault="00927C7B" w:rsidP="00721668">
      <w:pPr>
        <w:pStyle w:val="Listenabsatz"/>
        <w:ind w:left="0"/>
      </w:pPr>
      <w:r>
        <w:t>Bei Eingabe oder Änderung eines Kurses sollte der (oder die) Kunde(n), Anzahl der Teilnehmer, Kursleiter und explizit das einzusetzende Material vermerkt werden können</w:t>
      </w:r>
      <w:r w:rsidR="00045B65">
        <w:t xml:space="preserve">. </w:t>
      </w:r>
      <w:r w:rsidR="00B50395">
        <w:t>Zu beachten ist hier:</w:t>
      </w:r>
    </w:p>
    <w:p w14:paraId="2EDB1CF0" w14:textId="02592110" w:rsidR="001C6CB5" w:rsidRDefault="0036155A" w:rsidP="00721668">
      <w:pPr>
        <w:pStyle w:val="Listenabsatz"/>
        <w:numPr>
          <w:ilvl w:val="0"/>
          <w:numId w:val="11"/>
        </w:numPr>
      </w:pPr>
      <w:r>
        <w:t xml:space="preserve">Ein </w:t>
      </w:r>
      <w:r w:rsidR="00927C7B">
        <w:t xml:space="preserve">Kurs </w:t>
      </w:r>
      <w:r w:rsidR="00B50395">
        <w:t xml:space="preserve">wird </w:t>
      </w:r>
      <w:r>
        <w:t xml:space="preserve">nach </w:t>
      </w:r>
      <w:r w:rsidR="00927C7B">
        <w:t>einem Termin zu</w:t>
      </w:r>
      <w:r w:rsidR="00B50395">
        <w:t>geordnet</w:t>
      </w:r>
      <w:r w:rsidR="00927C7B">
        <w:t>, wobei Terminkollisionen</w:t>
      </w:r>
      <w:r w:rsidR="001C6CB5">
        <w:t xml:space="preserve"> </w:t>
      </w:r>
      <w:r w:rsidR="00927C7B">
        <w:t>hinsichtlich des Personal- und des Materialeinsatzes zu</w:t>
      </w:r>
      <w:r w:rsidR="001C6CB5">
        <w:t xml:space="preserve"> </w:t>
      </w:r>
      <w:r w:rsidR="00927C7B">
        <w:t>berücksichtigen sind.</w:t>
      </w:r>
    </w:p>
    <w:p w14:paraId="26F1E07B" w14:textId="77777777" w:rsidR="001C6CB5" w:rsidRDefault="00927C7B" w:rsidP="00721668">
      <w:pPr>
        <w:pStyle w:val="Listenabsatz"/>
        <w:numPr>
          <w:ilvl w:val="0"/>
          <w:numId w:val="11"/>
        </w:numPr>
      </w:pPr>
      <w:r>
        <w:t>Ein Kurs kann nur dann durchgeführt werden, wenn</w:t>
      </w:r>
      <w:r w:rsidR="001C6CB5">
        <w:t xml:space="preserve"> </w:t>
      </w:r>
    </w:p>
    <w:p w14:paraId="283D987D" w14:textId="5B044ECC" w:rsidR="001C6CB5" w:rsidRDefault="00927C7B" w:rsidP="00721668">
      <w:pPr>
        <w:pStyle w:val="Listenabsatz"/>
        <w:numPr>
          <w:ilvl w:val="1"/>
          <w:numId w:val="11"/>
        </w:numPr>
      </w:pPr>
      <w:r>
        <w:t>Kursleiter (mit nötigen Lizenzen) vorhanden</w:t>
      </w:r>
    </w:p>
    <w:p w14:paraId="5E0FCA07" w14:textId="61FCA17C" w:rsidR="00927C7B" w:rsidRDefault="00927C7B" w:rsidP="00721668">
      <w:pPr>
        <w:pStyle w:val="Listenabsatz"/>
        <w:numPr>
          <w:ilvl w:val="1"/>
          <w:numId w:val="11"/>
        </w:numPr>
      </w:pPr>
      <w:r>
        <w:t xml:space="preserve">Material in ausreichender Anzahl vorhanden </w:t>
      </w:r>
      <w:r w:rsidR="00B50395">
        <w:t xml:space="preserve">ist </w:t>
      </w:r>
      <w:r>
        <w:t>- und zwar inklusive</w:t>
      </w:r>
      <w:r w:rsidR="001C6CB5">
        <w:t xml:space="preserve"> </w:t>
      </w:r>
      <w:r>
        <w:t>aller Unterelemente, die für den sicheren Betrieb des Materials</w:t>
      </w:r>
      <w:r w:rsidR="001C6CB5">
        <w:t xml:space="preserve"> </w:t>
      </w:r>
      <w:r>
        <w:t>nötig sind.</w:t>
      </w:r>
    </w:p>
    <w:p w14:paraId="1EC6477C" w14:textId="77777777" w:rsidR="00C15317" w:rsidRPr="00803173" w:rsidRDefault="00583B70" w:rsidP="00917842">
      <w:pPr>
        <w:pStyle w:val="berschrift2"/>
      </w:pPr>
      <w:bookmarkStart w:id="16" w:name="_Toc382478847"/>
      <w:r>
        <w:t>Mitarbeiterverwaltung</w:t>
      </w:r>
      <w:bookmarkEnd w:id="16"/>
    </w:p>
    <w:p w14:paraId="5445BDCE" w14:textId="77777777" w:rsidR="00A819C0" w:rsidRDefault="00866320" w:rsidP="00866320">
      <w:r>
        <w:t>Die Mitarbeiterverwaltung umfasst die Aufnahme der</w:t>
      </w:r>
      <w:r w:rsidR="00B50395">
        <w:t xml:space="preserve"> üblichen persönlichen Daten</w:t>
      </w:r>
      <w:r>
        <w:t>, zusätzlich noch die relevanten Qualifikationen (Segel- und Surfscheine, evtl. Lehrberechtigung mit ausstellender Stelle, alternativ Referenzen), Daten eventueller früherer Einsätze bei Naukanu Sailing School</w:t>
      </w:r>
      <w:r w:rsidR="00B50395">
        <w:t>,</w:t>
      </w:r>
      <w:r>
        <w:t xml:space="preserve"> ein „Zufriedenheitsrating“ nach Schulnoten</w:t>
      </w:r>
      <w:r w:rsidR="00B50395">
        <w:t xml:space="preserve"> </w:t>
      </w:r>
      <w:r>
        <w:t xml:space="preserve">sowie das Honorar auf Stundenbasis. </w:t>
      </w:r>
    </w:p>
    <w:p w14:paraId="37B12AD3" w14:textId="128F6606" w:rsidR="00866320" w:rsidRDefault="00866320" w:rsidP="00866320">
      <w:r>
        <w:t>Zusätzlich sollten noch die Verfügbarkeitszeiten aufgenommen werden können.</w:t>
      </w:r>
    </w:p>
    <w:p w14:paraId="22C4C522" w14:textId="77777777" w:rsidR="00583B70" w:rsidRDefault="00866320" w:rsidP="00924492">
      <w:r>
        <w:t>Eine Honorarverwaltung (zu zahlende Honorare, gezahlte Honorare, etc.) soll ebenfalls implementiert werden.</w:t>
      </w:r>
    </w:p>
    <w:p w14:paraId="71CB7314" w14:textId="77777777" w:rsidR="00583B70" w:rsidRDefault="00583B70" w:rsidP="00917842">
      <w:pPr>
        <w:pStyle w:val="berschrift2"/>
      </w:pPr>
      <w:bookmarkStart w:id="17" w:name="_Toc382478848"/>
      <w:r>
        <w:t>Materialverwaltung</w:t>
      </w:r>
      <w:bookmarkEnd w:id="17"/>
    </w:p>
    <w:p w14:paraId="23EA8FC1" w14:textId="77777777" w:rsidR="00A819C0" w:rsidRDefault="00866320" w:rsidP="00866320">
      <w:r>
        <w:t xml:space="preserve">Kursleiter sollen nach Abschluss jedes Kurses einen Materialstatus </w:t>
      </w:r>
      <w:r w:rsidR="00B50395">
        <w:t>(</w:t>
      </w:r>
      <w:r w:rsidR="00E77828">
        <w:t xml:space="preserve">z.B. </w:t>
      </w:r>
      <w:r>
        <w:t xml:space="preserve">nach Schulnoten von 1 bis 5; 1 uneingeschränkt einsatzbereit, 2=einsatzbereit, 3=eingeschränkt einsatzbereit; 4=nicht einsatzbereit, muss repariert werden, 5=Schrott) und explizit Schäden melden können. </w:t>
      </w:r>
    </w:p>
    <w:p w14:paraId="619C3BDE" w14:textId="77777777" w:rsidR="00A819C0" w:rsidRDefault="00927C7B" w:rsidP="00866320">
      <w:r>
        <w:t>Zudem soll</w:t>
      </w:r>
      <w:r w:rsidR="00B50395">
        <w:t>en</w:t>
      </w:r>
      <w:r w:rsidR="00866320">
        <w:t xml:space="preserve"> die Materialwarte eventuelle Reparaturmaßnahmen eingeben können</w:t>
      </w:r>
      <w:r>
        <w:t>. D</w:t>
      </w:r>
      <w:r w:rsidR="00B50395">
        <w:t>i</w:t>
      </w:r>
      <w:r w:rsidR="00866320">
        <w:t xml:space="preserve">e Schulungsleiter </w:t>
      </w:r>
      <w:r>
        <w:t xml:space="preserve">können </w:t>
      </w:r>
      <w:r w:rsidR="00866320">
        <w:t xml:space="preserve">das Material (nach Reparatur) dann wieder höherstufen </w:t>
      </w:r>
      <w:r>
        <w:t>o</w:t>
      </w:r>
      <w:r w:rsidR="00866320">
        <w:t xml:space="preserve">der zur Aussonderung empfehlen. </w:t>
      </w:r>
    </w:p>
    <w:p w14:paraId="3BA9E234" w14:textId="41B19248" w:rsidR="00A819C0" w:rsidRDefault="00927C7B" w:rsidP="00866320">
      <w:r>
        <w:t>D</w:t>
      </w:r>
      <w:r w:rsidR="00866320">
        <w:t xml:space="preserve">ie Materialwarte </w:t>
      </w:r>
      <w:r>
        <w:t>k</w:t>
      </w:r>
      <w:r w:rsidR="00B50395">
        <w:t>ö</w:t>
      </w:r>
      <w:r>
        <w:t>nn</w:t>
      </w:r>
      <w:r w:rsidR="00B50395">
        <w:t>en</w:t>
      </w:r>
      <w:r>
        <w:t xml:space="preserve"> </w:t>
      </w:r>
      <w:r w:rsidR="00866320">
        <w:t xml:space="preserve">nach erfolgter Reparatur diese im System melden. Hierbei ist ein Ticketsystem hilfreich. </w:t>
      </w:r>
    </w:p>
    <w:p w14:paraId="250ABC48" w14:textId="7F57AD31" w:rsidR="00583B70" w:rsidRPr="00583B70" w:rsidRDefault="00866320" w:rsidP="00866320">
      <w:r>
        <w:t>Es ist vorzusehen, dass die Materialien in Funktionsgruppen zusammengefasst werden können.</w:t>
      </w:r>
    </w:p>
    <w:p w14:paraId="27E5CCEE" w14:textId="10FD5DFC" w:rsidR="00866320" w:rsidRPr="00AC5DA6" w:rsidRDefault="00866320" w:rsidP="00917842">
      <w:pPr>
        <w:pStyle w:val="berschrift2"/>
      </w:pPr>
      <w:bookmarkStart w:id="18" w:name="_Toc382478849"/>
      <w:r w:rsidRPr="00AC5DA6">
        <w:t>Kundenverwaltung</w:t>
      </w:r>
      <w:bookmarkEnd w:id="18"/>
    </w:p>
    <w:p w14:paraId="358D069A" w14:textId="00991720" w:rsidR="00AC5DA6" w:rsidRDefault="00AC5DA6" w:rsidP="00AC5DA6">
      <w:r>
        <w:t>Die Kursverwaltung soll zwei Arten von Kunden vorsehen:</w:t>
      </w:r>
    </w:p>
    <w:p w14:paraId="7E431842" w14:textId="40E374E2" w:rsidR="00AC5DA6" w:rsidRDefault="00AC5DA6" w:rsidP="00AC5DA6">
      <w:pPr>
        <w:pStyle w:val="Listenabsatz"/>
        <w:numPr>
          <w:ilvl w:val="0"/>
          <w:numId w:val="11"/>
        </w:numPr>
      </w:pPr>
      <w:r>
        <w:t>Gruppen (z.B. über Reiseveranstalter gebucht)</w:t>
      </w:r>
    </w:p>
    <w:p w14:paraId="6F06A5C4" w14:textId="4CF8BA10" w:rsidR="00AC5DA6" w:rsidRDefault="00AC5DA6" w:rsidP="00AC5DA6">
      <w:pPr>
        <w:pStyle w:val="Listenabsatz"/>
        <w:numPr>
          <w:ilvl w:val="0"/>
          <w:numId w:val="11"/>
        </w:numPr>
      </w:pPr>
      <w:r>
        <w:t>Einzelkunden (entweder über Vorbuchung der als Laufkundschaft)</w:t>
      </w:r>
    </w:p>
    <w:p w14:paraId="142A77BE" w14:textId="77777777" w:rsidR="00A819C0" w:rsidRDefault="00AC5DA6" w:rsidP="00AC5DA6">
      <w:r>
        <w:t xml:space="preserve">Es müssen alle üblichen Daten eines Kunden erfasst werden. Neben den Stammdaten wie die Anschrift und Zahlungsart auch die gebuchten Kurse und Termine. </w:t>
      </w:r>
    </w:p>
    <w:p w14:paraId="6AE04B36" w14:textId="77777777" w:rsidR="00A819C0" w:rsidRDefault="00AC5DA6" w:rsidP="00AC5DA6">
      <w:r>
        <w:t xml:space="preserve">Eine automatische Erstellung der Buchungsbestätigung/Rechnung als PDF-Dokument soll implementiert werden. </w:t>
      </w:r>
    </w:p>
    <w:p w14:paraId="01C838F4" w14:textId="1A630C30" w:rsidR="00AC5DA6" w:rsidRDefault="00A819C0" w:rsidP="00AC5DA6">
      <w:r>
        <w:t xml:space="preserve">Es ist </w:t>
      </w:r>
      <w:r w:rsidR="00C719AD">
        <w:t>außerdem</w:t>
      </w:r>
      <w:r>
        <w:t xml:space="preserve"> </w:t>
      </w:r>
      <w:r w:rsidR="00AC5DA6">
        <w:t>eine Kundenzufriedenheitsabfrage mit Auswertung nach Kurs und Kursleiter umzusetzen.</w:t>
      </w:r>
    </w:p>
    <w:p w14:paraId="769651E7" w14:textId="17053483" w:rsidR="00AC5DA6" w:rsidRPr="00E63AC5" w:rsidRDefault="00AC5DA6" w:rsidP="00AC5DA6">
      <w:r>
        <w:t>Bei Gruppenbuchungen muss außerdem ein Hauptansprechpartner mit kompletter Anschrift hinterlegt werden. Des Weiteren wäre es sinnvoll eine Kundengruppierung in Einmal-/Regelmäßiger Kunde vornehmen zu können.</w:t>
      </w:r>
    </w:p>
    <w:p w14:paraId="2CDA17F1" w14:textId="04F11CC2" w:rsidR="004C4508" w:rsidRDefault="004C4508" w:rsidP="00917842">
      <w:pPr>
        <w:pStyle w:val="berschrift2"/>
      </w:pPr>
      <w:bookmarkStart w:id="19" w:name="_Toc382478850"/>
      <w:r w:rsidRPr="00803173">
        <w:t>Rechnung</w:t>
      </w:r>
      <w:r w:rsidR="00A819C0">
        <w:t>sverwaltung</w:t>
      </w:r>
      <w:bookmarkEnd w:id="19"/>
    </w:p>
    <w:p w14:paraId="45D53FCF" w14:textId="77777777" w:rsidR="00441180" w:rsidRDefault="00653B70" w:rsidP="00F82F24">
      <w:r>
        <w:t xml:space="preserve">Der Nutzer muss </w:t>
      </w:r>
      <w:r w:rsidR="00583B70">
        <w:t xml:space="preserve">aus einer Kursteilnahme </w:t>
      </w:r>
      <w:r w:rsidR="003C1F75">
        <w:t>Rechnungen erzeugen</w:t>
      </w:r>
      <w:r w:rsidR="00583B70">
        <w:t xml:space="preserve"> können. </w:t>
      </w:r>
      <w:r>
        <w:t>Der Nutzer hat dabei die Möglichkeit</w:t>
      </w:r>
      <w:r w:rsidR="006C5CE0">
        <w:t>,</w:t>
      </w:r>
      <w:r>
        <w:t xml:space="preserve"> einzelne Rechnungspositionen zu erstellen,</w:t>
      </w:r>
      <w:r w:rsidR="006C5CE0">
        <w:t xml:space="preserve"> zu</w:t>
      </w:r>
      <w:r>
        <w:t xml:space="preserve"> bearbeiten und </w:t>
      </w:r>
      <w:r w:rsidR="006C5CE0">
        <w:t xml:space="preserve">zu </w:t>
      </w:r>
      <w:r>
        <w:t xml:space="preserve">löschen. </w:t>
      </w:r>
    </w:p>
    <w:p w14:paraId="09C50786" w14:textId="50AF8E7B" w:rsidR="00A819C0" w:rsidRDefault="00441180" w:rsidP="00F82F24">
      <w:r>
        <w:t>Das System berechnet aut</w:t>
      </w:r>
      <w:r w:rsidR="00583B70">
        <w:t>omatisch alle Rechnungsbeträge und Gebühren</w:t>
      </w:r>
      <w:r>
        <w:t>.</w:t>
      </w:r>
      <w:r w:rsidR="002E1A36">
        <w:t xml:space="preserve"> </w:t>
      </w:r>
      <w:r w:rsidR="00A819C0">
        <w:t>Zudem ist ein Mahnwesen mit Zahlungsverfolgung umzusetzen</w:t>
      </w:r>
    </w:p>
    <w:p w14:paraId="408B7C81" w14:textId="77777777" w:rsidR="00653B70" w:rsidRDefault="00653B70" w:rsidP="00F82F24">
      <w:r>
        <w:t>Rechnungen müssen jederzeit</w:t>
      </w:r>
      <w:r w:rsidR="003937D4">
        <w:t xml:space="preserve"> vom Nutzer storniert werden können. Das System generiert zu dieser Rechnung dann automatisch eine passende Storno-Rechnung.</w:t>
      </w:r>
    </w:p>
    <w:p w14:paraId="42344544" w14:textId="15F4BABE" w:rsidR="00441180" w:rsidRDefault="003937D4" w:rsidP="00F82F24">
      <w:r>
        <w:t>Das System vergibt automatisch eine passende Rechnungsnummer für alle Rechnungen. Diese besteht aus den letzten zwei Ziffern des aktuellen Jahres (13,</w:t>
      </w:r>
      <w:r w:rsidR="00E77828">
        <w:t>14, usw.) gefolgt von einer acht</w:t>
      </w:r>
      <w:r>
        <w:t xml:space="preserve">stelligen fortlaufenden Nummer. </w:t>
      </w:r>
      <w:r w:rsidR="002A05AF">
        <w:t>D</w:t>
      </w:r>
      <w:r>
        <w:t>ie gesetzlich geforderte Einmaligkeit der Rechnungsnummern wird vom System sichergestellt.</w:t>
      </w:r>
    </w:p>
    <w:p w14:paraId="6A522AD3" w14:textId="77777777" w:rsidR="00623DE4" w:rsidRDefault="00623DE4" w:rsidP="00F82F24">
      <w:r>
        <w:t>Das System stellt sicher, dass erstellte Rechnungen</w:t>
      </w:r>
      <w:r w:rsidR="006C5CE0">
        <w:t>,</w:t>
      </w:r>
      <w:r>
        <w:t xml:space="preserve"> nachdem sie gedruckt wurden</w:t>
      </w:r>
      <w:r w:rsidR="006C5CE0">
        <w:t>,</w:t>
      </w:r>
      <w:r>
        <w:t xml:space="preserve"> nicht mehr verändert werden können und von Änderun</w:t>
      </w:r>
      <w:r w:rsidR="00583B70">
        <w:t xml:space="preserve">gen referenzierter Entitäten </w:t>
      </w:r>
      <w:r>
        <w:t xml:space="preserve">nicht </w:t>
      </w:r>
      <w:r w:rsidR="00D75E9F">
        <w:t xml:space="preserve">länger </w:t>
      </w:r>
      <w:r>
        <w:t>betroffen sind.</w:t>
      </w:r>
    </w:p>
    <w:p w14:paraId="6D41DAC8" w14:textId="77777777" w:rsidR="00745440" w:rsidRDefault="00745440" w:rsidP="00F82F24">
      <w:r>
        <w:t>Standardmäßig</w:t>
      </w:r>
      <w:r w:rsidR="00583B70">
        <w:t xml:space="preserve"> werden Rechnungen tabellarisch </w:t>
      </w:r>
      <w:r>
        <w:t>anhand des Leistungsdatums sortiert dargestellt.</w:t>
      </w:r>
    </w:p>
    <w:p w14:paraId="12732DB5" w14:textId="77777777" w:rsidR="003C1F75" w:rsidRPr="003C1F75" w:rsidRDefault="00745440" w:rsidP="00F82F24">
      <w:r>
        <w:t xml:space="preserve">Das System muss </w:t>
      </w:r>
      <w:r w:rsidR="006C5CE0">
        <w:t>gewährleisten,</w:t>
      </w:r>
      <w:r>
        <w:t xml:space="preserve"> eine Rechnung drucken oder in einer PDF-Datei speichern</w:t>
      </w:r>
      <w:r w:rsidR="007F57D9">
        <w:t xml:space="preserve"> zu können</w:t>
      </w:r>
      <w:r>
        <w:t>. Dabei muss der Kunde die Möglichkeit haben</w:t>
      </w:r>
      <w:r w:rsidR="006C5CE0">
        <w:t>,</w:t>
      </w:r>
      <w:r>
        <w:t xml:space="preserve"> einen beliebigen Freitext auf der Rechnung hinzuzufügen.</w:t>
      </w:r>
      <w:r w:rsidR="00441180">
        <w:t xml:space="preserve"> Außerdem müssen die Rechnungen der </w:t>
      </w:r>
      <w:r w:rsidR="002A05AF">
        <w:t xml:space="preserve">Briefnorm </w:t>
      </w:r>
      <w:r w:rsidR="00441180">
        <w:t>D</w:t>
      </w:r>
      <w:r w:rsidR="00D60175">
        <w:t>IN 50</w:t>
      </w:r>
      <w:r w:rsidR="00441180" w:rsidRPr="00441180">
        <w:t xml:space="preserve">08 </w:t>
      </w:r>
      <w:r w:rsidR="00441180">
        <w:t>entsprechen.</w:t>
      </w:r>
    </w:p>
    <w:p w14:paraId="6F45189B" w14:textId="34039590" w:rsidR="00742BD7" w:rsidRDefault="00721668" w:rsidP="00917842">
      <w:pPr>
        <w:pStyle w:val="berschrift1"/>
        <w:jc w:val="left"/>
        <w:rPr>
          <w:rFonts w:asciiTheme="minorHAnsi" w:hAnsiTheme="minorHAnsi"/>
        </w:rPr>
      </w:pPr>
      <w:bookmarkStart w:id="20" w:name="_Toc382478851"/>
      <w:r>
        <w:rPr>
          <w:rFonts w:asciiTheme="minorHAnsi" w:hAnsiTheme="minorHAnsi"/>
        </w:rPr>
        <w:t>Zusatzfunktionen</w:t>
      </w:r>
      <w:bookmarkEnd w:id="20"/>
    </w:p>
    <w:p w14:paraId="5478A94B" w14:textId="6977801D" w:rsidR="00721668" w:rsidRPr="00721668" w:rsidRDefault="00721668" w:rsidP="00721668">
      <w:r>
        <w:t>Die nachfolgenden Funktionen sind optional und werden in dem Projekt nicht umgesetzt. Sie können aber zu einem späteren Zeitpunkt einfach in die Software integriert werden.</w:t>
      </w:r>
    </w:p>
    <w:p w14:paraId="48CDD85C" w14:textId="77777777" w:rsidR="00486682" w:rsidRDefault="00E7323A" w:rsidP="00917842">
      <w:pPr>
        <w:pStyle w:val="berschrift2"/>
      </w:pPr>
      <w:bookmarkStart w:id="21" w:name="_Toc382478852"/>
      <w:r>
        <w:t>Bedienbarkeit</w:t>
      </w:r>
      <w:bookmarkEnd w:id="21"/>
    </w:p>
    <w:p w14:paraId="1BF22A8C" w14:textId="63885556" w:rsidR="00E7323A" w:rsidRDefault="00E7323A" w:rsidP="00E7323A">
      <w:r>
        <w:t>Der Nutzer soll die Anwendung durch verschiedene Tastenkombinationen und den Einsatz der F-Tasten steuern</w:t>
      </w:r>
      <w:r w:rsidR="006201F2">
        <w:t xml:space="preserve"> können</w:t>
      </w:r>
    </w:p>
    <w:p w14:paraId="003EBEE7" w14:textId="77777777" w:rsidR="006201F2" w:rsidRDefault="006201F2" w:rsidP="006201F2">
      <w:pPr>
        <w:pStyle w:val="berschrift2"/>
      </w:pPr>
      <w:bookmarkStart w:id="22" w:name="_Toc381971346"/>
      <w:bookmarkStart w:id="23" w:name="_Toc382478853"/>
      <w:r>
        <w:t>Dashboard (Übersichtsseite)</w:t>
      </w:r>
      <w:bookmarkEnd w:id="22"/>
      <w:bookmarkEnd w:id="23"/>
    </w:p>
    <w:p w14:paraId="022E64A9" w14:textId="77777777" w:rsidR="006201F2" w:rsidRPr="00623DE4" w:rsidRDefault="006201F2" w:rsidP="006201F2">
      <w:r>
        <w:t>Nach der Anmeldung muss das System dem Nutzer eine Übersichtsseite anzeigen, in der Hinweise zu Verträgen angezeigt werden, welche bald auslaufen, sowie zu Kursen, für die noch keine Rechnungen erstellt wurden.</w:t>
      </w:r>
    </w:p>
    <w:p w14:paraId="345710A1" w14:textId="1D649AD1" w:rsidR="008C0FF2" w:rsidRDefault="00093FE5" w:rsidP="00917842">
      <w:pPr>
        <w:pStyle w:val="berschrift2"/>
      </w:pPr>
      <w:bookmarkStart w:id="24" w:name="_Toc382478854"/>
      <w:r w:rsidRPr="00803173">
        <w:t xml:space="preserve">Integration von </w:t>
      </w:r>
      <w:r w:rsidR="006201F2">
        <w:t>E-Mail</w:t>
      </w:r>
      <w:bookmarkEnd w:id="24"/>
    </w:p>
    <w:p w14:paraId="0B25CD2E" w14:textId="77777777" w:rsidR="00E7323A" w:rsidRPr="00E7323A" w:rsidRDefault="00E7323A" w:rsidP="000C6E3A">
      <w:r>
        <w:t xml:space="preserve">Die Anwendung soll eine Anbindung an Microsoft Outlook erlauben, um </w:t>
      </w:r>
      <w:r w:rsidR="007F57D9">
        <w:t xml:space="preserve">z. B. per </w:t>
      </w:r>
      <w:r>
        <w:t xml:space="preserve">E-Mail Rechnungen </w:t>
      </w:r>
      <w:r w:rsidR="00CD2936">
        <w:t xml:space="preserve">oder hinterlegte PDF-Dokumente </w:t>
      </w:r>
      <w:r>
        <w:t>an Kunden</w:t>
      </w:r>
      <w:r w:rsidR="006400A7">
        <w:t xml:space="preserve"> </w:t>
      </w:r>
      <w:r>
        <w:t>senden</w:t>
      </w:r>
      <w:r w:rsidR="007F57D9">
        <w:t xml:space="preserve"> zu können</w:t>
      </w:r>
      <w:r>
        <w:t>.</w:t>
      </w:r>
    </w:p>
    <w:p w14:paraId="443D0546" w14:textId="77777777" w:rsidR="007A7BE0" w:rsidRPr="007A7BE0" w:rsidRDefault="00770000" w:rsidP="00917842">
      <w:pPr>
        <w:pStyle w:val="berschrift2"/>
      </w:pPr>
      <w:bookmarkStart w:id="25" w:name="_Toc382478855"/>
      <w:r>
        <w:t>Benutzer- und Rollenverwaltung</w:t>
      </w:r>
      <w:bookmarkEnd w:id="25"/>
    </w:p>
    <w:p w14:paraId="448BB6F2" w14:textId="0B52B191" w:rsidR="00C204BA" w:rsidRDefault="00770000" w:rsidP="00D72464">
      <w:pPr>
        <w:spacing w:line="259" w:lineRule="auto"/>
      </w:pPr>
      <w:r>
        <w:t xml:space="preserve">Der Nutzer kann sich mit einem Benutzer und Passwort an das System anmelden. Danach </w:t>
      </w:r>
      <w:r w:rsidR="00594F75">
        <w:t>wird</w:t>
      </w:r>
      <w:r>
        <w:t xml:space="preserve"> ihm entsprechender seiner Benutzerberechtigung eine angepasste Menüstruktur angezeigt.</w:t>
      </w:r>
    </w:p>
    <w:p w14:paraId="1B4FB286" w14:textId="37B7EB39" w:rsidR="00D72464" w:rsidRDefault="00D72464" w:rsidP="00D72464">
      <w:pPr>
        <w:pStyle w:val="berschrift1"/>
        <w:keepLines w:val="0"/>
        <w:spacing w:before="480" w:after="240"/>
        <w:ind w:left="357" w:hanging="357"/>
        <w:jc w:val="left"/>
        <w:rPr>
          <w:rFonts w:asciiTheme="minorHAnsi" w:hAnsiTheme="minorHAnsi"/>
        </w:rPr>
      </w:pPr>
      <w:bookmarkStart w:id="26" w:name="_Toc382478856"/>
      <w:bookmarkStart w:id="27" w:name="_Toc375224934"/>
      <w:r w:rsidRPr="00556962">
        <w:rPr>
          <w:rFonts w:asciiTheme="minorHAnsi" w:hAnsiTheme="minorHAnsi"/>
        </w:rPr>
        <w:t>Projektstrukturplan</w:t>
      </w:r>
      <w:bookmarkEnd w:id="26"/>
    </w:p>
    <w:p w14:paraId="01F867DF" w14:textId="5D51F25D" w:rsidR="00ED3700" w:rsidRDefault="00D72464" w:rsidP="00632D90">
      <w:r w:rsidRPr="00601398">
        <w:t xml:space="preserve">Für die Umsetzung der erstellten </w:t>
      </w:r>
      <w:r>
        <w:t>Anwendung</w:t>
      </w:r>
      <w:r w:rsidRPr="00601398">
        <w:t xml:space="preserve"> und deren Funktionen </w:t>
      </w:r>
      <w:r>
        <w:t>wurde</w:t>
      </w:r>
      <w:r w:rsidRPr="00601398">
        <w:t xml:space="preserve"> </w:t>
      </w:r>
      <w:r>
        <w:t>folgender</w:t>
      </w:r>
      <w:r w:rsidRPr="00601398">
        <w:t xml:space="preserve"> Projektstrukturplan erstellt.</w:t>
      </w:r>
    </w:p>
    <w:p w14:paraId="01027A0D" w14:textId="77777777" w:rsidR="000A2E59" w:rsidRDefault="000A2E59" w:rsidP="00632D90">
      <w:r w:rsidRPr="00601398">
        <w:t xml:space="preserve">In der Projektorganisation werden die projektübergreifenden Themen behandelt. </w:t>
      </w:r>
      <w:r>
        <w:t>E</w:t>
      </w:r>
      <w:r w:rsidRPr="00601398">
        <w:t xml:space="preserve">in sauber und klar strukturierter Prozess ist Grundlage für die nachfolgenden Entwicklungen. </w:t>
      </w:r>
    </w:p>
    <w:p w14:paraId="422E0145" w14:textId="77777777" w:rsidR="000A2E59" w:rsidRDefault="000A2E59" w:rsidP="00632D90">
      <w:r w:rsidRPr="00601398">
        <w:t>Eine gut strukturierte sowie einheitlich gehaltene Oberfläche ist für die Benutzerfreundlichkeit ein sehr wichtiger Aspekt. Aus diesem Grund haben wir für dieses Thema ein separates Arbeitspaket gebildet. Ziel ist es, ein bedienerfreundliches und intuitiv bedienbares User-Interfa</w:t>
      </w:r>
      <w:r>
        <w:t xml:space="preserve">ce zu erstellen. </w:t>
      </w:r>
    </w:p>
    <w:p w14:paraId="54FB9292" w14:textId="79F37C72" w:rsidR="000A2E59" w:rsidRDefault="000A2E59" w:rsidP="00632D90">
      <w:r>
        <w:t xml:space="preserve">In den restlichen Paketen </w:t>
      </w:r>
      <w:r w:rsidRPr="00601398">
        <w:t xml:space="preserve">werden die Anforderungen und Ergebnisse </w:t>
      </w:r>
      <w:r>
        <w:t>aus dieser Anforderungsanalyse</w:t>
      </w:r>
      <w:r w:rsidRPr="00601398">
        <w:t xml:space="preserve"> umgesetzt.</w:t>
      </w:r>
    </w:p>
    <w:p w14:paraId="49812424" w14:textId="5232C6D3" w:rsidR="00632D90" w:rsidRDefault="00632D90" w:rsidP="00632D90">
      <w:r w:rsidRPr="00601398">
        <w:lastRenderedPageBreak/>
        <w:t>Die einzelnen Arbeitspakete werden den Projektmitarbeitern zugeordnet. Die Zuordnung der Verantwortlichen je Arbeitspaket wird wie folgt vorgenommen</w:t>
      </w:r>
      <w:r>
        <w:t>:</w:t>
      </w:r>
    </w:p>
    <w:p w14:paraId="7A545EC1" w14:textId="77777777" w:rsidR="00632D90" w:rsidRDefault="00632D90" w:rsidP="00632D90"/>
    <w:tbl>
      <w:tblPr>
        <w:tblStyle w:val="TabellemithellemGitternetz"/>
        <w:tblW w:w="0" w:type="auto"/>
        <w:tblLook w:val="04A0" w:firstRow="1" w:lastRow="0" w:firstColumn="1" w:lastColumn="0" w:noHBand="0" w:noVBand="1"/>
      </w:tblPr>
      <w:tblGrid>
        <w:gridCol w:w="3681"/>
        <w:gridCol w:w="5946"/>
      </w:tblGrid>
      <w:tr w:rsidR="00632D90" w14:paraId="7F64F239" w14:textId="77777777" w:rsidTr="0036155A">
        <w:tc>
          <w:tcPr>
            <w:tcW w:w="3681" w:type="dxa"/>
          </w:tcPr>
          <w:p w14:paraId="11C3FE9D" w14:textId="77777777" w:rsidR="00632D90" w:rsidRPr="00334239" w:rsidRDefault="00632D90" w:rsidP="00174580">
            <w:pPr>
              <w:rPr>
                <w:b/>
              </w:rPr>
            </w:pPr>
            <w:r w:rsidRPr="00334239">
              <w:rPr>
                <w:b/>
              </w:rPr>
              <w:t>Arbeitspaket</w:t>
            </w:r>
          </w:p>
        </w:tc>
        <w:tc>
          <w:tcPr>
            <w:tcW w:w="5946" w:type="dxa"/>
          </w:tcPr>
          <w:p w14:paraId="270B811D" w14:textId="77777777" w:rsidR="00632D90" w:rsidRPr="00334239" w:rsidRDefault="00632D90" w:rsidP="00174580">
            <w:pPr>
              <w:rPr>
                <w:b/>
              </w:rPr>
            </w:pPr>
            <w:r w:rsidRPr="00334239">
              <w:rPr>
                <w:b/>
              </w:rPr>
              <w:t>Hauptverantwortlicher</w:t>
            </w:r>
          </w:p>
        </w:tc>
      </w:tr>
      <w:tr w:rsidR="00632D90" w14:paraId="70568978" w14:textId="77777777" w:rsidTr="0036155A">
        <w:tc>
          <w:tcPr>
            <w:tcW w:w="3681" w:type="dxa"/>
          </w:tcPr>
          <w:p w14:paraId="5EAD79DA" w14:textId="77777777" w:rsidR="00632D90" w:rsidRPr="00A96488" w:rsidRDefault="00632D90" w:rsidP="00174580">
            <w:pPr>
              <w:rPr>
                <w:b/>
              </w:rPr>
            </w:pPr>
            <w:r w:rsidRPr="00A96488">
              <w:t>Projektorganisation</w:t>
            </w:r>
          </w:p>
        </w:tc>
        <w:tc>
          <w:tcPr>
            <w:tcW w:w="5946" w:type="dxa"/>
          </w:tcPr>
          <w:p w14:paraId="402897DB" w14:textId="77777777" w:rsidR="00632D90" w:rsidRDefault="00632D90" w:rsidP="00174580">
            <w:r>
              <w:t>Benjamin Böcherer</w:t>
            </w:r>
          </w:p>
        </w:tc>
      </w:tr>
      <w:tr w:rsidR="00632D90" w14:paraId="362B43C7" w14:textId="77777777" w:rsidTr="0036155A">
        <w:tc>
          <w:tcPr>
            <w:tcW w:w="3681" w:type="dxa"/>
          </w:tcPr>
          <w:p w14:paraId="42E4A36D" w14:textId="77777777" w:rsidR="00632D90" w:rsidRPr="00A96488" w:rsidRDefault="00632D90" w:rsidP="00174580">
            <w:pPr>
              <w:jc w:val="left"/>
              <w:rPr>
                <w:b/>
              </w:rPr>
            </w:pPr>
            <w:r w:rsidRPr="00A96488">
              <w:t>Rechnungsverwaltung</w:t>
            </w:r>
          </w:p>
        </w:tc>
        <w:tc>
          <w:tcPr>
            <w:tcW w:w="5946" w:type="dxa"/>
          </w:tcPr>
          <w:p w14:paraId="585E568D" w14:textId="77777777" w:rsidR="00632D90" w:rsidRDefault="00632D90" w:rsidP="00174580">
            <w:r>
              <w:t>Benjamin Böcherer</w:t>
            </w:r>
          </w:p>
        </w:tc>
      </w:tr>
      <w:tr w:rsidR="00632D90" w14:paraId="496AA5E8" w14:textId="77777777" w:rsidTr="0036155A">
        <w:tc>
          <w:tcPr>
            <w:tcW w:w="3681" w:type="dxa"/>
          </w:tcPr>
          <w:p w14:paraId="34D3F9FE" w14:textId="77777777" w:rsidR="00632D90" w:rsidRPr="00A96488" w:rsidRDefault="00632D90" w:rsidP="00174580">
            <w:pPr>
              <w:jc w:val="left"/>
              <w:rPr>
                <w:b/>
              </w:rPr>
            </w:pPr>
            <w:r w:rsidRPr="00A96488">
              <w:t>Kundenverwaltung</w:t>
            </w:r>
          </w:p>
        </w:tc>
        <w:tc>
          <w:tcPr>
            <w:tcW w:w="5946" w:type="dxa"/>
          </w:tcPr>
          <w:p w14:paraId="432A50CD" w14:textId="5B7FB36A" w:rsidR="00632D90" w:rsidRDefault="00C05634" w:rsidP="00174580">
            <w:r>
              <w:t>Tobias Meyer</w:t>
            </w:r>
          </w:p>
        </w:tc>
      </w:tr>
      <w:tr w:rsidR="00632D90" w14:paraId="3A4FF0E5" w14:textId="77777777" w:rsidTr="0036155A">
        <w:tc>
          <w:tcPr>
            <w:tcW w:w="3681" w:type="dxa"/>
          </w:tcPr>
          <w:p w14:paraId="1B6BA287" w14:textId="77777777" w:rsidR="00632D90" w:rsidRPr="00A96488" w:rsidRDefault="00632D90" w:rsidP="00174580">
            <w:pPr>
              <w:jc w:val="left"/>
              <w:rPr>
                <w:b/>
              </w:rPr>
            </w:pPr>
            <w:r w:rsidRPr="00A96488">
              <w:t>Mitarbeiterverwaltung</w:t>
            </w:r>
          </w:p>
        </w:tc>
        <w:tc>
          <w:tcPr>
            <w:tcW w:w="5946" w:type="dxa"/>
          </w:tcPr>
          <w:p w14:paraId="0B46E871" w14:textId="64F99233" w:rsidR="00632D90" w:rsidRDefault="00C05634" w:rsidP="00174580">
            <w:r>
              <w:t>Dominik Schumacher</w:t>
            </w:r>
          </w:p>
        </w:tc>
      </w:tr>
      <w:tr w:rsidR="00632D90" w14:paraId="2291E979" w14:textId="77777777" w:rsidTr="0036155A">
        <w:tc>
          <w:tcPr>
            <w:tcW w:w="3681" w:type="dxa"/>
          </w:tcPr>
          <w:p w14:paraId="27D963B9" w14:textId="77777777" w:rsidR="00632D90" w:rsidRPr="00A96488" w:rsidRDefault="00632D90" w:rsidP="00174580">
            <w:pPr>
              <w:jc w:val="left"/>
              <w:rPr>
                <w:b/>
              </w:rPr>
            </w:pPr>
            <w:r w:rsidRPr="00A96488">
              <w:t>Kursverwaltung</w:t>
            </w:r>
          </w:p>
        </w:tc>
        <w:tc>
          <w:tcPr>
            <w:tcW w:w="5946" w:type="dxa"/>
          </w:tcPr>
          <w:p w14:paraId="59D38493" w14:textId="77777777" w:rsidR="00632D90" w:rsidRDefault="00632D90" w:rsidP="00174580">
            <w:r>
              <w:t>Benjamin Böcherer / Stefan Müller</w:t>
            </w:r>
          </w:p>
        </w:tc>
      </w:tr>
      <w:tr w:rsidR="00342E22" w14:paraId="16356C90" w14:textId="77777777" w:rsidTr="0036155A">
        <w:tc>
          <w:tcPr>
            <w:tcW w:w="3681" w:type="dxa"/>
          </w:tcPr>
          <w:p w14:paraId="52B69A47" w14:textId="77777777" w:rsidR="00342E22" w:rsidRPr="00A96488" w:rsidRDefault="00342E22" w:rsidP="00342E22">
            <w:pPr>
              <w:jc w:val="left"/>
              <w:rPr>
                <w:b/>
              </w:rPr>
            </w:pPr>
            <w:r w:rsidRPr="00A96488">
              <w:t>Terminverwaltung</w:t>
            </w:r>
          </w:p>
        </w:tc>
        <w:tc>
          <w:tcPr>
            <w:tcW w:w="5946" w:type="dxa"/>
          </w:tcPr>
          <w:p w14:paraId="42496F08" w14:textId="181C30CF" w:rsidR="00342E22" w:rsidRDefault="00342E22" w:rsidP="00C05634">
            <w:r>
              <w:t>Dominik Schumacher / Tobias Meyer</w:t>
            </w:r>
          </w:p>
        </w:tc>
      </w:tr>
      <w:tr w:rsidR="00632D90" w14:paraId="0A6BE502" w14:textId="77777777" w:rsidTr="0036155A">
        <w:tc>
          <w:tcPr>
            <w:tcW w:w="3681" w:type="dxa"/>
          </w:tcPr>
          <w:p w14:paraId="1A927DF2" w14:textId="77777777" w:rsidR="00632D90" w:rsidRPr="00A96488" w:rsidRDefault="00632D90" w:rsidP="00174580">
            <w:pPr>
              <w:jc w:val="left"/>
              <w:rPr>
                <w:b/>
              </w:rPr>
            </w:pPr>
            <w:r w:rsidRPr="00A96488">
              <w:t>Materialverwaltung</w:t>
            </w:r>
          </w:p>
        </w:tc>
        <w:tc>
          <w:tcPr>
            <w:tcW w:w="5946" w:type="dxa"/>
          </w:tcPr>
          <w:p w14:paraId="00F67825" w14:textId="16B9B24C" w:rsidR="00632D90" w:rsidRDefault="00342E22" w:rsidP="00174580">
            <w:r>
              <w:t>Stefan Müller</w:t>
            </w:r>
          </w:p>
        </w:tc>
      </w:tr>
      <w:tr w:rsidR="00632D90" w14:paraId="5FA5287F" w14:textId="77777777" w:rsidTr="0036155A">
        <w:tc>
          <w:tcPr>
            <w:tcW w:w="3681" w:type="dxa"/>
          </w:tcPr>
          <w:p w14:paraId="683D2EBB" w14:textId="77777777" w:rsidR="00632D90" w:rsidRPr="00A96488" w:rsidRDefault="00632D90" w:rsidP="00174580">
            <w:pPr>
              <w:jc w:val="left"/>
            </w:pPr>
            <w:r>
              <w:t>Grafische Oberfläche</w:t>
            </w:r>
          </w:p>
        </w:tc>
        <w:tc>
          <w:tcPr>
            <w:tcW w:w="5946" w:type="dxa"/>
          </w:tcPr>
          <w:p w14:paraId="0E369956" w14:textId="0C8940A8" w:rsidR="00632D90" w:rsidRDefault="00632D90" w:rsidP="00C05634">
            <w:r>
              <w:t xml:space="preserve">Benjamin </w:t>
            </w:r>
            <w:proofErr w:type="spellStart"/>
            <w:r>
              <w:t>Böcherer</w:t>
            </w:r>
            <w:proofErr w:type="spellEnd"/>
            <w:r>
              <w:t xml:space="preserve"> / Dominik Schumacher / Tobias Meyer / Stefan Müller</w:t>
            </w:r>
          </w:p>
        </w:tc>
      </w:tr>
    </w:tbl>
    <w:p w14:paraId="5E0F6913" w14:textId="77777777" w:rsidR="00632D90" w:rsidRDefault="00632D90" w:rsidP="00632D90"/>
    <w:p w14:paraId="103EEF0C" w14:textId="77777777" w:rsidR="00632D90" w:rsidRDefault="00632D90" w:rsidP="00632D90">
      <w:r>
        <w:t>In manchen Bereichen ist es sinnvoll mehrere Verantwortliche für das Paket zu haben, da viele Aktivitäten parallel ablaufen werden. Nur so sind die Anforderungen in solch einem engen Zeitplan umsetzbar. Die Hauptverantwortung bedeutet nicht, dass das gesamte Arbeitspaket von dem Projektmitarbeiter alleine abgearbeitet wird.</w:t>
      </w:r>
    </w:p>
    <w:p w14:paraId="4D155B38" w14:textId="77777777" w:rsidR="00D72464" w:rsidRDefault="00D72464">
      <w:pPr>
        <w:spacing w:line="259" w:lineRule="auto"/>
        <w:jc w:val="left"/>
        <w:rPr>
          <w:rFonts w:eastAsiaTheme="majorEastAsia" w:cstheme="majorBidi"/>
          <w:b/>
          <w:color w:val="262626" w:themeColor="text1" w:themeTint="D9"/>
          <w:sz w:val="32"/>
          <w:szCs w:val="32"/>
        </w:rPr>
      </w:pPr>
      <w:r>
        <w:br w:type="page"/>
      </w:r>
    </w:p>
    <w:p w14:paraId="20BFDB0D" w14:textId="5901D720" w:rsidR="00632D90" w:rsidRPr="00556962" w:rsidRDefault="00632D90" w:rsidP="00632D90">
      <w:pPr>
        <w:pStyle w:val="berschrift1"/>
        <w:keepLines w:val="0"/>
        <w:spacing w:before="480" w:after="240"/>
        <w:ind w:left="357" w:hanging="357"/>
        <w:jc w:val="left"/>
        <w:rPr>
          <w:rFonts w:asciiTheme="minorHAnsi" w:hAnsiTheme="minorHAnsi"/>
        </w:rPr>
      </w:pPr>
      <w:bookmarkStart w:id="28" w:name="_Toc382151805"/>
      <w:bookmarkStart w:id="29" w:name="_Toc382478857"/>
      <w:r w:rsidRPr="00556962">
        <w:rPr>
          <w:rFonts w:asciiTheme="minorHAnsi" w:hAnsiTheme="minorHAnsi"/>
        </w:rPr>
        <w:lastRenderedPageBreak/>
        <w:t>Terminplan</w:t>
      </w:r>
      <w:bookmarkEnd w:id="28"/>
      <w:bookmarkEnd w:id="29"/>
    </w:p>
    <w:p w14:paraId="7B43515E" w14:textId="77777777" w:rsidR="00632D90" w:rsidRDefault="00632D90" w:rsidP="00632D90">
      <w:r>
        <w:t>Für die Umsetzung der Pakete ist folgender Terminplan vorgesehen:</w:t>
      </w:r>
    </w:p>
    <w:tbl>
      <w:tblPr>
        <w:tblW w:w="9577" w:type="dxa"/>
        <w:tblCellMar>
          <w:left w:w="70" w:type="dxa"/>
          <w:right w:w="70" w:type="dxa"/>
        </w:tblCellMar>
        <w:tblLook w:val="04A0" w:firstRow="1" w:lastRow="0" w:firstColumn="1" w:lastColumn="0" w:noHBand="0" w:noVBand="1"/>
      </w:tblPr>
      <w:tblGrid>
        <w:gridCol w:w="2794"/>
        <w:gridCol w:w="423"/>
        <w:gridCol w:w="423"/>
        <w:gridCol w:w="423"/>
        <w:gridCol w:w="426"/>
        <w:gridCol w:w="423"/>
        <w:gridCol w:w="423"/>
        <w:gridCol w:w="423"/>
        <w:gridCol w:w="426"/>
        <w:gridCol w:w="423"/>
        <w:gridCol w:w="423"/>
        <w:gridCol w:w="423"/>
        <w:gridCol w:w="426"/>
        <w:gridCol w:w="423"/>
        <w:gridCol w:w="423"/>
        <w:gridCol w:w="423"/>
        <w:gridCol w:w="423"/>
        <w:gridCol w:w="6"/>
      </w:tblGrid>
      <w:tr w:rsidR="00C21FDF" w:rsidRPr="00095C5C" w14:paraId="424C3978" w14:textId="77777777" w:rsidTr="001D48A2">
        <w:trPr>
          <w:trHeight w:val="323"/>
        </w:trPr>
        <w:tc>
          <w:tcPr>
            <w:tcW w:w="2794" w:type="dxa"/>
            <w:tcBorders>
              <w:top w:val="nil"/>
              <w:left w:val="nil"/>
              <w:bottom w:val="nil"/>
              <w:right w:val="nil"/>
            </w:tcBorders>
            <w:shd w:val="clear" w:color="auto" w:fill="auto"/>
            <w:noWrap/>
            <w:vAlign w:val="bottom"/>
            <w:hideMark/>
          </w:tcPr>
          <w:p w14:paraId="3162D191" w14:textId="77777777" w:rsidR="00C21FDF" w:rsidRPr="00095C5C" w:rsidRDefault="00C21FDF" w:rsidP="001D48A2">
            <w:pPr>
              <w:spacing w:after="0" w:line="240" w:lineRule="auto"/>
              <w:jc w:val="left"/>
              <w:rPr>
                <w:rFonts w:ascii="Times New Roman" w:eastAsia="Times New Roman" w:hAnsi="Times New Roman" w:cs="Times New Roman"/>
                <w:sz w:val="24"/>
                <w:szCs w:val="24"/>
              </w:rPr>
            </w:pPr>
          </w:p>
        </w:tc>
        <w:tc>
          <w:tcPr>
            <w:tcW w:w="6783" w:type="dxa"/>
            <w:gridSpan w:val="17"/>
            <w:tcBorders>
              <w:top w:val="nil"/>
              <w:left w:val="nil"/>
              <w:bottom w:val="nil"/>
              <w:right w:val="nil"/>
            </w:tcBorders>
            <w:shd w:val="clear" w:color="auto" w:fill="auto"/>
            <w:noWrap/>
            <w:vAlign w:val="bottom"/>
            <w:hideMark/>
          </w:tcPr>
          <w:p w14:paraId="370E7FDE"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Monat / Kalenderwoche</w:t>
            </w:r>
          </w:p>
        </w:tc>
      </w:tr>
      <w:tr w:rsidR="00C21FDF" w:rsidRPr="00095C5C" w14:paraId="32D4F633" w14:textId="77777777" w:rsidTr="001D48A2">
        <w:trPr>
          <w:trHeight w:val="323"/>
        </w:trPr>
        <w:tc>
          <w:tcPr>
            <w:tcW w:w="2794" w:type="dxa"/>
            <w:tcBorders>
              <w:top w:val="nil"/>
              <w:left w:val="nil"/>
              <w:bottom w:val="nil"/>
              <w:right w:val="nil"/>
            </w:tcBorders>
            <w:shd w:val="clear" w:color="auto" w:fill="auto"/>
            <w:noWrap/>
            <w:vAlign w:val="bottom"/>
            <w:hideMark/>
          </w:tcPr>
          <w:p w14:paraId="014597ED" w14:textId="77777777" w:rsidR="00C21FDF" w:rsidRPr="00095C5C" w:rsidRDefault="00C21FDF" w:rsidP="001D48A2">
            <w:pPr>
              <w:spacing w:after="0" w:line="240" w:lineRule="auto"/>
              <w:jc w:val="center"/>
              <w:rPr>
                <w:rFonts w:ascii="Times New Roman" w:eastAsia="Times New Roman" w:hAnsi="Times New Roman" w:cs="Times New Roman"/>
                <w:sz w:val="20"/>
                <w:szCs w:val="20"/>
              </w:rPr>
            </w:pPr>
          </w:p>
        </w:tc>
        <w:tc>
          <w:tcPr>
            <w:tcW w:w="1695" w:type="dxa"/>
            <w:gridSpan w:val="4"/>
            <w:tcBorders>
              <w:top w:val="nil"/>
              <w:left w:val="nil"/>
              <w:bottom w:val="nil"/>
              <w:right w:val="nil"/>
            </w:tcBorders>
            <w:shd w:val="clear" w:color="auto" w:fill="auto"/>
            <w:noWrap/>
            <w:vAlign w:val="bottom"/>
            <w:hideMark/>
          </w:tcPr>
          <w:p w14:paraId="65E1FEB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APR</w:t>
            </w:r>
          </w:p>
        </w:tc>
        <w:tc>
          <w:tcPr>
            <w:tcW w:w="1695" w:type="dxa"/>
            <w:gridSpan w:val="4"/>
            <w:tcBorders>
              <w:top w:val="nil"/>
              <w:left w:val="nil"/>
              <w:bottom w:val="nil"/>
              <w:right w:val="nil"/>
            </w:tcBorders>
            <w:shd w:val="clear" w:color="auto" w:fill="auto"/>
            <w:noWrap/>
            <w:vAlign w:val="bottom"/>
            <w:hideMark/>
          </w:tcPr>
          <w:p w14:paraId="29F5A559"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MAI</w:t>
            </w:r>
          </w:p>
        </w:tc>
        <w:tc>
          <w:tcPr>
            <w:tcW w:w="1695" w:type="dxa"/>
            <w:gridSpan w:val="4"/>
            <w:tcBorders>
              <w:top w:val="nil"/>
              <w:left w:val="nil"/>
              <w:bottom w:val="nil"/>
              <w:right w:val="nil"/>
            </w:tcBorders>
            <w:shd w:val="clear" w:color="auto" w:fill="auto"/>
            <w:noWrap/>
            <w:vAlign w:val="bottom"/>
            <w:hideMark/>
          </w:tcPr>
          <w:p w14:paraId="4FD517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JUN</w:t>
            </w:r>
          </w:p>
        </w:tc>
        <w:tc>
          <w:tcPr>
            <w:tcW w:w="1698" w:type="dxa"/>
            <w:gridSpan w:val="5"/>
            <w:tcBorders>
              <w:top w:val="nil"/>
              <w:left w:val="nil"/>
              <w:bottom w:val="nil"/>
              <w:right w:val="nil"/>
            </w:tcBorders>
            <w:shd w:val="clear" w:color="auto" w:fill="auto"/>
            <w:noWrap/>
            <w:vAlign w:val="bottom"/>
            <w:hideMark/>
          </w:tcPr>
          <w:p w14:paraId="3CFC36F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JUL</w:t>
            </w:r>
          </w:p>
        </w:tc>
      </w:tr>
      <w:tr w:rsidR="00C21FDF" w:rsidRPr="00095C5C" w14:paraId="0B01D900" w14:textId="77777777" w:rsidTr="001D48A2">
        <w:trPr>
          <w:gridAfter w:val="1"/>
          <w:wAfter w:w="6" w:type="dxa"/>
          <w:trHeight w:val="66"/>
        </w:trPr>
        <w:tc>
          <w:tcPr>
            <w:tcW w:w="2794" w:type="dxa"/>
            <w:tcBorders>
              <w:top w:val="nil"/>
              <w:left w:val="nil"/>
              <w:bottom w:val="nil"/>
              <w:right w:val="nil"/>
            </w:tcBorders>
            <w:shd w:val="clear" w:color="auto" w:fill="auto"/>
            <w:noWrap/>
            <w:vAlign w:val="bottom"/>
            <w:hideMark/>
          </w:tcPr>
          <w:p w14:paraId="2EF5C7E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03172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15</w:t>
            </w:r>
          </w:p>
        </w:tc>
        <w:tc>
          <w:tcPr>
            <w:tcW w:w="423" w:type="dxa"/>
            <w:tcBorders>
              <w:top w:val="nil"/>
              <w:left w:val="nil"/>
              <w:bottom w:val="nil"/>
              <w:right w:val="nil"/>
            </w:tcBorders>
            <w:shd w:val="clear" w:color="auto" w:fill="auto"/>
            <w:noWrap/>
            <w:vAlign w:val="bottom"/>
            <w:hideMark/>
          </w:tcPr>
          <w:p w14:paraId="5F9B0C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16</w:t>
            </w:r>
          </w:p>
        </w:tc>
        <w:tc>
          <w:tcPr>
            <w:tcW w:w="423" w:type="dxa"/>
            <w:tcBorders>
              <w:top w:val="nil"/>
              <w:left w:val="nil"/>
              <w:bottom w:val="nil"/>
              <w:right w:val="nil"/>
            </w:tcBorders>
            <w:shd w:val="clear" w:color="auto" w:fill="auto"/>
            <w:noWrap/>
            <w:vAlign w:val="bottom"/>
            <w:hideMark/>
          </w:tcPr>
          <w:p w14:paraId="5A3C721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17</w:t>
            </w:r>
          </w:p>
        </w:tc>
        <w:tc>
          <w:tcPr>
            <w:tcW w:w="426" w:type="dxa"/>
            <w:tcBorders>
              <w:top w:val="nil"/>
              <w:left w:val="nil"/>
              <w:bottom w:val="nil"/>
              <w:right w:val="nil"/>
            </w:tcBorders>
            <w:shd w:val="clear" w:color="auto" w:fill="auto"/>
            <w:noWrap/>
            <w:vAlign w:val="bottom"/>
            <w:hideMark/>
          </w:tcPr>
          <w:p w14:paraId="5BF15DB4"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18</w:t>
            </w:r>
          </w:p>
        </w:tc>
        <w:tc>
          <w:tcPr>
            <w:tcW w:w="423" w:type="dxa"/>
            <w:tcBorders>
              <w:top w:val="nil"/>
              <w:left w:val="nil"/>
              <w:bottom w:val="nil"/>
              <w:right w:val="nil"/>
            </w:tcBorders>
            <w:shd w:val="clear" w:color="auto" w:fill="auto"/>
            <w:noWrap/>
            <w:vAlign w:val="bottom"/>
            <w:hideMark/>
          </w:tcPr>
          <w:p w14:paraId="55A4A692"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19</w:t>
            </w:r>
          </w:p>
        </w:tc>
        <w:tc>
          <w:tcPr>
            <w:tcW w:w="423" w:type="dxa"/>
            <w:tcBorders>
              <w:top w:val="nil"/>
              <w:left w:val="nil"/>
              <w:bottom w:val="nil"/>
              <w:right w:val="nil"/>
            </w:tcBorders>
            <w:shd w:val="clear" w:color="auto" w:fill="auto"/>
            <w:noWrap/>
            <w:vAlign w:val="bottom"/>
            <w:hideMark/>
          </w:tcPr>
          <w:p w14:paraId="28970343"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20</w:t>
            </w:r>
          </w:p>
        </w:tc>
        <w:tc>
          <w:tcPr>
            <w:tcW w:w="423" w:type="dxa"/>
            <w:tcBorders>
              <w:top w:val="nil"/>
              <w:left w:val="nil"/>
              <w:bottom w:val="nil"/>
              <w:right w:val="nil"/>
            </w:tcBorders>
            <w:shd w:val="clear" w:color="auto" w:fill="auto"/>
            <w:noWrap/>
            <w:vAlign w:val="bottom"/>
            <w:hideMark/>
          </w:tcPr>
          <w:p w14:paraId="4464DB1C"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21</w:t>
            </w:r>
          </w:p>
        </w:tc>
        <w:tc>
          <w:tcPr>
            <w:tcW w:w="426" w:type="dxa"/>
            <w:tcBorders>
              <w:top w:val="nil"/>
              <w:left w:val="nil"/>
              <w:bottom w:val="nil"/>
              <w:right w:val="nil"/>
            </w:tcBorders>
            <w:shd w:val="clear" w:color="auto" w:fill="auto"/>
            <w:noWrap/>
            <w:vAlign w:val="bottom"/>
            <w:hideMark/>
          </w:tcPr>
          <w:p w14:paraId="6C369CB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22</w:t>
            </w:r>
          </w:p>
        </w:tc>
        <w:tc>
          <w:tcPr>
            <w:tcW w:w="423" w:type="dxa"/>
            <w:tcBorders>
              <w:top w:val="nil"/>
              <w:left w:val="nil"/>
              <w:bottom w:val="nil"/>
              <w:right w:val="nil"/>
            </w:tcBorders>
            <w:shd w:val="clear" w:color="auto" w:fill="auto"/>
            <w:noWrap/>
            <w:vAlign w:val="bottom"/>
            <w:hideMark/>
          </w:tcPr>
          <w:p w14:paraId="0627B0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23</w:t>
            </w:r>
          </w:p>
        </w:tc>
        <w:tc>
          <w:tcPr>
            <w:tcW w:w="423" w:type="dxa"/>
            <w:tcBorders>
              <w:top w:val="nil"/>
              <w:left w:val="nil"/>
              <w:bottom w:val="nil"/>
              <w:right w:val="nil"/>
            </w:tcBorders>
            <w:shd w:val="clear" w:color="auto" w:fill="auto"/>
            <w:noWrap/>
            <w:vAlign w:val="bottom"/>
            <w:hideMark/>
          </w:tcPr>
          <w:p w14:paraId="3BB5FCCA"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24</w:t>
            </w:r>
          </w:p>
        </w:tc>
        <w:tc>
          <w:tcPr>
            <w:tcW w:w="423" w:type="dxa"/>
            <w:tcBorders>
              <w:top w:val="nil"/>
              <w:left w:val="nil"/>
              <w:bottom w:val="nil"/>
              <w:right w:val="nil"/>
            </w:tcBorders>
            <w:shd w:val="clear" w:color="auto" w:fill="auto"/>
            <w:noWrap/>
            <w:vAlign w:val="bottom"/>
            <w:hideMark/>
          </w:tcPr>
          <w:p w14:paraId="4FAFAF31"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25</w:t>
            </w:r>
          </w:p>
        </w:tc>
        <w:tc>
          <w:tcPr>
            <w:tcW w:w="426" w:type="dxa"/>
            <w:tcBorders>
              <w:top w:val="nil"/>
              <w:left w:val="nil"/>
              <w:bottom w:val="nil"/>
              <w:right w:val="nil"/>
            </w:tcBorders>
            <w:shd w:val="clear" w:color="auto" w:fill="auto"/>
            <w:noWrap/>
            <w:vAlign w:val="bottom"/>
            <w:hideMark/>
          </w:tcPr>
          <w:p w14:paraId="21E0D487"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26</w:t>
            </w:r>
          </w:p>
        </w:tc>
        <w:tc>
          <w:tcPr>
            <w:tcW w:w="423" w:type="dxa"/>
            <w:tcBorders>
              <w:top w:val="nil"/>
              <w:left w:val="nil"/>
              <w:bottom w:val="nil"/>
              <w:right w:val="nil"/>
            </w:tcBorders>
            <w:shd w:val="clear" w:color="auto" w:fill="auto"/>
            <w:noWrap/>
            <w:vAlign w:val="bottom"/>
            <w:hideMark/>
          </w:tcPr>
          <w:p w14:paraId="4945FDD5"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27</w:t>
            </w:r>
          </w:p>
        </w:tc>
        <w:tc>
          <w:tcPr>
            <w:tcW w:w="423" w:type="dxa"/>
            <w:tcBorders>
              <w:top w:val="nil"/>
              <w:left w:val="nil"/>
              <w:bottom w:val="nil"/>
              <w:right w:val="nil"/>
            </w:tcBorders>
            <w:shd w:val="clear" w:color="auto" w:fill="auto"/>
            <w:noWrap/>
            <w:vAlign w:val="bottom"/>
            <w:hideMark/>
          </w:tcPr>
          <w:p w14:paraId="1D27B676"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28</w:t>
            </w:r>
          </w:p>
        </w:tc>
        <w:tc>
          <w:tcPr>
            <w:tcW w:w="423" w:type="dxa"/>
            <w:tcBorders>
              <w:top w:val="nil"/>
              <w:left w:val="nil"/>
              <w:bottom w:val="nil"/>
              <w:right w:val="nil"/>
            </w:tcBorders>
            <w:shd w:val="clear" w:color="auto" w:fill="auto"/>
            <w:noWrap/>
            <w:vAlign w:val="bottom"/>
            <w:hideMark/>
          </w:tcPr>
          <w:p w14:paraId="178F9DCB"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29</w:t>
            </w:r>
          </w:p>
        </w:tc>
        <w:tc>
          <w:tcPr>
            <w:tcW w:w="423" w:type="dxa"/>
            <w:tcBorders>
              <w:top w:val="nil"/>
              <w:left w:val="nil"/>
              <w:bottom w:val="nil"/>
              <w:right w:val="nil"/>
            </w:tcBorders>
            <w:shd w:val="clear" w:color="auto" w:fill="auto"/>
            <w:noWrap/>
            <w:vAlign w:val="bottom"/>
            <w:hideMark/>
          </w:tcPr>
          <w:p w14:paraId="7BA52ED0" w14:textId="77777777" w:rsidR="00C21FDF" w:rsidRPr="00095C5C" w:rsidRDefault="00C21FDF" w:rsidP="001D48A2">
            <w:pPr>
              <w:spacing w:after="0" w:line="240" w:lineRule="auto"/>
              <w:jc w:val="center"/>
              <w:rPr>
                <w:rFonts w:ascii="Calibri" w:eastAsia="Times New Roman" w:hAnsi="Calibri" w:cs="Times New Roman"/>
                <w:color w:val="000000"/>
              </w:rPr>
            </w:pPr>
            <w:r w:rsidRPr="00095C5C">
              <w:rPr>
                <w:rFonts w:ascii="Calibri" w:eastAsia="Times New Roman" w:hAnsi="Calibri" w:cs="Times New Roman"/>
                <w:color w:val="000000"/>
              </w:rPr>
              <w:t>30</w:t>
            </w:r>
          </w:p>
        </w:tc>
      </w:tr>
      <w:tr w:rsidR="00C21FDF" w:rsidRPr="00095C5C" w14:paraId="7C2D3F06" w14:textId="77777777" w:rsidTr="001D48A2">
        <w:trPr>
          <w:gridAfter w:val="1"/>
          <w:wAfter w:w="6" w:type="dxa"/>
          <w:trHeight w:val="323"/>
        </w:trPr>
        <w:tc>
          <w:tcPr>
            <w:tcW w:w="2794" w:type="dxa"/>
            <w:tcBorders>
              <w:top w:val="single" w:sz="4" w:space="0" w:color="auto"/>
              <w:left w:val="nil"/>
              <w:bottom w:val="nil"/>
              <w:right w:val="single" w:sz="4" w:space="0" w:color="auto"/>
            </w:tcBorders>
            <w:shd w:val="clear" w:color="auto" w:fill="auto"/>
            <w:noWrap/>
            <w:vAlign w:val="bottom"/>
            <w:hideMark/>
          </w:tcPr>
          <w:p w14:paraId="60EE9D2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Projektorganisation</w:t>
            </w:r>
          </w:p>
        </w:tc>
        <w:tc>
          <w:tcPr>
            <w:tcW w:w="423" w:type="dxa"/>
            <w:tcBorders>
              <w:top w:val="single" w:sz="4" w:space="0" w:color="auto"/>
              <w:left w:val="nil"/>
              <w:bottom w:val="nil"/>
              <w:right w:val="nil"/>
            </w:tcBorders>
            <w:shd w:val="clear" w:color="auto" w:fill="auto"/>
            <w:noWrap/>
            <w:vAlign w:val="bottom"/>
            <w:hideMark/>
          </w:tcPr>
          <w:p w14:paraId="3D0FDE4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3360" behindDoc="0" locked="0" layoutInCell="1" allowOverlap="1" wp14:anchorId="3DE34FA6" wp14:editId="54736ABF">
                      <wp:simplePos x="0" y="0"/>
                      <wp:positionH relativeFrom="column">
                        <wp:posOffset>-38100</wp:posOffset>
                      </wp:positionH>
                      <wp:positionV relativeFrom="paragraph">
                        <wp:posOffset>5080</wp:posOffset>
                      </wp:positionV>
                      <wp:extent cx="409575" cy="219075"/>
                      <wp:effectExtent l="0" t="19050" r="47625" b="47625"/>
                      <wp:wrapNone/>
                      <wp:docPr id="20" name="Pfeil nach rechts 20"/>
                      <wp:cNvGraphicFramePr/>
                      <a:graphic xmlns:a="http://schemas.openxmlformats.org/drawingml/2006/main">
                        <a:graphicData uri="http://schemas.microsoft.com/office/word/2010/wordprocessingShape">
                          <wps:wsp>
                            <wps:cNvSpPr/>
                            <wps:spPr>
                              <a:xfrm>
                                <a:off x="0" y="0"/>
                                <a:ext cx="394096"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12D6F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0" o:spid="_x0000_s1026" type="#_x0000_t13" style="position:absolute;margin-left:-3pt;margin-top:.4pt;width:32.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" adj="16543" fillcolor="#4f81bd [3204]" strokecolor="#243f60 [1604]" strokeweight="2pt"/>
                  </w:pict>
                </mc:Fallback>
              </mc:AlternateContent>
            </w: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4CFF07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849ADF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1DA3022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1196082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43C2A6C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1D85743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23C7495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2F55DB7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0BD1089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6D42A68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single" w:sz="4" w:space="0" w:color="auto"/>
              <w:left w:val="nil"/>
              <w:bottom w:val="nil"/>
              <w:right w:val="nil"/>
            </w:tcBorders>
            <w:shd w:val="clear" w:color="auto" w:fill="auto"/>
            <w:noWrap/>
            <w:vAlign w:val="bottom"/>
            <w:hideMark/>
          </w:tcPr>
          <w:p w14:paraId="30FC3D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57BFD14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74CB6BC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nil"/>
            </w:tcBorders>
            <w:shd w:val="clear" w:color="auto" w:fill="auto"/>
            <w:noWrap/>
            <w:vAlign w:val="bottom"/>
            <w:hideMark/>
          </w:tcPr>
          <w:p w14:paraId="3AF372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single" w:sz="4" w:space="0" w:color="auto"/>
              <w:left w:val="nil"/>
              <w:bottom w:val="nil"/>
              <w:right w:val="single" w:sz="4" w:space="0" w:color="auto"/>
            </w:tcBorders>
            <w:shd w:val="clear" w:color="auto" w:fill="auto"/>
            <w:noWrap/>
            <w:vAlign w:val="bottom"/>
            <w:hideMark/>
          </w:tcPr>
          <w:p w14:paraId="28771A0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2F230F3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ED7BE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Materialverwaltung</w:t>
            </w:r>
          </w:p>
        </w:tc>
        <w:tc>
          <w:tcPr>
            <w:tcW w:w="423" w:type="dxa"/>
            <w:tcBorders>
              <w:top w:val="nil"/>
              <w:left w:val="nil"/>
              <w:bottom w:val="nil"/>
              <w:right w:val="nil"/>
            </w:tcBorders>
            <w:shd w:val="clear" w:color="auto" w:fill="auto"/>
            <w:noWrap/>
            <w:vAlign w:val="bottom"/>
            <w:hideMark/>
          </w:tcPr>
          <w:p w14:paraId="65C3187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88DFC1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0C27E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4F63182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5408" behindDoc="0" locked="0" layoutInCell="1" allowOverlap="1" wp14:anchorId="6AD2FA40" wp14:editId="3AD7536D">
                      <wp:simplePos x="0" y="0"/>
                      <wp:positionH relativeFrom="column">
                        <wp:posOffset>-386080</wp:posOffset>
                      </wp:positionH>
                      <wp:positionV relativeFrom="paragraph">
                        <wp:posOffset>959485</wp:posOffset>
                      </wp:positionV>
                      <wp:extent cx="1219200" cy="228600"/>
                      <wp:effectExtent l="0" t="19050" r="38100" b="38100"/>
                      <wp:wrapNone/>
                      <wp:docPr id="14" name="Pfeil nach rechts 1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CDC3659" id="Pfeil nach rechts 14" o:spid="_x0000_s1026" type="#_x0000_t13" style="position:absolute;margin-left:-30.4pt;margin-top:75.55pt;width:9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xlF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4384" behindDoc="0" locked="0" layoutInCell="1" allowOverlap="1" wp14:anchorId="71A83EE8" wp14:editId="5E8240F7">
                      <wp:simplePos x="0" y="0"/>
                      <wp:positionH relativeFrom="column">
                        <wp:posOffset>-386080</wp:posOffset>
                      </wp:positionH>
                      <wp:positionV relativeFrom="paragraph">
                        <wp:posOffset>768985</wp:posOffset>
                      </wp:positionV>
                      <wp:extent cx="1219200" cy="219075"/>
                      <wp:effectExtent l="0" t="19050" r="38100" b="47625"/>
                      <wp:wrapNone/>
                      <wp:docPr id="18" name="Pfeil nach rechts 18"/>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3A94443" id="Pfeil nach rechts 18" o:spid="_x0000_s1026" type="#_x0000_t13" style="position:absolute;margin-left:-30.4pt;margin-top:60.55pt;width:96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2336" behindDoc="0" locked="0" layoutInCell="1" allowOverlap="1" wp14:anchorId="46033925" wp14:editId="04B40C1F">
                      <wp:simplePos x="0" y="0"/>
                      <wp:positionH relativeFrom="column">
                        <wp:posOffset>-386080</wp:posOffset>
                      </wp:positionH>
                      <wp:positionV relativeFrom="paragraph">
                        <wp:posOffset>578485</wp:posOffset>
                      </wp:positionV>
                      <wp:extent cx="1219200" cy="219075"/>
                      <wp:effectExtent l="0" t="19050" r="38100" b="47625"/>
                      <wp:wrapNone/>
                      <wp:docPr id="21" name="Pfeil nach rechts 21"/>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684B4E6" id="Pfeil nach rechts 21" o:spid="_x0000_s1026" type="#_x0000_t13" style="position:absolute;margin-left:-30.4pt;margin-top:45.55pt;width:96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37Y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1312" behindDoc="0" locked="0" layoutInCell="1" allowOverlap="1" wp14:anchorId="0A41C646" wp14:editId="18602A13">
                      <wp:simplePos x="0" y="0"/>
                      <wp:positionH relativeFrom="column">
                        <wp:posOffset>-386080</wp:posOffset>
                      </wp:positionH>
                      <wp:positionV relativeFrom="paragraph">
                        <wp:posOffset>387985</wp:posOffset>
                      </wp:positionV>
                      <wp:extent cx="1219200" cy="228600"/>
                      <wp:effectExtent l="0" t="19050" r="38100" b="38100"/>
                      <wp:wrapNone/>
                      <wp:docPr id="22" name="Pfeil nach rechts 22"/>
                      <wp:cNvGraphicFramePr/>
                      <a:graphic xmlns:a="http://schemas.openxmlformats.org/drawingml/2006/main">
                        <a:graphicData uri="http://schemas.microsoft.com/office/word/2010/wordprocessingShape">
                          <wps:wsp>
                            <wps:cNvSpPr/>
                            <wps:spPr>
                              <a:xfrm>
                                <a:off x="0" y="0"/>
                                <a:ext cx="1206102"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C23E399" id="Pfeil nach rechts 22" o:spid="_x0000_s1026" type="#_x0000_t13" style="position:absolute;margin-left:-30.4pt;margin-top:30.55pt;width:9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" adj="1994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60288" behindDoc="0" locked="0" layoutInCell="1" allowOverlap="1" wp14:anchorId="3C3AC8AF" wp14:editId="3631BABD">
                      <wp:simplePos x="0" y="0"/>
                      <wp:positionH relativeFrom="column">
                        <wp:posOffset>-386080</wp:posOffset>
                      </wp:positionH>
                      <wp:positionV relativeFrom="paragraph">
                        <wp:posOffset>207010</wp:posOffset>
                      </wp:positionV>
                      <wp:extent cx="1219200" cy="219075"/>
                      <wp:effectExtent l="0" t="19050" r="38100" b="47625"/>
                      <wp:wrapNone/>
                      <wp:docPr id="23" name="Pfeil nach rechts 23"/>
                      <wp:cNvGraphicFramePr/>
                      <a:graphic xmlns:a="http://schemas.openxmlformats.org/drawingml/2006/main">
                        <a:graphicData uri="http://schemas.microsoft.com/office/word/2010/wordprocessingShape">
                          <wps:wsp>
                            <wps:cNvSpPr/>
                            <wps:spPr>
                              <a:xfrm>
                                <a:off x="0" y="0"/>
                                <a:ext cx="1220390"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94BC89" id="Pfeil nach rechts 23" o:spid="_x0000_s1026" type="#_x0000_t13" style="position:absolute;margin-left:-30.4pt;margin-top:16.3pt;width:96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" adj="19967" fillcolor="#4f81bd [3204]" strokecolor="#243f60 [1604]" strokeweight="2pt"/>
                  </w:pict>
                </mc:Fallback>
              </mc:AlternateContent>
            </w:r>
            <w:r w:rsidRPr="00095C5C">
              <w:rPr>
                <w:rFonts w:ascii="Calibri" w:eastAsia="Times New Roman" w:hAnsi="Calibri" w:cs="Times New Roman"/>
                <w:noProof/>
                <w:color w:val="000000"/>
              </w:rPr>
              <mc:AlternateContent>
                <mc:Choice Requires="wps">
                  <w:drawing>
                    <wp:anchor distT="0" distB="0" distL="114300" distR="114300" simplePos="0" relativeHeight="251659264" behindDoc="0" locked="0" layoutInCell="1" allowOverlap="1" wp14:anchorId="2CD5C458" wp14:editId="1FDA3C16">
                      <wp:simplePos x="0" y="0"/>
                      <wp:positionH relativeFrom="column">
                        <wp:posOffset>-386080</wp:posOffset>
                      </wp:positionH>
                      <wp:positionV relativeFrom="paragraph">
                        <wp:posOffset>16510</wp:posOffset>
                      </wp:positionV>
                      <wp:extent cx="1228725" cy="219075"/>
                      <wp:effectExtent l="0" t="19050" r="47625" b="47625"/>
                      <wp:wrapNone/>
                      <wp:docPr id="24" name="Pfeil nach rechts 24"/>
                      <wp:cNvGraphicFramePr/>
                      <a:graphic xmlns:a="http://schemas.openxmlformats.org/drawingml/2006/main">
                        <a:graphicData uri="http://schemas.microsoft.com/office/word/2010/wordprocessingShape">
                          <wps:wsp>
                            <wps:cNvSpPr/>
                            <wps:spPr>
                              <a:xfrm>
                                <a:off x="0" y="0"/>
                                <a:ext cx="1206103"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A384FC" id="Pfeil nach rechts 24" o:spid="_x0000_s1026" type="#_x0000_t13" style="position:absolute;margin-left:-30.4pt;margin-top:1.3pt;width:96.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" adj="19947"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27A1ED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A1D577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B162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A13DC71"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36FC99B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3A0EF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00EC19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1252A7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DA55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81DFD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1817A7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F432D05"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49E3BFC5"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F0B22E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Mitarbeiterverwaltung</w:t>
            </w:r>
          </w:p>
        </w:tc>
        <w:tc>
          <w:tcPr>
            <w:tcW w:w="423" w:type="dxa"/>
            <w:tcBorders>
              <w:top w:val="nil"/>
              <w:left w:val="nil"/>
              <w:bottom w:val="nil"/>
              <w:right w:val="nil"/>
            </w:tcBorders>
            <w:shd w:val="clear" w:color="auto" w:fill="auto"/>
            <w:noWrap/>
            <w:vAlign w:val="bottom"/>
            <w:hideMark/>
          </w:tcPr>
          <w:p w14:paraId="19467F5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08FDF7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A7D58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5B2AF3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2F9826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90BF7E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B31BD3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E33F91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1AE6A2B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CFE3B4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033D32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F375A6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93EA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AA560F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585F7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7A177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0E5DC940"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4140CC9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Kundenverwaltung</w:t>
            </w:r>
          </w:p>
        </w:tc>
        <w:tc>
          <w:tcPr>
            <w:tcW w:w="423" w:type="dxa"/>
            <w:tcBorders>
              <w:top w:val="nil"/>
              <w:left w:val="nil"/>
              <w:bottom w:val="nil"/>
              <w:right w:val="nil"/>
            </w:tcBorders>
            <w:shd w:val="clear" w:color="auto" w:fill="auto"/>
            <w:noWrap/>
            <w:vAlign w:val="bottom"/>
            <w:hideMark/>
          </w:tcPr>
          <w:p w14:paraId="6DF5CFDD"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A3439A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94E34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AE027A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45E447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F74E99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332ECD8"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3B51F5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67F42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B1BFF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C12F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6EAAC24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EBE1A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3D999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93922D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FFAAA2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56F07ED6"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3EFE4922"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Kursverwaltung</w:t>
            </w:r>
          </w:p>
        </w:tc>
        <w:tc>
          <w:tcPr>
            <w:tcW w:w="423" w:type="dxa"/>
            <w:tcBorders>
              <w:top w:val="nil"/>
              <w:left w:val="nil"/>
              <w:bottom w:val="nil"/>
              <w:right w:val="nil"/>
            </w:tcBorders>
            <w:shd w:val="clear" w:color="auto" w:fill="auto"/>
            <w:noWrap/>
            <w:vAlign w:val="bottom"/>
            <w:hideMark/>
          </w:tcPr>
          <w:p w14:paraId="3C486FA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1EF118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B80886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CFD331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9D5C6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FE3D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903AC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7CFDBA0F"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CD7D28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B543D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AF94A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8ADF85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51CD16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D9A7EA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AF916B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0E9731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E5B1A04"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33EB6E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Terminverwaltung</w:t>
            </w:r>
          </w:p>
        </w:tc>
        <w:tc>
          <w:tcPr>
            <w:tcW w:w="423" w:type="dxa"/>
            <w:tcBorders>
              <w:top w:val="nil"/>
              <w:left w:val="nil"/>
              <w:bottom w:val="nil"/>
              <w:right w:val="nil"/>
            </w:tcBorders>
            <w:shd w:val="clear" w:color="auto" w:fill="auto"/>
            <w:noWrap/>
            <w:vAlign w:val="bottom"/>
            <w:hideMark/>
          </w:tcPr>
          <w:p w14:paraId="77FB899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07DB5A1A"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1C59E9"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BB1F78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572564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E65BAC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4FBAAF2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47DEE6DA"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4B180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4E6A94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FF8DA9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78E7A05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8FFD5C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9B8B33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DC03E3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531F99C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293956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08020A8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Rechnungsverwaltung</w:t>
            </w:r>
          </w:p>
        </w:tc>
        <w:tc>
          <w:tcPr>
            <w:tcW w:w="423" w:type="dxa"/>
            <w:tcBorders>
              <w:top w:val="nil"/>
              <w:left w:val="nil"/>
              <w:bottom w:val="nil"/>
              <w:right w:val="nil"/>
            </w:tcBorders>
            <w:shd w:val="clear" w:color="auto" w:fill="auto"/>
            <w:noWrap/>
            <w:vAlign w:val="bottom"/>
            <w:hideMark/>
          </w:tcPr>
          <w:p w14:paraId="515ADFA4"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264287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15202D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243CC5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0233F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58F695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79C8D856" w14:textId="1590A69C"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920621D" w14:textId="5FF066DD"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5A60CA9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E4853A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BDF6DF"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5DB4B49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88198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EB9642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942FA10"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9801AD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3852DE2A"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62D8948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GUI</w:t>
            </w:r>
          </w:p>
        </w:tc>
        <w:tc>
          <w:tcPr>
            <w:tcW w:w="423" w:type="dxa"/>
            <w:tcBorders>
              <w:top w:val="nil"/>
              <w:left w:val="nil"/>
              <w:bottom w:val="nil"/>
              <w:right w:val="nil"/>
            </w:tcBorders>
            <w:shd w:val="clear" w:color="auto" w:fill="auto"/>
            <w:noWrap/>
            <w:vAlign w:val="bottom"/>
            <w:hideMark/>
          </w:tcPr>
          <w:p w14:paraId="29C794CE"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8A4636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0587161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2A67C48E"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9EC3EA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2C2F9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652A59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24BFD117"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6DC52782" w14:textId="77BE7D4B"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3F89A35B" w14:textId="61D9A6AC" w:rsidR="00C21FDF" w:rsidRPr="00095C5C" w:rsidRDefault="00A46119"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6432" behindDoc="0" locked="0" layoutInCell="1" allowOverlap="1" wp14:anchorId="123FE2D9" wp14:editId="655C544C">
                      <wp:simplePos x="0" y="0"/>
                      <wp:positionH relativeFrom="column">
                        <wp:posOffset>-765810</wp:posOffset>
                      </wp:positionH>
                      <wp:positionV relativeFrom="paragraph">
                        <wp:posOffset>-13335</wp:posOffset>
                      </wp:positionV>
                      <wp:extent cx="1409700" cy="219075"/>
                      <wp:effectExtent l="0" t="19050" r="38100" b="47625"/>
                      <wp:wrapNone/>
                      <wp:docPr id="11" name="Pfeil nach rechts 11"/>
                      <wp:cNvGraphicFramePr/>
                      <a:graphic xmlns:a="http://schemas.openxmlformats.org/drawingml/2006/main">
                        <a:graphicData uri="http://schemas.microsoft.com/office/word/2010/wordprocessingShape">
                          <wps:wsp>
                            <wps:cNvSpPr/>
                            <wps:spPr>
                              <a:xfrm>
                                <a:off x="0" y="0"/>
                                <a:ext cx="140970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010C38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26" type="#_x0000_t13" style="position:absolute;margin-left:-60.3pt;margin-top:-1.05pt;width:111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" adj="19922" fillcolor="#4f81bd [3204]" strokecolor="#243f60 [1604]" strokeweight="2pt"/>
                  </w:pict>
                </mc:Fallback>
              </mc:AlternateContent>
            </w:r>
          </w:p>
        </w:tc>
        <w:tc>
          <w:tcPr>
            <w:tcW w:w="423" w:type="dxa"/>
            <w:tcBorders>
              <w:top w:val="nil"/>
              <w:left w:val="nil"/>
              <w:bottom w:val="nil"/>
              <w:right w:val="nil"/>
            </w:tcBorders>
            <w:shd w:val="clear" w:color="auto" w:fill="auto"/>
            <w:noWrap/>
            <w:vAlign w:val="bottom"/>
            <w:hideMark/>
          </w:tcPr>
          <w:p w14:paraId="1E4CC11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01983978" w14:textId="6D46D683"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E16737"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D4192C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47A8D3E1"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32D534A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D85C32F" w14:textId="77777777" w:rsidTr="001D48A2">
        <w:trPr>
          <w:gridAfter w:val="1"/>
          <w:wAfter w:w="6" w:type="dxa"/>
          <w:trHeight w:val="323"/>
        </w:trPr>
        <w:tc>
          <w:tcPr>
            <w:tcW w:w="2794" w:type="dxa"/>
            <w:tcBorders>
              <w:top w:val="nil"/>
              <w:left w:val="nil"/>
              <w:bottom w:val="nil"/>
              <w:right w:val="single" w:sz="4" w:space="0" w:color="auto"/>
            </w:tcBorders>
            <w:shd w:val="clear" w:color="auto" w:fill="auto"/>
            <w:noWrap/>
            <w:vAlign w:val="bottom"/>
            <w:hideMark/>
          </w:tcPr>
          <w:p w14:paraId="5E21BAC3"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Projektabschluss</w:t>
            </w:r>
          </w:p>
        </w:tc>
        <w:tc>
          <w:tcPr>
            <w:tcW w:w="423" w:type="dxa"/>
            <w:tcBorders>
              <w:top w:val="nil"/>
              <w:left w:val="nil"/>
              <w:bottom w:val="nil"/>
              <w:right w:val="nil"/>
            </w:tcBorders>
            <w:shd w:val="clear" w:color="auto" w:fill="auto"/>
            <w:noWrap/>
            <w:vAlign w:val="bottom"/>
            <w:hideMark/>
          </w:tcPr>
          <w:p w14:paraId="4F06ABF2"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DFF4C5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206EE2"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354AC6AB"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0B45D8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2758C03"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single" w:sz="4" w:space="0" w:color="auto"/>
            </w:tcBorders>
            <w:shd w:val="clear" w:color="auto" w:fill="auto"/>
            <w:noWrap/>
            <w:vAlign w:val="bottom"/>
            <w:hideMark/>
          </w:tcPr>
          <w:p w14:paraId="22894C3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nil"/>
              <w:right w:val="nil"/>
            </w:tcBorders>
            <w:shd w:val="clear" w:color="auto" w:fill="auto"/>
            <w:noWrap/>
            <w:vAlign w:val="bottom"/>
            <w:hideMark/>
          </w:tcPr>
          <w:p w14:paraId="083DE760" w14:textId="77777777" w:rsidR="00C21FDF" w:rsidRPr="00095C5C" w:rsidRDefault="00C21FDF" w:rsidP="001D48A2">
            <w:pPr>
              <w:spacing w:after="0" w:line="240" w:lineRule="auto"/>
              <w:jc w:val="left"/>
              <w:rPr>
                <w:rFonts w:ascii="Calibri" w:eastAsia="Times New Roman" w:hAnsi="Calibri" w:cs="Times New Roman"/>
                <w:color w:val="000000"/>
              </w:rPr>
            </w:pPr>
          </w:p>
        </w:tc>
        <w:tc>
          <w:tcPr>
            <w:tcW w:w="423" w:type="dxa"/>
            <w:tcBorders>
              <w:top w:val="nil"/>
              <w:left w:val="nil"/>
              <w:bottom w:val="nil"/>
              <w:right w:val="nil"/>
            </w:tcBorders>
            <w:shd w:val="clear" w:color="auto" w:fill="auto"/>
            <w:noWrap/>
            <w:vAlign w:val="bottom"/>
            <w:hideMark/>
          </w:tcPr>
          <w:p w14:paraId="49E1F7F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7CF35B88"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1F0B5A35"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6" w:type="dxa"/>
            <w:tcBorders>
              <w:top w:val="nil"/>
              <w:left w:val="nil"/>
              <w:bottom w:val="nil"/>
              <w:right w:val="nil"/>
            </w:tcBorders>
            <w:shd w:val="clear" w:color="auto" w:fill="auto"/>
            <w:noWrap/>
            <w:vAlign w:val="bottom"/>
            <w:hideMark/>
          </w:tcPr>
          <w:p w14:paraId="11906904"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6C19760C"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27D2A206"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p>
        </w:tc>
        <w:tc>
          <w:tcPr>
            <w:tcW w:w="423" w:type="dxa"/>
            <w:tcBorders>
              <w:top w:val="nil"/>
              <w:left w:val="nil"/>
              <w:bottom w:val="nil"/>
              <w:right w:val="nil"/>
            </w:tcBorders>
            <w:shd w:val="clear" w:color="auto" w:fill="auto"/>
            <w:noWrap/>
            <w:vAlign w:val="bottom"/>
            <w:hideMark/>
          </w:tcPr>
          <w:p w14:paraId="569E76CD" w14:textId="77777777" w:rsidR="00C21FDF" w:rsidRPr="00095C5C" w:rsidRDefault="00C21FDF" w:rsidP="001D48A2">
            <w:pPr>
              <w:spacing w:after="0" w:line="240" w:lineRule="auto"/>
              <w:jc w:val="left"/>
              <w:rPr>
                <w:rFonts w:ascii="Times New Roman" w:eastAsia="Times New Roman" w:hAnsi="Times New Roman" w:cs="Times New Roman"/>
                <w:sz w:val="20"/>
                <w:szCs w:val="20"/>
              </w:rPr>
            </w:pPr>
            <w:r w:rsidRPr="00095C5C">
              <w:rPr>
                <w:rFonts w:ascii="Calibri" w:eastAsia="Times New Roman" w:hAnsi="Calibri" w:cs="Times New Roman"/>
                <w:noProof/>
                <w:color w:val="000000"/>
              </w:rPr>
              <mc:AlternateContent>
                <mc:Choice Requires="wps">
                  <w:drawing>
                    <wp:anchor distT="0" distB="0" distL="114300" distR="114300" simplePos="0" relativeHeight="251667456" behindDoc="0" locked="0" layoutInCell="1" allowOverlap="1" wp14:anchorId="4F7BF3FB" wp14:editId="614BB435">
                      <wp:simplePos x="0" y="0"/>
                      <wp:positionH relativeFrom="column">
                        <wp:posOffset>-331470</wp:posOffset>
                      </wp:positionH>
                      <wp:positionV relativeFrom="paragraph">
                        <wp:posOffset>-10160</wp:posOffset>
                      </wp:positionV>
                      <wp:extent cx="809625" cy="219075"/>
                      <wp:effectExtent l="0" t="19050" r="47625" b="47625"/>
                      <wp:wrapNone/>
                      <wp:docPr id="17" name="Pfeil nach rechts 17"/>
                      <wp:cNvGraphicFramePr/>
                      <a:graphic xmlns:a="http://schemas.openxmlformats.org/drawingml/2006/main">
                        <a:graphicData uri="http://schemas.microsoft.com/office/word/2010/wordprocessingShape">
                          <wps:wsp>
                            <wps:cNvSpPr/>
                            <wps:spPr>
                              <a:xfrm>
                                <a:off x="0" y="0"/>
                                <a:ext cx="798909" cy="18454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D5517A" id="Pfeil nach rechts 17" o:spid="_x0000_s1026" type="#_x0000_t13" style="position:absolute;margin-left:-26.1pt;margin-top:-.8pt;width:63.75pt;height:17.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" adj="19105" fillcolor="#4f81bd [3204]" strokecolor="#243f60 [1604]" strokeweight="2pt"/>
                  </w:pict>
                </mc:Fallback>
              </mc:AlternateContent>
            </w:r>
          </w:p>
        </w:tc>
        <w:tc>
          <w:tcPr>
            <w:tcW w:w="423" w:type="dxa"/>
            <w:tcBorders>
              <w:top w:val="nil"/>
              <w:left w:val="nil"/>
              <w:bottom w:val="nil"/>
              <w:right w:val="single" w:sz="4" w:space="0" w:color="auto"/>
            </w:tcBorders>
            <w:shd w:val="clear" w:color="auto" w:fill="auto"/>
            <w:noWrap/>
            <w:vAlign w:val="bottom"/>
            <w:hideMark/>
          </w:tcPr>
          <w:p w14:paraId="18408046"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r>
      <w:tr w:rsidR="00C21FDF" w:rsidRPr="00095C5C" w14:paraId="702B081E" w14:textId="77777777" w:rsidTr="001D48A2">
        <w:trPr>
          <w:gridAfter w:val="1"/>
          <w:wAfter w:w="6" w:type="dxa"/>
          <w:trHeight w:val="323"/>
        </w:trPr>
        <w:tc>
          <w:tcPr>
            <w:tcW w:w="2794" w:type="dxa"/>
            <w:tcBorders>
              <w:top w:val="nil"/>
              <w:left w:val="nil"/>
              <w:bottom w:val="single" w:sz="4" w:space="0" w:color="auto"/>
              <w:right w:val="single" w:sz="4" w:space="0" w:color="auto"/>
            </w:tcBorders>
            <w:shd w:val="clear" w:color="auto" w:fill="auto"/>
            <w:noWrap/>
            <w:vAlign w:val="bottom"/>
            <w:hideMark/>
          </w:tcPr>
          <w:p w14:paraId="0F9DE667"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8480" behindDoc="0" locked="0" layoutInCell="1" allowOverlap="1" wp14:anchorId="304D2ECB" wp14:editId="1C08FDE9">
                      <wp:simplePos x="0" y="0"/>
                      <wp:positionH relativeFrom="column">
                        <wp:posOffset>1630680</wp:posOffset>
                      </wp:positionH>
                      <wp:positionV relativeFrom="paragraph">
                        <wp:posOffset>101600</wp:posOffset>
                      </wp:positionV>
                      <wp:extent cx="190500" cy="200025"/>
                      <wp:effectExtent l="19050" t="38100" r="38100" b="47625"/>
                      <wp:wrapNone/>
                      <wp:docPr id="10" name="Stern mit 5 Zacken 10"/>
                      <wp:cNvGraphicFramePr/>
                      <a:graphic xmlns:a="http://schemas.openxmlformats.org/drawingml/2006/main">
                        <a:graphicData uri="http://schemas.microsoft.com/office/word/2010/wordprocessingShape">
                          <wps:wsp>
                            <wps:cNvSpPr/>
                            <wps:spPr>
                              <a:xfrm>
                                <a:off x="0" y="0"/>
                                <a:ext cx="19050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392572" id="Stern mit 5 Zacken 10" o:spid="_x0000_s1026" style="position:absolute;margin-left:128.4pt;margin-top:8pt;width:15pt;height:1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" path="m,76403r72765,l95250,r22485,76403l190500,76403r-58868,47219l154118,200024,95250,152804,36382,200024,58868,123622,,76403xe" fillcolor="#4f81bd [3204]" strokecolor="#243f60 [1604]" strokeweight="2pt">
                      <v:path arrowok="t" o:connecttype="custom" o:connectlocs="0,76403;72765,76403;95250,0;117735,76403;190500,76403;131632,123622;154118,200024;95250,152804;36382,200024;58868,123622;0,76403" o:connectangles="0,0,0,0,0,0,0,0,0,0,0"/>
                    </v:shape>
                  </w:pict>
                </mc:Fallback>
              </mc:AlternateContent>
            </w: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79CA88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0FF9215A"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3812DEB"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DCB815C"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2EA35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F3C9F9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73C22D2D"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69504" behindDoc="0" locked="0" layoutInCell="1" allowOverlap="1" wp14:anchorId="20019728" wp14:editId="7810A641">
                      <wp:simplePos x="0" y="0"/>
                      <wp:positionH relativeFrom="column">
                        <wp:posOffset>116840</wp:posOffset>
                      </wp:positionH>
                      <wp:positionV relativeFrom="paragraph">
                        <wp:posOffset>103505</wp:posOffset>
                      </wp:positionV>
                      <wp:extent cx="209550" cy="200025"/>
                      <wp:effectExtent l="19050" t="38100" r="38100" b="47625"/>
                      <wp:wrapNone/>
                      <wp:docPr id="6" name="Stern mit 5 Zacken 6"/>
                      <wp:cNvGraphicFramePr/>
                      <a:graphic xmlns:a="http://schemas.openxmlformats.org/drawingml/2006/main">
                        <a:graphicData uri="http://schemas.microsoft.com/office/word/2010/wordprocessingShape">
                          <wps:wsp>
                            <wps:cNvSpPr/>
                            <wps:spPr>
                              <a:xfrm>
                                <a:off x="0" y="0"/>
                                <a:ext cx="209550" cy="200025"/>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352C29E" id="Stern mit 5 Zacken 6" o:spid="_x0000_s1026" style="position:absolute;margin-left:9.2pt;margin-top:8.15pt;width:16.5pt;height:1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9550,20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" path="m,76403r80041,l104775,r24734,76403l209550,76403r-64755,47219l169529,200024,104775,152804,40021,200024,64755,123622,,76403xe" fillcolor="#4f81bd [3204]" strokecolor="#243f60 [1604]" strokeweight="2pt">
                      <v:path arrowok="t" o:connecttype="custom" o:connectlocs="0,76403;80041,76403;104775,0;129509,76403;209550,76403;144795,123622;169529,200024;104775,152804;40021,200024;64755,123622;0,76403" o:connectangles="0,0,0,0,0,0,0,0,0,0,0"/>
                    </v:shape>
                  </w:pict>
                </mc:Fallback>
              </mc:AlternateContent>
            </w: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7B4C1DB1"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21C035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77B9EE8F"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3301D3B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6" w:type="dxa"/>
            <w:tcBorders>
              <w:top w:val="nil"/>
              <w:left w:val="nil"/>
              <w:bottom w:val="single" w:sz="4" w:space="0" w:color="auto"/>
              <w:right w:val="nil"/>
            </w:tcBorders>
            <w:shd w:val="clear" w:color="auto" w:fill="auto"/>
            <w:noWrap/>
            <w:vAlign w:val="bottom"/>
            <w:hideMark/>
          </w:tcPr>
          <w:p w14:paraId="6824FA2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6D9DE470"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5D518BF4"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nil"/>
            </w:tcBorders>
            <w:shd w:val="clear" w:color="auto" w:fill="auto"/>
            <w:noWrap/>
            <w:vAlign w:val="bottom"/>
            <w:hideMark/>
          </w:tcPr>
          <w:p w14:paraId="1C7305CE"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color w:val="000000"/>
              </w:rPr>
              <w:t> </w:t>
            </w:r>
          </w:p>
        </w:tc>
        <w:tc>
          <w:tcPr>
            <w:tcW w:w="423" w:type="dxa"/>
            <w:tcBorders>
              <w:top w:val="nil"/>
              <w:left w:val="nil"/>
              <w:bottom w:val="single" w:sz="4" w:space="0" w:color="auto"/>
              <w:right w:val="single" w:sz="4" w:space="0" w:color="auto"/>
            </w:tcBorders>
            <w:shd w:val="clear" w:color="auto" w:fill="auto"/>
            <w:noWrap/>
            <w:vAlign w:val="bottom"/>
            <w:hideMark/>
          </w:tcPr>
          <w:p w14:paraId="03B27479" w14:textId="77777777" w:rsidR="00C21FDF" w:rsidRPr="00095C5C" w:rsidRDefault="00C21FDF" w:rsidP="001D48A2">
            <w:pPr>
              <w:spacing w:after="0" w:line="240" w:lineRule="auto"/>
              <w:jc w:val="left"/>
              <w:rPr>
                <w:rFonts w:ascii="Calibri" w:eastAsia="Times New Roman" w:hAnsi="Calibri" w:cs="Times New Roman"/>
                <w:color w:val="000000"/>
              </w:rPr>
            </w:pPr>
            <w:r w:rsidRPr="00095C5C">
              <w:rPr>
                <w:rFonts w:ascii="Calibri" w:eastAsia="Times New Roman" w:hAnsi="Calibri" w:cs="Times New Roman"/>
                <w:noProof/>
                <w:color w:val="000000"/>
              </w:rPr>
              <mc:AlternateContent>
                <mc:Choice Requires="wps">
                  <w:drawing>
                    <wp:anchor distT="0" distB="0" distL="114300" distR="114300" simplePos="0" relativeHeight="251670528" behindDoc="0" locked="0" layoutInCell="1" allowOverlap="1" wp14:anchorId="31C70BD1" wp14:editId="3C1D22AC">
                      <wp:simplePos x="0" y="0"/>
                      <wp:positionH relativeFrom="column">
                        <wp:posOffset>120650</wp:posOffset>
                      </wp:positionH>
                      <wp:positionV relativeFrom="paragraph">
                        <wp:posOffset>103505</wp:posOffset>
                      </wp:positionV>
                      <wp:extent cx="190500" cy="190500"/>
                      <wp:effectExtent l="19050" t="38100" r="38100" b="38100"/>
                      <wp:wrapNone/>
                      <wp:docPr id="7" name="Stern mit 5 Zacken 7"/>
                      <wp:cNvGraphicFramePr/>
                      <a:graphic xmlns:a="http://schemas.openxmlformats.org/drawingml/2006/main">
                        <a:graphicData uri="http://schemas.microsoft.com/office/word/2010/wordprocessingShape">
                          <wps:wsp>
                            <wps:cNvSpPr/>
                            <wps:spPr>
                              <a:xfrm>
                                <a:off x="0" y="0"/>
                                <a:ext cx="190500" cy="1905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C4B37" id="Stern mit 5 Zacken 7" o:spid="_x0000_s1026" style="position:absolute;margin-left:9.5pt;margin-top:8.15pt;width:1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05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" path="m,72764r72765,1l95250,r22485,72765l190500,72764r-58868,44971l154118,190500,95250,145528,36382,190500,58868,117735,,72764xe" fillcolor="#4f81bd [3204]" strokecolor="#243f60 [1604]" strokeweight="2pt">
                      <v:path arrowok="t" o:connecttype="custom" o:connectlocs="0,72764;72765,72765;95250,0;117735,72765;190500,72764;131632,117735;154118,190500;95250,145528;36382,190500;58868,117735;0,72764" o:connectangles="0,0,0,0,0,0,0,0,0,0,0"/>
                    </v:shape>
                  </w:pict>
                </mc:Fallback>
              </mc:AlternateContent>
            </w:r>
            <w:r w:rsidRPr="00095C5C">
              <w:rPr>
                <w:rFonts w:ascii="Calibri" w:eastAsia="Times New Roman" w:hAnsi="Calibri" w:cs="Times New Roman"/>
                <w:color w:val="000000"/>
              </w:rPr>
              <w:t> </w:t>
            </w:r>
          </w:p>
        </w:tc>
      </w:tr>
    </w:tbl>
    <w:p w14:paraId="12DC883A" w14:textId="1EA799D1" w:rsidR="00C21FDF" w:rsidRDefault="00AF3D0C" w:rsidP="00632D90">
      <w:r>
        <w:rPr>
          <w:noProof/>
        </w:rPr>
        <mc:AlternateContent>
          <mc:Choice Requires="wps">
            <w:drawing>
              <wp:anchor distT="45720" distB="45720" distL="114300" distR="114300" simplePos="0" relativeHeight="251674624" behindDoc="0" locked="0" layoutInCell="1" allowOverlap="1" wp14:anchorId="32CE0F91" wp14:editId="3A636EA8">
                <wp:simplePos x="0" y="0"/>
                <wp:positionH relativeFrom="column">
                  <wp:posOffset>5567045</wp:posOffset>
                </wp:positionH>
                <wp:positionV relativeFrom="paragraph">
                  <wp:posOffset>122555</wp:posOffset>
                </wp:positionV>
                <wp:extent cx="1000125" cy="1404620"/>
                <wp:effectExtent l="0" t="0" r="0" b="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0FCDBE59" w14:textId="17538521" w:rsidR="00C05634" w:rsidRPr="001D48A2" w:rsidRDefault="00C05634"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C05634" w:rsidRPr="001D48A2" w:rsidRDefault="00C05634" w:rsidP="001D48A2">
                            <w:pPr>
                              <w:spacing w:after="0" w:line="240" w:lineRule="auto"/>
                              <w:jc w:val="center"/>
                              <w:rPr>
                                <w:sz w:val="16"/>
                                <w:szCs w:val="16"/>
                              </w:rPr>
                            </w:pPr>
                            <w:r>
                              <w:rPr>
                                <w:sz w:val="16"/>
                                <w:szCs w:val="16"/>
                              </w:rPr>
                              <w:t>Endbericht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CE0F91" id="_x0000_t202" coordsize="21600,21600" o:spt="202" path="m,l,21600r21600,l21600,xe">
                <v:stroke joinstyle="miter"/>
                <v:path gradientshapeok="t" o:connecttype="rect"/>
              </v:shapetype>
              <v:shape id="Textfeld 2" o:spid="_x0000_s1026" type="#_x0000_t202" style="position:absolute;left:0;text-align:left;margin-left:438.35pt;margin-top:9.65pt;width:78.7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" filled="f" stroked="f">
                <v:textbox style="mso-fit-shape-to-text:t">
                  <w:txbxContent>
                    <w:p w14:paraId="0FCDBE59" w14:textId="17538521" w:rsidR="00C05634" w:rsidRPr="001D48A2" w:rsidRDefault="00C05634" w:rsidP="001D48A2">
                      <w:pPr>
                        <w:spacing w:after="0" w:line="240" w:lineRule="auto"/>
                        <w:jc w:val="center"/>
                        <w:rPr>
                          <w:sz w:val="16"/>
                          <w:szCs w:val="16"/>
                        </w:rPr>
                      </w:pPr>
                      <w:r>
                        <w:rPr>
                          <w:sz w:val="16"/>
                          <w:szCs w:val="16"/>
                        </w:rPr>
                        <w:t>01</w:t>
                      </w:r>
                      <w:r w:rsidRPr="001D48A2">
                        <w:rPr>
                          <w:sz w:val="16"/>
                          <w:szCs w:val="16"/>
                        </w:rPr>
                        <w:t>.0</w:t>
                      </w:r>
                      <w:r>
                        <w:rPr>
                          <w:sz w:val="16"/>
                          <w:szCs w:val="16"/>
                        </w:rPr>
                        <w:t>8</w:t>
                      </w:r>
                      <w:r w:rsidRPr="001D48A2">
                        <w:rPr>
                          <w:sz w:val="16"/>
                          <w:szCs w:val="16"/>
                        </w:rPr>
                        <w:t>.2014</w:t>
                      </w:r>
                    </w:p>
                    <w:p w14:paraId="630C02D8" w14:textId="2A5E3A96" w:rsidR="00C05634" w:rsidRPr="001D48A2" w:rsidRDefault="00C05634" w:rsidP="001D48A2">
                      <w:pPr>
                        <w:spacing w:after="0" w:line="240" w:lineRule="auto"/>
                        <w:jc w:val="center"/>
                        <w:rPr>
                          <w:sz w:val="16"/>
                          <w:szCs w:val="16"/>
                        </w:rPr>
                      </w:pPr>
                      <w:r>
                        <w:rPr>
                          <w:sz w:val="16"/>
                          <w:szCs w:val="16"/>
                        </w:rPr>
                        <w:t>Endbericht</w:t>
                      </w:r>
                    </w:p>
                  </w:txbxContent>
                </v:textbox>
                <w10:wrap type="square"/>
              </v:shape>
            </w:pict>
          </mc:Fallback>
        </mc:AlternateContent>
      </w:r>
      <w:r w:rsidR="001D48A2">
        <w:rPr>
          <w:noProof/>
        </w:rPr>
        <mc:AlternateContent>
          <mc:Choice Requires="wps">
            <w:drawing>
              <wp:anchor distT="45720" distB="45720" distL="114300" distR="114300" simplePos="0" relativeHeight="251676672" behindDoc="0" locked="0" layoutInCell="1" allowOverlap="1" wp14:anchorId="1900C682" wp14:editId="1EC49FF3">
                <wp:simplePos x="0" y="0"/>
                <wp:positionH relativeFrom="column">
                  <wp:posOffset>3042920</wp:posOffset>
                </wp:positionH>
                <wp:positionV relativeFrom="paragraph">
                  <wp:posOffset>122555</wp:posOffset>
                </wp:positionV>
                <wp:extent cx="1200150" cy="1404620"/>
                <wp:effectExtent l="0" t="0" r="0" b="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noFill/>
                        <a:ln w="9525">
                          <a:noFill/>
                          <a:miter lim="800000"/>
                          <a:headEnd/>
                          <a:tailEnd/>
                        </a:ln>
                      </wps:spPr>
                      <wps:txbx>
                        <w:txbxContent>
                          <w:p w14:paraId="4BB964D4" w14:textId="17350A92" w:rsidR="00C05634" w:rsidRPr="001D48A2" w:rsidRDefault="00C05634" w:rsidP="001D48A2">
                            <w:pPr>
                              <w:spacing w:after="0" w:line="240" w:lineRule="auto"/>
                              <w:jc w:val="center"/>
                              <w:rPr>
                                <w:sz w:val="16"/>
                                <w:szCs w:val="16"/>
                              </w:rPr>
                            </w:pPr>
                            <w:r>
                              <w:rPr>
                                <w:sz w:val="16"/>
                                <w:szCs w:val="16"/>
                              </w:rPr>
                              <w:t>24</w:t>
                            </w:r>
                            <w:r w:rsidRPr="001D48A2">
                              <w:rPr>
                                <w:sz w:val="16"/>
                                <w:szCs w:val="16"/>
                              </w:rPr>
                              <w:t>.0</w:t>
                            </w:r>
                            <w:r>
                              <w:rPr>
                                <w:sz w:val="16"/>
                                <w:szCs w:val="16"/>
                              </w:rPr>
                              <w:t>5</w:t>
                            </w:r>
                            <w:r w:rsidRPr="001D48A2">
                              <w:rPr>
                                <w:sz w:val="16"/>
                                <w:szCs w:val="16"/>
                              </w:rPr>
                              <w:t>.2014</w:t>
                            </w:r>
                          </w:p>
                          <w:p w14:paraId="225DE8BE" w14:textId="161A3CE8" w:rsidR="00C05634" w:rsidRPr="001D48A2" w:rsidRDefault="00C05634" w:rsidP="001D48A2">
                            <w:pPr>
                              <w:spacing w:after="0" w:line="240" w:lineRule="auto"/>
                              <w:jc w:val="center"/>
                              <w:rPr>
                                <w:sz w:val="16"/>
                                <w:szCs w:val="16"/>
                              </w:rPr>
                            </w:pPr>
                            <w:r>
                              <w:rPr>
                                <w:sz w:val="16"/>
                                <w:szCs w:val="16"/>
                              </w:rPr>
                              <w:t>Zwischenpräsentation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00C682" id="_x0000_s1027" type="#_x0000_t202" style="position:absolute;left:0;text-align:left;margin-left:239.6pt;margin-top:9.65pt;width:94.5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" filled="f" stroked="f">
                <v:textbox style="mso-fit-shape-to-text:t">
                  <w:txbxContent>
                    <w:p w14:paraId="4BB964D4" w14:textId="17350A92" w:rsidR="00C05634" w:rsidRPr="001D48A2" w:rsidRDefault="00C05634" w:rsidP="001D48A2">
                      <w:pPr>
                        <w:spacing w:after="0" w:line="240" w:lineRule="auto"/>
                        <w:jc w:val="center"/>
                        <w:rPr>
                          <w:sz w:val="16"/>
                          <w:szCs w:val="16"/>
                        </w:rPr>
                      </w:pPr>
                      <w:r>
                        <w:rPr>
                          <w:sz w:val="16"/>
                          <w:szCs w:val="16"/>
                        </w:rPr>
                        <w:t>24</w:t>
                      </w:r>
                      <w:r w:rsidRPr="001D48A2">
                        <w:rPr>
                          <w:sz w:val="16"/>
                          <w:szCs w:val="16"/>
                        </w:rPr>
                        <w:t>.0</w:t>
                      </w:r>
                      <w:r>
                        <w:rPr>
                          <w:sz w:val="16"/>
                          <w:szCs w:val="16"/>
                        </w:rPr>
                        <w:t>5</w:t>
                      </w:r>
                      <w:r w:rsidRPr="001D48A2">
                        <w:rPr>
                          <w:sz w:val="16"/>
                          <w:szCs w:val="16"/>
                        </w:rPr>
                        <w:t>.2014</w:t>
                      </w:r>
                    </w:p>
                    <w:p w14:paraId="225DE8BE" w14:textId="161A3CE8" w:rsidR="00C05634" w:rsidRPr="001D48A2" w:rsidRDefault="00C05634" w:rsidP="001D48A2">
                      <w:pPr>
                        <w:spacing w:after="0" w:line="240" w:lineRule="auto"/>
                        <w:jc w:val="center"/>
                        <w:rPr>
                          <w:sz w:val="16"/>
                          <w:szCs w:val="16"/>
                        </w:rPr>
                      </w:pPr>
                      <w:r>
                        <w:rPr>
                          <w:sz w:val="16"/>
                          <w:szCs w:val="16"/>
                        </w:rPr>
                        <w:t>Zwischenpräsentation</w:t>
                      </w:r>
                    </w:p>
                  </w:txbxContent>
                </v:textbox>
                <w10:wrap type="square"/>
              </v:shape>
            </w:pict>
          </mc:Fallback>
        </mc:AlternateContent>
      </w:r>
      <w:r w:rsidR="001D48A2">
        <w:rPr>
          <w:noProof/>
        </w:rPr>
        <mc:AlternateContent>
          <mc:Choice Requires="wps">
            <w:drawing>
              <wp:anchor distT="45720" distB="45720" distL="114300" distR="114300" simplePos="0" relativeHeight="251672576" behindDoc="0" locked="0" layoutInCell="1" allowOverlap="1" wp14:anchorId="200BE671" wp14:editId="7842532B">
                <wp:simplePos x="0" y="0"/>
                <wp:positionH relativeFrom="column">
                  <wp:posOffset>1242695</wp:posOffset>
                </wp:positionH>
                <wp:positionV relativeFrom="paragraph">
                  <wp:posOffset>109220</wp:posOffset>
                </wp:positionV>
                <wp:extent cx="100012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noFill/>
                        <a:ln w="9525">
                          <a:noFill/>
                          <a:miter lim="800000"/>
                          <a:headEnd/>
                          <a:tailEnd/>
                        </a:ln>
                      </wps:spPr>
                      <wps:txbx>
                        <w:txbxContent>
                          <w:p w14:paraId="1C8EBF26" w14:textId="2B47DC23" w:rsidR="00C05634" w:rsidRPr="001D48A2" w:rsidRDefault="00C05634" w:rsidP="001D48A2">
                            <w:pPr>
                              <w:spacing w:after="0" w:line="240" w:lineRule="auto"/>
                              <w:jc w:val="center"/>
                              <w:rPr>
                                <w:sz w:val="16"/>
                                <w:szCs w:val="16"/>
                              </w:rPr>
                            </w:pPr>
                            <w:r w:rsidRPr="001D48A2">
                              <w:rPr>
                                <w:sz w:val="16"/>
                                <w:szCs w:val="16"/>
                              </w:rPr>
                              <w:t>07.04.2014</w:t>
                            </w:r>
                          </w:p>
                          <w:p w14:paraId="4AFA3DCF" w14:textId="4718C6C8" w:rsidR="00C05634" w:rsidRPr="001D48A2" w:rsidRDefault="00C05634" w:rsidP="001D48A2">
                            <w:pPr>
                              <w:spacing w:after="0" w:line="240" w:lineRule="auto"/>
                              <w:jc w:val="center"/>
                              <w:rPr>
                                <w:sz w:val="16"/>
                                <w:szCs w:val="16"/>
                              </w:rPr>
                            </w:pPr>
                            <w:r w:rsidRPr="001D48A2">
                              <w:rPr>
                                <w:sz w:val="16"/>
                                <w:szCs w:val="16"/>
                              </w:rPr>
                              <w:t>Projektstart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BE671" id="_x0000_s1028" type="#_x0000_t202" style="position:absolute;left:0;text-align:left;margin-left:97.85pt;margin-top:8.6pt;width:78.75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" filled="f" stroked="f">
                <v:textbox style="mso-fit-shape-to-text:t">
                  <w:txbxContent>
                    <w:p w14:paraId="1C8EBF26" w14:textId="2B47DC23" w:rsidR="00C05634" w:rsidRPr="001D48A2" w:rsidRDefault="00C05634" w:rsidP="001D48A2">
                      <w:pPr>
                        <w:spacing w:after="0" w:line="240" w:lineRule="auto"/>
                        <w:jc w:val="center"/>
                        <w:rPr>
                          <w:sz w:val="16"/>
                          <w:szCs w:val="16"/>
                        </w:rPr>
                      </w:pPr>
                      <w:r w:rsidRPr="001D48A2">
                        <w:rPr>
                          <w:sz w:val="16"/>
                          <w:szCs w:val="16"/>
                        </w:rPr>
                        <w:t>07.04.2014</w:t>
                      </w:r>
                    </w:p>
                    <w:p w14:paraId="4AFA3DCF" w14:textId="4718C6C8" w:rsidR="00C05634" w:rsidRPr="001D48A2" w:rsidRDefault="00C05634" w:rsidP="001D48A2">
                      <w:pPr>
                        <w:spacing w:after="0" w:line="240" w:lineRule="auto"/>
                        <w:jc w:val="center"/>
                        <w:rPr>
                          <w:sz w:val="16"/>
                          <w:szCs w:val="16"/>
                        </w:rPr>
                      </w:pPr>
                      <w:r w:rsidRPr="001D48A2">
                        <w:rPr>
                          <w:sz w:val="16"/>
                          <w:szCs w:val="16"/>
                        </w:rPr>
                        <w:t>Projektstart</w:t>
                      </w:r>
                    </w:p>
                  </w:txbxContent>
                </v:textbox>
                <w10:wrap type="square"/>
              </v:shape>
            </w:pict>
          </mc:Fallback>
        </mc:AlternateContent>
      </w:r>
    </w:p>
    <w:p w14:paraId="7D12CE1A" w14:textId="316A1D99" w:rsidR="001D48A2" w:rsidRDefault="001D48A2" w:rsidP="00632D90"/>
    <w:p w14:paraId="0D5C6029" w14:textId="77777777" w:rsidR="00D70342" w:rsidRDefault="00632D90" w:rsidP="00632D90">
      <w:r w:rsidRPr="00601398">
        <w:t xml:space="preserve">Der Terminplan gibt auf oberster </w:t>
      </w:r>
      <w:r>
        <w:t>Projektstrukturplan</w:t>
      </w:r>
      <w:r w:rsidRPr="00601398">
        <w:t>-Ebene eine grobe Übersicht über den möglichen Projektverlauf. Viele Aktivitäten stehen in engem Zusammenhang zueinander, andere können parallel abgearbeitet werden.</w:t>
      </w:r>
    </w:p>
    <w:p w14:paraId="63587FF4" w14:textId="2BE1BA52" w:rsidR="00632D90" w:rsidRPr="00803173" w:rsidRDefault="00632D90" w:rsidP="00632D90">
      <w:r w:rsidRPr="00803173">
        <w:br w:type="page"/>
      </w:r>
    </w:p>
    <w:p w14:paraId="3EF64173" w14:textId="77777777" w:rsidR="00A314EE" w:rsidRDefault="00A314EE" w:rsidP="00A314EE">
      <w:pPr>
        <w:pStyle w:val="berschrift1"/>
        <w:keepLines w:val="0"/>
        <w:spacing w:before="480" w:after="240"/>
        <w:ind w:left="357" w:hanging="357"/>
        <w:jc w:val="left"/>
      </w:pPr>
      <w:bookmarkStart w:id="30" w:name="_Toc382478858"/>
      <w:r w:rsidRPr="00A95F20">
        <w:lastRenderedPageBreak/>
        <w:t xml:space="preserve">Vorgehensmodell </w:t>
      </w:r>
      <w:r>
        <w:t>und Qualitätssicherung</w:t>
      </w:r>
      <w:bookmarkEnd w:id="27"/>
      <w:bookmarkEnd w:id="30"/>
    </w:p>
    <w:p w14:paraId="0839A2F6" w14:textId="77777777" w:rsidR="00A314EE" w:rsidRDefault="00A314EE" w:rsidP="00A314EE">
      <w:r w:rsidRPr="000A5A5B">
        <w:t xml:space="preserve">Grundlegend kommt als Vorgehensmodel </w:t>
      </w:r>
      <w:r>
        <w:t>SCRUM</w:t>
      </w:r>
      <w:r w:rsidRPr="000A5A5B">
        <w:t xml:space="preserve"> zum Einsatz, was aufgrund des iterativ-inkrementellen Ansatzes</w:t>
      </w:r>
      <w:r>
        <w:t xml:space="preserve"> eine</w:t>
      </w:r>
      <w:r w:rsidRPr="000A5A5B">
        <w:t xml:space="preserve"> hohe Flexibilität bietet und wenig organisatorischen Zusatzaufwand mit sich bringt. Die Iterationen werden als Sprints bezeichnet. Jeder Sprint resultiert in einem designierten Ergebnis (meist eine neue Version der Software bzw. ein entsprechender Zwischenstand/Meilenstein), was die kontinuierliche und transparente Dokumentation des Projektfortschritts ermöglicht. </w:t>
      </w:r>
    </w:p>
    <w:p w14:paraId="262D641A" w14:textId="3A24F93F" w:rsidR="00A314EE" w:rsidRDefault="00A314EE" w:rsidP="00A314EE">
      <w:r>
        <w:t xml:space="preserve">Das Vorgehensmodell wird mit einem klassischen SCRUM-Aufbau umgesetzt. Die Rolle des Product Owner wird durch einen Mitarbeiter des Auftraggebers übernommen, die des Scrum Masters durch einen Mitarbeiter der </w:t>
      </w:r>
      <w:r w:rsidR="007447EE">
        <w:t>Studs@Work</w:t>
      </w:r>
      <w:r>
        <w:t xml:space="preserve"> AG, ebenso das selbst organisierende Scrum Team. </w:t>
      </w:r>
    </w:p>
    <w:p w14:paraId="3665FDC8" w14:textId="77777777" w:rsidR="00A314EE" w:rsidRDefault="00A314EE" w:rsidP="00A314EE"/>
    <w:p w14:paraId="01C5AE50" w14:textId="1CB2EB14" w:rsidR="00A314EE" w:rsidRDefault="00A314EE" w:rsidP="00CE14DC">
      <w:pPr>
        <w:keepNext/>
        <w:jc w:val="center"/>
      </w:pPr>
      <w:r>
        <w:rPr>
          <w:noProof/>
        </w:rPr>
        <w:drawing>
          <wp:inline distT="0" distB="0" distL="0" distR="0" wp14:anchorId="2C6D9C30" wp14:editId="040DB7CE">
            <wp:extent cx="4859655" cy="142176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9655" cy="1421765"/>
                    </a:xfrm>
                    <a:prstGeom prst="rect">
                      <a:avLst/>
                    </a:prstGeom>
                  </pic:spPr>
                </pic:pic>
              </a:graphicData>
            </a:graphic>
          </wp:inline>
        </w:drawing>
      </w:r>
    </w:p>
    <w:p w14:paraId="43D9B9D6" w14:textId="77777777" w:rsidR="00A314EE" w:rsidRDefault="00A314EE" w:rsidP="00A314EE"/>
    <w:p w14:paraId="12BB1066" w14:textId="77777777" w:rsidR="00A314EE" w:rsidRDefault="00A314EE" w:rsidP="00A314EE">
      <w:r>
        <w:t xml:space="preserve">Die einzelnen Sprints haben jeweils eine Dauer von drei bis vier Wochen. </w:t>
      </w:r>
      <w:r w:rsidRPr="000A5A5B">
        <w:t xml:space="preserve">Zu Beginn </w:t>
      </w:r>
      <w:r>
        <w:t>eines</w:t>
      </w:r>
      <w:r w:rsidRPr="000A5A5B">
        <w:t xml:space="preserve"> Sprints findet gemeinsam mit dem Auftraggeber ein Sprint Planning Meeting statt, das </w:t>
      </w:r>
      <w:r>
        <w:t xml:space="preserve">auf Wunsch </w:t>
      </w:r>
      <w:r w:rsidRPr="000A5A5B">
        <w:t xml:space="preserve">beim Auftraggeber vor Ort </w:t>
      </w:r>
      <w:r>
        <w:t>durchgeführt wird</w:t>
      </w:r>
      <w:r w:rsidRPr="000A5A5B">
        <w:t xml:space="preserve"> und in dem die </w:t>
      </w:r>
      <w:r>
        <w:t>Aufgaben und Ziele</w:t>
      </w:r>
      <w:r w:rsidRPr="000A5A5B">
        <w:t xml:space="preserve"> für den nächsten Sprint festgelegt werden.</w:t>
      </w:r>
      <w:r>
        <w:t xml:space="preserve"> </w:t>
      </w:r>
      <w:r w:rsidRPr="000A5A5B">
        <w:t>A</w:t>
      </w:r>
      <w:r>
        <w:t>uf</w:t>
      </w:r>
      <w:r w:rsidRPr="000A5A5B">
        <w:t xml:space="preserve"> diese Weise kann die Software iterativ weiterentwickelt und der Auftraggeber aktiv in den </w:t>
      </w:r>
      <w:r>
        <w:t>Prozess</w:t>
      </w:r>
      <w:r w:rsidRPr="000A5A5B">
        <w:t xml:space="preserve"> einbezogen werden.</w:t>
      </w:r>
      <w:r>
        <w:t xml:space="preserve"> Nach Abschluss eines Sprints führt das Entwickler-Team eine Retrospektive durch, in der die Erfahrungen und Ergebnisse des Sprints reflektiert werden. </w:t>
      </w:r>
    </w:p>
    <w:p w14:paraId="2D70E1BD" w14:textId="15E5563C" w:rsidR="00A314EE" w:rsidRDefault="00A314EE" w:rsidP="00CE14DC">
      <w:pPr>
        <w:keepNext/>
        <w:jc w:val="center"/>
      </w:pPr>
      <w:r>
        <w:rPr>
          <w:noProof/>
        </w:rPr>
        <w:lastRenderedPageBreak/>
        <w:drawing>
          <wp:inline distT="0" distB="0" distL="0" distR="0" wp14:anchorId="1D510F90" wp14:editId="49CEC3DB">
            <wp:extent cx="4859655" cy="21126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9655" cy="2112645"/>
                    </a:xfrm>
                    <a:prstGeom prst="rect">
                      <a:avLst/>
                    </a:prstGeom>
                  </pic:spPr>
                </pic:pic>
              </a:graphicData>
            </a:graphic>
          </wp:inline>
        </w:drawing>
      </w:r>
    </w:p>
    <w:p w14:paraId="34F43B88" w14:textId="77777777" w:rsidR="00A757D1" w:rsidRDefault="00A757D1" w:rsidP="00A314EE"/>
    <w:p w14:paraId="73B49AB6" w14:textId="377ABB02" w:rsidR="00A314EE" w:rsidRDefault="00A314EE" w:rsidP="00A314EE">
      <w:r>
        <w:t xml:space="preserve">Während eines Sprints führen die Entwickler der </w:t>
      </w:r>
      <w:r w:rsidR="007447EE">
        <w:t>Studs@Work</w:t>
      </w:r>
      <w:r>
        <w:t xml:space="preserve"> AG tägliche, kurze (max. 15-minütige) Status-Meetings (sog. Daily Scrums) durch, bei dem die Ergebnisse seit dem letzten Treffen und die Planung bis zum nächsten Treffen besprochen werden.</w:t>
      </w:r>
    </w:p>
    <w:p w14:paraId="72A023A3" w14:textId="7A64FC63" w:rsidR="00A314EE" w:rsidRDefault="00A314EE" w:rsidP="00A314EE">
      <w:r>
        <w:t xml:space="preserve">Trotz dieses agilen Vorgehensmodells legt die </w:t>
      </w:r>
      <w:r w:rsidR="007447EE">
        <w:t>Studs@Work</w:t>
      </w:r>
      <w:r>
        <w:t xml:space="preserve"> AG Wert auf eine ausführliche, stets aktuelle und gepflegte Dokumentation von Prozessen und Quellcode.</w:t>
      </w:r>
    </w:p>
    <w:p w14:paraId="0484173C" w14:textId="0F3358CE" w:rsidR="00A314EE" w:rsidRPr="00E30225" w:rsidRDefault="00A314EE" w:rsidP="00A314EE">
      <w:r>
        <w:t>Die technischen und projektorganisatorischen</w:t>
      </w:r>
      <w:r w:rsidRPr="00E30225">
        <w:t xml:space="preserve"> Mitarbeiter </w:t>
      </w:r>
      <w:r>
        <w:t xml:space="preserve">der </w:t>
      </w:r>
      <w:r w:rsidR="007447EE">
        <w:t>Studs@Work</w:t>
      </w:r>
      <w:r>
        <w:t xml:space="preserve"> AG verwenden das zuvor vorgestellte </w:t>
      </w:r>
      <w:r w:rsidRPr="00E30225">
        <w:t xml:space="preserve">SCRUM </w:t>
      </w:r>
      <w:r>
        <w:t xml:space="preserve">Vorgehensmodell </w:t>
      </w:r>
      <w:r w:rsidRPr="00E30225">
        <w:t>in Verbindung mit dem „Continuous Integration“ (CI) Ansatz</w:t>
      </w:r>
      <w:r>
        <w:t>, sofern vom Auftraggeber kein anderes Vorgehensmodell vorgegeben wird</w:t>
      </w:r>
      <w:r w:rsidRPr="00E30225">
        <w:t xml:space="preserve">. </w:t>
      </w:r>
    </w:p>
    <w:p w14:paraId="5A7C0561" w14:textId="3FE28D9C" w:rsidR="00A314EE" w:rsidRPr="00E30225" w:rsidRDefault="00A314EE" w:rsidP="00A314EE">
      <w:r>
        <w:t>Dabei</w:t>
      </w:r>
      <w:r w:rsidRPr="00E30225">
        <w:t xml:space="preserve"> erstellt der Entwickler</w:t>
      </w:r>
      <w:r>
        <w:t xml:space="preserve"> zunächst</w:t>
      </w:r>
      <w:r w:rsidRPr="00E30225">
        <w:t xml:space="preserve"> in seiner lokalen Arbeitsumgebung den Quellcode, der innerhalb der Entwicklungsumgebung (IDE) kompiliert und lokal installiert wird. Zuvor und sukzessive schreibt er für die fachlichen und nicht-fachlichen Anforderungen einen oder mehrere Unit Tests und führt diese aus (</w:t>
      </w:r>
      <w:r>
        <w:t xml:space="preserve">z. B. </w:t>
      </w:r>
      <w:r w:rsidRPr="00E30225">
        <w:t>TestNG, JUnit</w:t>
      </w:r>
      <w:r>
        <w:t>, MSUnit</w:t>
      </w:r>
      <w:r w:rsidRPr="00E30225">
        <w:t xml:space="preserve"> etc.). Dies kann innerhalb der IDE oder als separater Build (Maven, Ant</w:t>
      </w:r>
      <w:r>
        <w:t>, MSBuild</w:t>
      </w:r>
      <w:r w:rsidRPr="00E30225">
        <w:t>) geschehen.</w:t>
      </w:r>
      <w:r w:rsidRPr="00A3319F">
        <w:t xml:space="preserve"> Das Implementi</w:t>
      </w:r>
      <w:r>
        <w:t>eren von Komponententests dient</w:t>
      </w:r>
      <w:r w:rsidRPr="00A3319F">
        <w:t xml:space="preserve"> der Qualitätssicherung und ist Bestandteil jeder Softwareentwicklung der </w:t>
      </w:r>
      <w:r w:rsidR="007447EE">
        <w:t>Studs@Work</w:t>
      </w:r>
      <w:r w:rsidRPr="00A3319F">
        <w:t xml:space="preserve"> AG.</w:t>
      </w:r>
    </w:p>
    <w:p w14:paraId="62E736FF" w14:textId="77777777" w:rsidR="00A314EE" w:rsidRPr="00E30225" w:rsidRDefault="00A314EE" w:rsidP="00A314EE">
      <w:r w:rsidRPr="00E30225">
        <w:t xml:space="preserve">Werden alle Unit Tests erfolgreich in der lokalen Umgebung ausgeführt, so „checkt“ der besagte Entwickler seine Änderungen in einem zentralen </w:t>
      </w:r>
      <w:r>
        <w:t>Quellcodeserver</w:t>
      </w:r>
      <w:r w:rsidRPr="00E30225">
        <w:t xml:space="preserve"> ein (Subversion</w:t>
      </w:r>
      <w:r>
        <w:t>, Team Foundation Server, GitHub</w:t>
      </w:r>
      <w:r w:rsidRPr="00E30225">
        <w:t>).</w:t>
      </w:r>
    </w:p>
    <w:p w14:paraId="5B35CFE4" w14:textId="77777777" w:rsidR="00A314EE" w:rsidRPr="00E30225" w:rsidRDefault="00A314EE" w:rsidP="00A314EE">
      <w:r w:rsidRPr="00E30225">
        <w:lastRenderedPageBreak/>
        <w:t>Zu vorgegebener Zeit greift nun ein sog. CI-Server (z.</w:t>
      </w:r>
      <w:r>
        <w:t xml:space="preserve"> </w:t>
      </w:r>
      <w:r w:rsidRPr="00E30225">
        <w:t>B. Jenkins</w:t>
      </w:r>
      <w:r>
        <w:t>, Team Foundation Server</w:t>
      </w:r>
      <w:r w:rsidRPr="00E30225">
        <w:t xml:space="preserve">) dieses Repository ab und führt ein „Check-Out“ durch, so dass der gesamte Quellcode </w:t>
      </w:r>
      <w:r>
        <w:t>aller Entwickler</w:t>
      </w:r>
      <w:r w:rsidRPr="00E30225">
        <w:t xml:space="preserve"> nun innerhalb des Servers vorliegt. Danach werden die entsprechenden Quellcodedateien kompiliert und zusammen mit eventuell vorhandenen Ressourcendateien zu Artefakten gebunden (jar, war, ear, rar</w:t>
      </w:r>
      <w:r>
        <w:t>, exe, dll</w:t>
      </w:r>
      <w:r w:rsidRPr="00E30225">
        <w:t xml:space="preserve"> etc.). Zudem werden</w:t>
      </w:r>
      <w:r>
        <w:t xml:space="preserve"> nun</w:t>
      </w:r>
      <w:r w:rsidRPr="00E30225">
        <w:t xml:space="preserve"> die bestehenden Tests mittels der CI-Engine ausgeführt. Dies ermöglicht den Einsatz </w:t>
      </w:r>
      <w:r>
        <w:t>von sogenannten Code Coverage-</w:t>
      </w:r>
      <w:r w:rsidRPr="00E30225">
        <w:t>Werkzeugen. Diese Werkzeuge ermitteln, wie hoch die Testabdeckung des Projekts ist. Weiterhin ist es möglich</w:t>
      </w:r>
      <w:r>
        <w:t>,</w:t>
      </w:r>
      <w:r w:rsidRPr="00E30225">
        <w:t xml:space="preserve"> durch den Einsatz von statischer Quellcodeanalyse</w:t>
      </w:r>
      <w:r>
        <w:t>,</w:t>
      </w:r>
      <w:r w:rsidRPr="00E30225">
        <w:t xml:space="preserve"> Inkonsistenzen bei der Benennung und/oder Formatierung des Codes zu identifizieren (i. d. R. Checkstyle, PMD, FindBugs).</w:t>
      </w:r>
    </w:p>
    <w:p w14:paraId="3A755650" w14:textId="77777777" w:rsidR="00A314EE" w:rsidRPr="00E30225" w:rsidRDefault="00A314EE" w:rsidP="00A314EE">
      <w:r w:rsidRPr="00E30225">
        <w:t>Durch geeignete Schwellenwerte kann hier der CI-Server entscheiden, ob es sinnvoll und lohnenswert erscheint, ein neues Release zu erstellen. Typische Kennzahlen hierfür sind:</w:t>
      </w:r>
    </w:p>
    <w:p w14:paraId="427D17E6" w14:textId="77777777" w:rsidR="00A314EE" w:rsidRPr="00107E8C" w:rsidRDefault="00A314EE" w:rsidP="00C05634">
      <w:pPr>
        <w:pStyle w:val="Listenabsatz"/>
        <w:numPr>
          <w:ilvl w:val="0"/>
          <w:numId w:val="11"/>
        </w:numPr>
      </w:pPr>
      <w:r w:rsidRPr="00107E8C">
        <w:t>Sind alle fachlichen Tests positiv verlaufen?</w:t>
      </w:r>
    </w:p>
    <w:p w14:paraId="540AAE6A" w14:textId="77777777" w:rsidR="00A314EE" w:rsidRPr="00107E8C" w:rsidRDefault="00A314EE" w:rsidP="00C05634">
      <w:pPr>
        <w:pStyle w:val="Listenabsatz"/>
        <w:numPr>
          <w:ilvl w:val="0"/>
          <w:numId w:val="11"/>
        </w:numPr>
      </w:pPr>
      <w:r w:rsidRPr="00107E8C">
        <w:t>Haben alle Negativ-Tests das gewünschte Ergebnis erzielt?</w:t>
      </w:r>
    </w:p>
    <w:p w14:paraId="38D20CDF" w14:textId="77777777" w:rsidR="00A314EE" w:rsidRPr="00107E8C" w:rsidRDefault="00A314EE" w:rsidP="00C05634">
      <w:pPr>
        <w:pStyle w:val="Listenabsatz"/>
        <w:numPr>
          <w:ilvl w:val="0"/>
          <w:numId w:val="11"/>
        </w:numPr>
      </w:pPr>
      <w:r w:rsidRPr="00107E8C">
        <w:t>Konnten die Performance-Tests innerhalb des designierten Zeitrahmens ausgeführt werden?</w:t>
      </w:r>
    </w:p>
    <w:p w14:paraId="6D44A438" w14:textId="77777777" w:rsidR="00A314EE" w:rsidRPr="00107E8C" w:rsidRDefault="00A314EE" w:rsidP="00C05634">
      <w:pPr>
        <w:pStyle w:val="Listenabsatz"/>
        <w:numPr>
          <w:ilvl w:val="0"/>
          <w:numId w:val="11"/>
        </w:numPr>
      </w:pPr>
      <w:r w:rsidRPr="00107E8C">
        <w:t xml:space="preserve">Wurden mindestens </w:t>
      </w:r>
      <w:r>
        <w:t xml:space="preserve">75 </w:t>
      </w:r>
      <w:r w:rsidRPr="00107E8C">
        <w:t>% der funktionalen Anforderungen durch Tests abgedeckt?</w:t>
      </w:r>
    </w:p>
    <w:p w14:paraId="7D5CF70B" w14:textId="77777777" w:rsidR="00A314EE" w:rsidRPr="00107E8C" w:rsidRDefault="00A314EE" w:rsidP="00C05634">
      <w:pPr>
        <w:pStyle w:val="Listenabsatz"/>
        <w:numPr>
          <w:ilvl w:val="0"/>
          <w:numId w:val="11"/>
        </w:numPr>
      </w:pPr>
      <w:r w:rsidRPr="00107E8C">
        <w:t>Wurden alle erforderlichen Formatierungsregeln eingehalten?</w:t>
      </w:r>
    </w:p>
    <w:p w14:paraId="727E6731" w14:textId="77777777" w:rsidR="00A314EE" w:rsidRPr="00107E8C" w:rsidRDefault="00A314EE" w:rsidP="00C05634">
      <w:pPr>
        <w:pStyle w:val="Listenabsatz"/>
        <w:numPr>
          <w:ilvl w:val="0"/>
          <w:numId w:val="11"/>
        </w:numPr>
      </w:pPr>
      <w:r w:rsidRPr="00107E8C">
        <w:t xml:space="preserve">Gibt es </w:t>
      </w:r>
      <w:r>
        <w:t xml:space="preserve">keine </w:t>
      </w:r>
      <w:r w:rsidRPr="00107E8C">
        <w:t>offensichtliche</w:t>
      </w:r>
      <w:r>
        <w:t>n</w:t>
      </w:r>
      <w:r w:rsidRPr="00107E8C">
        <w:t xml:space="preserve"> Fehler im Quellcode?</w:t>
      </w:r>
    </w:p>
    <w:p w14:paraId="7649A8ED" w14:textId="77777777" w:rsidR="00A314EE" w:rsidRPr="00E30225" w:rsidRDefault="00A314EE" w:rsidP="00A314EE">
      <w:r w:rsidRPr="00E30225">
        <w:t xml:space="preserve">Können alle oben angegebenen Fragen positiv beantwortet werden, so wird ein Release erstellt und </w:t>
      </w:r>
      <w:r>
        <w:t xml:space="preserve">automatisch </w:t>
      </w:r>
      <w:r w:rsidRPr="00E30225">
        <w:t>in der Testumgebung installiert. Somit steht nun ein neues Release (Zwischenergebnis) für „Beta-Tester“ bzw. Kunden zur Verfügung. Entwickler und Kunden haben dadurch eine sehr konkrete Vorstellung vom aktuellen Entwicklungssta</w:t>
      </w:r>
      <w:r>
        <w:t>nd und den letzten umgesetzten Ä</w:t>
      </w:r>
      <w:r w:rsidRPr="00E30225">
        <w:t xml:space="preserve">nderungen (direkte Aktions-Reaktions-Analyse). Basierend auf diesem Release kann nun ein gezielter Dialog geführt werden, wenn es darum geht, Anforderungen anzupassen oder zu erweitern. </w:t>
      </w:r>
    </w:p>
    <w:p w14:paraId="02E27C1F" w14:textId="77777777" w:rsidR="00A314EE" w:rsidRPr="00E30225" w:rsidRDefault="00A314EE" w:rsidP="00A314EE">
      <w:r w:rsidRPr="00E30225">
        <w:t>Zusammengefasst ergeben sich aus dem Konzept „Continuous Integration“ folgende Vorteile:</w:t>
      </w:r>
    </w:p>
    <w:p w14:paraId="45C053A7" w14:textId="77777777" w:rsidR="00A314EE" w:rsidRPr="00107E8C" w:rsidRDefault="00A314EE" w:rsidP="00C05634">
      <w:pPr>
        <w:pStyle w:val="Listenabsatz"/>
        <w:numPr>
          <w:ilvl w:val="0"/>
          <w:numId w:val="11"/>
        </w:numPr>
      </w:pPr>
      <w:r w:rsidRPr="00107E8C">
        <w:t>Umsetzung der Release-Often-Paradigmen der agilen Softwareentwicklung</w:t>
      </w:r>
    </w:p>
    <w:p w14:paraId="7E5615D1" w14:textId="77777777" w:rsidR="00A314EE" w:rsidRPr="00107E8C" w:rsidRDefault="00A314EE" w:rsidP="00C05634">
      <w:pPr>
        <w:pStyle w:val="Listenabsatz"/>
        <w:numPr>
          <w:ilvl w:val="0"/>
          <w:numId w:val="11"/>
        </w:numPr>
      </w:pPr>
      <w:r w:rsidRPr="00107E8C">
        <w:t>Zentrale Quellcodeversionierung, Möglichkeit des „Zurückspringens“ auf ältere Versionen</w:t>
      </w:r>
    </w:p>
    <w:p w14:paraId="478FF633" w14:textId="77777777" w:rsidR="00A314EE" w:rsidRPr="00107E8C" w:rsidRDefault="00A314EE" w:rsidP="00C05634">
      <w:pPr>
        <w:pStyle w:val="Listenabsatz"/>
        <w:numPr>
          <w:ilvl w:val="0"/>
          <w:numId w:val="11"/>
        </w:numPr>
      </w:pPr>
      <w:r w:rsidRPr="00107E8C">
        <w:lastRenderedPageBreak/>
        <w:t>Zeitnahes Testen unter „Realbedingungen“. Wenn signifikante fachliche Fehler oder Performance Probleme auftreten, kann die Ursache schnell gefunden werden, da zwischen zwei Releases wenige Änderungen stattfinden.</w:t>
      </w:r>
    </w:p>
    <w:p w14:paraId="78E4E55B" w14:textId="77777777" w:rsidR="00A314EE" w:rsidRPr="00107E8C" w:rsidRDefault="00A314EE" w:rsidP="00C05634">
      <w:pPr>
        <w:pStyle w:val="Listenabsatz"/>
        <w:numPr>
          <w:ilvl w:val="0"/>
          <w:numId w:val="11"/>
        </w:numPr>
      </w:pPr>
      <w:r w:rsidRPr="00107E8C">
        <w:t>Fach- und Performancetests als integraler Bestandteil der ganzheitlichen Softwareentwicklung. Keine funktionale Anforderung wird eingecheckt ohne zugehörigen Test.</w:t>
      </w:r>
    </w:p>
    <w:p w14:paraId="003FC44E" w14:textId="77777777" w:rsidR="00A314EE" w:rsidRPr="00107E8C" w:rsidRDefault="00A314EE" w:rsidP="00C05634">
      <w:pPr>
        <w:pStyle w:val="Listenabsatz"/>
        <w:numPr>
          <w:ilvl w:val="0"/>
          <w:numId w:val="11"/>
        </w:numPr>
      </w:pPr>
      <w:r w:rsidRPr="00107E8C">
        <w:t>Identifikation der Testabdeckung. Wenn beispielsweise 95% des Gesamt-Quellcodes getestet ist und keine Fehler auftraten, dann kann sehr sicher davon ausgegangen werden, dass die Software macht, was sie soll.</w:t>
      </w:r>
    </w:p>
    <w:p w14:paraId="295A9BB6" w14:textId="77777777" w:rsidR="00A314EE" w:rsidRPr="00107E8C" w:rsidRDefault="00A314EE" w:rsidP="00C05634">
      <w:pPr>
        <w:pStyle w:val="Listenabsatz"/>
        <w:numPr>
          <w:ilvl w:val="0"/>
          <w:numId w:val="11"/>
        </w:numPr>
      </w:pPr>
      <w:r w:rsidRPr="00107E8C">
        <w:t>Identifikation von Hot Spots und Bottlenecks bei jedem Release. Welche Methoden werden besonders oft aufgerufen, welche nehmen absolut und relativ am meisten Zeit ein? Wo ist somit Optimierungspotential?</w:t>
      </w:r>
    </w:p>
    <w:p w14:paraId="14145184" w14:textId="77777777" w:rsidR="00A314EE" w:rsidRPr="00107E8C" w:rsidRDefault="00A314EE" w:rsidP="00C05634">
      <w:pPr>
        <w:pStyle w:val="Listenabsatz"/>
        <w:numPr>
          <w:ilvl w:val="0"/>
          <w:numId w:val="11"/>
        </w:numPr>
      </w:pPr>
      <w:r w:rsidRPr="00107E8C">
        <w:t>Prüfung, ob vorgegebene Quellcodemetriken und Dokumentationsregeln eingehalten wurden.</w:t>
      </w:r>
    </w:p>
    <w:p w14:paraId="6A87DFE3" w14:textId="77777777" w:rsidR="00A314EE" w:rsidRPr="00107E8C" w:rsidRDefault="00A314EE" w:rsidP="00C05634">
      <w:pPr>
        <w:pStyle w:val="Listenabsatz"/>
        <w:numPr>
          <w:ilvl w:val="0"/>
          <w:numId w:val="11"/>
        </w:numPr>
      </w:pPr>
      <w:r w:rsidRPr="00107E8C">
        <w:t>Identifikation von offensichtlichen Programmierfehlern.</w:t>
      </w:r>
    </w:p>
    <w:p w14:paraId="79A4E45F" w14:textId="77777777" w:rsidR="00A314EE" w:rsidRPr="00107E8C" w:rsidRDefault="00A314EE" w:rsidP="00C05634">
      <w:pPr>
        <w:pStyle w:val="Listenabsatz"/>
        <w:numPr>
          <w:ilvl w:val="0"/>
          <w:numId w:val="11"/>
        </w:numPr>
      </w:pPr>
      <w:r w:rsidRPr="00107E8C">
        <w:t>Automatische Benachrichtigungsfunktion beim Erstellen des Release-Artefakts (E-Mail an Fachbereich, falls neues Release vorhanden, E-Mail an Entwicklerkreis im Falle eines Fehlers).</w:t>
      </w:r>
    </w:p>
    <w:p w14:paraId="45DA19B5" w14:textId="5EB1ABF5" w:rsidR="00A314EE" w:rsidRDefault="00A314EE" w:rsidP="00C626D2">
      <w:pPr>
        <w:keepNext/>
        <w:ind w:left="357"/>
        <w:jc w:val="center"/>
      </w:pPr>
      <w:r>
        <w:rPr>
          <w:noProof/>
        </w:rPr>
        <w:drawing>
          <wp:inline distT="0" distB="0" distL="0" distR="0" wp14:anchorId="1C3C7969" wp14:editId="602196E6">
            <wp:extent cx="3495675" cy="3020455"/>
            <wp:effectExtent l="0" t="0" r="0"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147" cy="3047649"/>
                    </a:xfrm>
                    <a:prstGeom prst="rect">
                      <a:avLst/>
                    </a:prstGeom>
                  </pic:spPr>
                </pic:pic>
              </a:graphicData>
            </a:graphic>
          </wp:inline>
        </w:drawing>
      </w:r>
    </w:p>
    <w:p w14:paraId="5B18FEB5" w14:textId="3DB594EC" w:rsidR="00A314EE" w:rsidRPr="009C2C4E" w:rsidRDefault="00A314EE" w:rsidP="00CE14DC">
      <w:pPr>
        <w:pStyle w:val="Beschriftung"/>
        <w:jc w:val="center"/>
        <w:rPr>
          <w:color w:val="auto"/>
          <w:sz w:val="22"/>
        </w:rPr>
      </w:pPr>
    </w:p>
    <w:p w14:paraId="68F04A4E" w14:textId="77777777" w:rsidR="00A314EE" w:rsidRDefault="00A314EE" w:rsidP="00A314EE">
      <w:pPr>
        <w:pStyle w:val="berschrift1"/>
        <w:keepLines w:val="0"/>
        <w:spacing w:before="480" w:after="240"/>
        <w:ind w:left="357" w:hanging="357"/>
        <w:jc w:val="left"/>
      </w:pPr>
      <w:bookmarkStart w:id="31" w:name="_Toc375224935"/>
      <w:bookmarkStart w:id="32" w:name="_Toc382478859"/>
      <w:r>
        <w:lastRenderedPageBreak/>
        <w:t>Organisationswerkezeuge</w:t>
      </w:r>
      <w:bookmarkEnd w:id="31"/>
      <w:bookmarkEnd w:id="32"/>
    </w:p>
    <w:p w14:paraId="655F8965" w14:textId="77777777" w:rsidR="00A314EE" w:rsidRDefault="00A314EE" w:rsidP="00A314EE">
      <w:r>
        <w:t xml:space="preserve">Zur Erfassung der fachlichen Vorgaben (User Stories), Aufgaben, Releases und identifizierten Bugs wird ein so genanntes Bug-Tracking-System eingesetzt (Atlassian JIRA in Verbindung mit Atlassian Greenhopper für agile Vorgehensmodelle). Somit können zu jeder Zeit Informationen über den aktuellen Projektstand ermittelt werden, die in aller Regel über folgende Kennzahlen definiert werden: </w:t>
      </w:r>
    </w:p>
    <w:p w14:paraId="1D26D996" w14:textId="77777777" w:rsidR="00A314EE" w:rsidRPr="001E0FF4" w:rsidRDefault="00A314EE" w:rsidP="00C05634">
      <w:pPr>
        <w:pStyle w:val="Listenabsatz"/>
        <w:numPr>
          <w:ilvl w:val="0"/>
          <w:numId w:val="11"/>
        </w:numPr>
      </w:pPr>
      <w:r w:rsidRPr="001E0FF4">
        <w:t>Welche Aufgaben / User Stories / Bugs sind noch offen, in Bearbeitung, fertig und geprüft in dem aktuellen Release?</w:t>
      </w:r>
    </w:p>
    <w:p w14:paraId="76760690" w14:textId="77777777" w:rsidR="00A314EE" w:rsidRPr="001E0FF4" w:rsidRDefault="00A314EE" w:rsidP="00C05634">
      <w:pPr>
        <w:pStyle w:val="Listenabsatz"/>
        <w:numPr>
          <w:ilvl w:val="0"/>
          <w:numId w:val="11"/>
        </w:numPr>
      </w:pPr>
      <w:r w:rsidRPr="001E0FF4">
        <w:t>Welche Aufwände wurden bereits geleistet und welche Aufwände stehen für das aktuelle Release noch aus?</w:t>
      </w:r>
    </w:p>
    <w:p w14:paraId="28E6AF8F" w14:textId="77777777" w:rsidR="00A314EE" w:rsidRPr="001E0FF4" w:rsidRDefault="00A314EE" w:rsidP="00C05634">
      <w:pPr>
        <w:pStyle w:val="Listenabsatz"/>
        <w:numPr>
          <w:ilvl w:val="0"/>
          <w:numId w:val="11"/>
        </w:numPr>
      </w:pPr>
      <w:r w:rsidRPr="001E0FF4">
        <w:t>Können die noch ausstehenden Aufwände in der noch zur Verfügung stehenden Zeit geleistet werden?</w:t>
      </w:r>
    </w:p>
    <w:p w14:paraId="34E9D47F" w14:textId="77777777" w:rsidR="00A314EE" w:rsidRPr="001E0FF4" w:rsidRDefault="00A314EE" w:rsidP="00C05634">
      <w:pPr>
        <w:pStyle w:val="Listenabsatz"/>
        <w:numPr>
          <w:ilvl w:val="0"/>
          <w:numId w:val="11"/>
        </w:numPr>
      </w:pPr>
      <w:r w:rsidRPr="001E0FF4">
        <w:t>Gibt es eine Diskrepanz zwischen der ursprünglich geschätzten und tatsächlich benötigten Zeit?</w:t>
      </w:r>
    </w:p>
    <w:p w14:paraId="0989D3EC" w14:textId="54A2E738" w:rsidR="00A314EE" w:rsidRDefault="00A314EE" w:rsidP="00CE14DC">
      <w:pPr>
        <w:keepNext/>
        <w:jc w:val="center"/>
      </w:pPr>
      <w:r>
        <w:rPr>
          <w:noProof/>
        </w:rPr>
        <w:drawing>
          <wp:inline distT="0" distB="0" distL="0" distR="0" wp14:anchorId="44B49A15" wp14:editId="5F87DF42">
            <wp:extent cx="5760720" cy="3265163"/>
            <wp:effectExtent l="0" t="0" r="0" b="0"/>
            <wp:docPr id="5" name="Grafik 5" descr="C:\Users\ilu\AppData\Local\Microsoft\Windows\Temporary Internet Files\Content.Word\2 Bur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u\AppData\Local\Microsoft\Windows\Temporary Internet Files\Content.Word\2 Burnd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265163"/>
                    </a:xfrm>
                    <a:prstGeom prst="rect">
                      <a:avLst/>
                    </a:prstGeom>
                    <a:noFill/>
                    <a:ln>
                      <a:noFill/>
                    </a:ln>
                  </pic:spPr>
                </pic:pic>
              </a:graphicData>
            </a:graphic>
          </wp:inline>
        </w:drawing>
      </w:r>
    </w:p>
    <w:p w14:paraId="0793B8AA" w14:textId="0E7B6C8C" w:rsidR="00A314EE" w:rsidRPr="009C2C4E" w:rsidRDefault="00A314EE" w:rsidP="00CE14DC">
      <w:pPr>
        <w:pStyle w:val="Beschriftung"/>
        <w:jc w:val="center"/>
        <w:rPr>
          <w:color w:val="auto"/>
        </w:rPr>
      </w:pPr>
    </w:p>
    <w:p w14:paraId="6BC0889D" w14:textId="77777777" w:rsidR="00A314EE" w:rsidRDefault="00A314EE" w:rsidP="00A314EE">
      <w:r>
        <w:lastRenderedPageBreak/>
        <w:t>Durch die Visualisierung und Identifikation dieser Kennzahlen ist es kurzfristig möglich, einen objektiven Entwicklungsstand des Softwarevorhabens zu bekommen. Dadurch wird der Projektorganisation die Möglichkeit gegeben, aktiv Ressourcen im Projekt zielorientiert zu steuern. Ist z. B. anhand der noch ausstehenden Tätigkeiten klar, dass in der zur Verfügung stehenden Zeit die Aufgaben nicht abgeschlossen werden können (ausgehend von einem 8 Std. Werktag), kann die Projektleitung nun aktiv Gegenmaßnahmen einleiten (Features aus dem Release herausnehmen, weitere Ressourcen kurzfristig binden, Fertigstellungstermin korrigieren etc.). Somit können zu jeder Zeit authentische Aussagen zur aktuellen Projektlage und den erwarteten Ergebnissen getätigt werden.</w:t>
      </w:r>
    </w:p>
    <w:p w14:paraId="5445E5DF" w14:textId="77777777" w:rsidR="00A314EE" w:rsidRDefault="00A314EE" w:rsidP="00A314EE">
      <w:r>
        <w:t>Die Dokumentation während der Entwicklung erfolgt in einem Wiki-System (Atlassian Confluence), wodurch die Entwickler kollaborativ an der Dokumentation arbeiten und diese kontinuierlich erweitern können.</w:t>
      </w:r>
    </w:p>
    <w:p w14:paraId="18907926" w14:textId="0F632BA1" w:rsidR="00A314EE" w:rsidRDefault="00A314EE" w:rsidP="00A314EE">
      <w:r>
        <w:t>Für die Erfassung und Planung von Prozessen kommen die Standard-Modelle der UML zum Einsatz. Als Werkzeug wird hierbei in der Regel Sparx Enterprise Architect verwendet.</w:t>
      </w:r>
    </w:p>
    <w:p w14:paraId="7984782C" w14:textId="33684C7B" w:rsidR="00A314EE" w:rsidRDefault="00A314EE" w:rsidP="00CE14DC">
      <w:pPr>
        <w:keepNext/>
        <w:jc w:val="center"/>
      </w:pPr>
      <w:r>
        <w:rPr>
          <w:noProof/>
        </w:rPr>
        <w:drawing>
          <wp:inline distT="0" distB="0" distL="0" distR="0" wp14:anchorId="7A8CD9B0" wp14:editId="088838AA">
            <wp:extent cx="4859655" cy="2764790"/>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9655" cy="2764790"/>
                    </a:xfrm>
                    <a:prstGeom prst="rect">
                      <a:avLst/>
                    </a:prstGeom>
                  </pic:spPr>
                </pic:pic>
              </a:graphicData>
            </a:graphic>
          </wp:inline>
        </w:drawing>
      </w:r>
    </w:p>
    <w:p w14:paraId="6A033A3A" w14:textId="096BA44B" w:rsidR="00A314EE" w:rsidRDefault="00A314EE" w:rsidP="00CE14DC">
      <w:pPr>
        <w:jc w:val="center"/>
        <w:rPr>
          <w:i/>
          <w:sz w:val="18"/>
        </w:rPr>
      </w:pPr>
    </w:p>
    <w:p w14:paraId="18DDA1DB" w14:textId="77777777" w:rsidR="00A314EE" w:rsidRDefault="00A314EE" w:rsidP="00A314EE">
      <w:r>
        <w:br w:type="page"/>
      </w:r>
    </w:p>
    <w:p w14:paraId="09971FC9" w14:textId="77777777" w:rsidR="00BF0BEE" w:rsidRDefault="00BF0BEE" w:rsidP="00BF0BEE">
      <w:pPr>
        <w:pStyle w:val="berschrift1"/>
      </w:pPr>
      <w:bookmarkStart w:id="33" w:name="_Toc382478860"/>
      <w:r>
        <w:lastRenderedPageBreak/>
        <w:t>Firmenprofil</w:t>
      </w:r>
      <w:bookmarkEnd w:id="33"/>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230"/>
      </w:tblGrid>
      <w:tr w:rsidR="00BF0BEE" w14:paraId="367AAE46" w14:textId="77777777" w:rsidTr="00BA00AF">
        <w:tc>
          <w:tcPr>
            <w:tcW w:w="3397" w:type="dxa"/>
          </w:tcPr>
          <w:p w14:paraId="05AB119A" w14:textId="77777777" w:rsidR="00BF0BEE" w:rsidRPr="00BF0BEE" w:rsidRDefault="00BF0BEE" w:rsidP="00BF0BEE">
            <w:pPr>
              <w:rPr>
                <w:b/>
              </w:rPr>
            </w:pPr>
            <w:r w:rsidRPr="00BF0BEE">
              <w:rPr>
                <w:b/>
              </w:rPr>
              <w:t>Firmenname</w:t>
            </w:r>
          </w:p>
        </w:tc>
        <w:tc>
          <w:tcPr>
            <w:tcW w:w="6230" w:type="dxa"/>
          </w:tcPr>
          <w:p w14:paraId="0ECF0189" w14:textId="77777777" w:rsidR="00BF0BEE" w:rsidRDefault="00BF0BEE" w:rsidP="00BF0BEE">
            <w:r>
              <w:t>Studs@Work AG</w:t>
            </w:r>
          </w:p>
        </w:tc>
      </w:tr>
      <w:tr w:rsidR="00BF0BEE" w14:paraId="67148871" w14:textId="77777777" w:rsidTr="00BA00AF">
        <w:tc>
          <w:tcPr>
            <w:tcW w:w="3397" w:type="dxa"/>
          </w:tcPr>
          <w:p w14:paraId="1B7C948A" w14:textId="77777777" w:rsidR="00BF0BEE" w:rsidRPr="00BF0BEE" w:rsidRDefault="00BF0BEE" w:rsidP="00BF0BEE">
            <w:pPr>
              <w:rPr>
                <w:b/>
              </w:rPr>
            </w:pPr>
            <w:r w:rsidRPr="00BF0BEE">
              <w:rPr>
                <w:b/>
              </w:rPr>
              <w:t>Gesellschaftsform</w:t>
            </w:r>
          </w:p>
        </w:tc>
        <w:tc>
          <w:tcPr>
            <w:tcW w:w="6230" w:type="dxa"/>
          </w:tcPr>
          <w:p w14:paraId="155B3532" w14:textId="77777777" w:rsidR="00BF0BEE" w:rsidRDefault="00BF0BEE" w:rsidP="00BF0BEE">
            <w:r>
              <w:t>Aktiengesellschaft</w:t>
            </w:r>
          </w:p>
        </w:tc>
      </w:tr>
      <w:tr w:rsidR="00BF0BEE" w14:paraId="400EC3CF" w14:textId="77777777" w:rsidTr="00BA00AF">
        <w:tc>
          <w:tcPr>
            <w:tcW w:w="3397" w:type="dxa"/>
          </w:tcPr>
          <w:p w14:paraId="19C3499E" w14:textId="77777777" w:rsidR="00BF0BEE" w:rsidRPr="00BF0BEE" w:rsidRDefault="00BF0BEE" w:rsidP="00BF0BEE">
            <w:pPr>
              <w:rPr>
                <w:b/>
              </w:rPr>
            </w:pPr>
            <w:r w:rsidRPr="00BF0BEE">
              <w:rPr>
                <w:b/>
              </w:rPr>
              <w:t>Gegründet</w:t>
            </w:r>
          </w:p>
        </w:tc>
        <w:tc>
          <w:tcPr>
            <w:tcW w:w="6230" w:type="dxa"/>
          </w:tcPr>
          <w:p w14:paraId="73EC01D2" w14:textId="77777777" w:rsidR="00BF0BEE" w:rsidRDefault="00BF0BEE" w:rsidP="00BF0BEE">
            <w:r>
              <w:t>1999</w:t>
            </w:r>
          </w:p>
        </w:tc>
      </w:tr>
      <w:tr w:rsidR="00BF0BEE" w14:paraId="70085119" w14:textId="77777777" w:rsidTr="00BA00AF">
        <w:tc>
          <w:tcPr>
            <w:tcW w:w="3397" w:type="dxa"/>
          </w:tcPr>
          <w:p w14:paraId="117AB30B" w14:textId="77777777" w:rsidR="00BF0BEE" w:rsidRPr="00BF0BEE" w:rsidRDefault="00BF0BEE" w:rsidP="00BF0BEE">
            <w:pPr>
              <w:rPr>
                <w:b/>
              </w:rPr>
            </w:pPr>
            <w:r w:rsidRPr="00BF0BEE">
              <w:rPr>
                <w:b/>
              </w:rPr>
              <w:t>Gründer und Geschäftsführer</w:t>
            </w:r>
          </w:p>
        </w:tc>
        <w:tc>
          <w:tcPr>
            <w:tcW w:w="6230" w:type="dxa"/>
          </w:tcPr>
          <w:p w14:paraId="2B33747B" w14:textId="77777777" w:rsidR="00BF0BEE" w:rsidRDefault="00BF0BEE" w:rsidP="00BF0BEE">
            <w:r>
              <w:t>Max Mustermann</w:t>
            </w:r>
          </w:p>
        </w:tc>
      </w:tr>
      <w:tr w:rsidR="00BF0BEE" w14:paraId="1E776002" w14:textId="77777777" w:rsidTr="00BA00AF">
        <w:tc>
          <w:tcPr>
            <w:tcW w:w="3397" w:type="dxa"/>
          </w:tcPr>
          <w:p w14:paraId="0A1C11B0" w14:textId="77777777" w:rsidR="00BF0BEE" w:rsidRPr="00BF0BEE" w:rsidRDefault="00BF0BEE" w:rsidP="00BF0BEE">
            <w:pPr>
              <w:rPr>
                <w:b/>
              </w:rPr>
            </w:pPr>
            <w:r w:rsidRPr="00BF0BEE">
              <w:rPr>
                <w:b/>
              </w:rPr>
              <w:t>Mitarbeiter</w:t>
            </w:r>
          </w:p>
        </w:tc>
        <w:tc>
          <w:tcPr>
            <w:tcW w:w="6230" w:type="dxa"/>
          </w:tcPr>
          <w:p w14:paraId="71DF4C19" w14:textId="77777777" w:rsidR="00BF0BEE" w:rsidRDefault="00BF0BEE" w:rsidP="00BF0BEE">
            <w:r>
              <w:t>Derzeit 49</w:t>
            </w:r>
          </w:p>
        </w:tc>
      </w:tr>
      <w:tr w:rsidR="00BF0BEE" w14:paraId="134DD4F3" w14:textId="77777777" w:rsidTr="00BA00AF">
        <w:tc>
          <w:tcPr>
            <w:tcW w:w="3397" w:type="dxa"/>
          </w:tcPr>
          <w:p w14:paraId="64AAE931" w14:textId="77777777" w:rsidR="00BF0BEE" w:rsidRPr="00BF0BEE" w:rsidRDefault="00BF0BEE" w:rsidP="00BF0BEE">
            <w:pPr>
              <w:rPr>
                <w:b/>
              </w:rPr>
            </w:pPr>
            <w:r w:rsidRPr="00BF0BEE">
              <w:rPr>
                <w:b/>
              </w:rPr>
              <w:t>Adresse</w:t>
            </w:r>
          </w:p>
        </w:tc>
        <w:tc>
          <w:tcPr>
            <w:tcW w:w="6230" w:type="dxa"/>
          </w:tcPr>
          <w:p w14:paraId="0BC0ED0C" w14:textId="7BD9D309" w:rsidR="00BF0BEE" w:rsidRDefault="00152B9F" w:rsidP="00BF0BEE">
            <w:pPr>
              <w:spacing w:line="240" w:lineRule="auto"/>
            </w:pPr>
            <w:r>
              <w:t>Max-von-Laue-Straße 9</w:t>
            </w:r>
          </w:p>
          <w:p w14:paraId="03529C96" w14:textId="6E820411" w:rsidR="00BF0BEE" w:rsidRDefault="00152B9F" w:rsidP="00BF0BEE">
            <w:pPr>
              <w:spacing w:line="240" w:lineRule="auto"/>
            </w:pPr>
            <w:r>
              <w:t>60439 Frankfurt am Main</w:t>
            </w:r>
          </w:p>
        </w:tc>
      </w:tr>
    </w:tbl>
    <w:p w14:paraId="2BEF396F" w14:textId="77777777" w:rsidR="00BF0BEE" w:rsidRDefault="00BF0BEE" w:rsidP="00BF0BEE"/>
    <w:p w14:paraId="21EC8F0D" w14:textId="46A75A5C" w:rsidR="00ED582E" w:rsidRDefault="00BF0BEE" w:rsidP="00ED582E">
      <w:r w:rsidRPr="00BF0BEE">
        <w:t xml:space="preserve">Die </w:t>
      </w:r>
      <w:r>
        <w:t>Studs@Work AG</w:t>
      </w:r>
      <w:r w:rsidRPr="00BF0BEE">
        <w:t xml:space="preserve">, mit Sitz in </w:t>
      </w:r>
      <w:r w:rsidR="00675B77">
        <w:t>Frankfurt</w:t>
      </w:r>
      <w:r w:rsidRPr="00BF0BEE">
        <w:t xml:space="preserve">, wurde </w:t>
      </w:r>
      <w:r>
        <w:t>1999 gegründet und beschäftigt 49</w:t>
      </w:r>
      <w:r w:rsidRPr="00BF0BEE">
        <w:t xml:space="preserve"> Vollzeitbeschäftigte (davon 4</w:t>
      </w:r>
      <w:r>
        <w:t>6</w:t>
      </w:r>
      <w:r w:rsidRPr="00BF0BEE">
        <w:t xml:space="preserve"> Entwickler) und 3 Teilzeitbeschäftigte. Der Fokus der </w:t>
      </w:r>
      <w:r>
        <w:t>Studs@Work</w:t>
      </w:r>
      <w:r w:rsidRPr="00BF0BEE">
        <w:t xml:space="preserve"> AG liegt auf der Individualsoftwareentwicklung im Enterprise-Bereich, dem Applikationsbetrieb (Betrieb und Support von Enterprise-Applikationen) und der IT-Beratung. Die Enterprise-Applikationen werden in Java Enterprise und Microsoft .NET entwickelt. Zum Kundenkreis gehören u.a. Automobilhersteller, Energielieferanten, Landmaschinenhersteller, Banken, Heiztechnikhersteller sowie diverse IT-Dienstleister und –Systemhäuser. </w:t>
      </w:r>
      <w:r w:rsidR="00ED582E">
        <w:t>Unser junges Team entwickelt Lösungen basierend auf fundierten betriebswirtschaftlichen Branchen-Know-How in Verbindung mit erstklassiger technischer Expertise.</w:t>
      </w:r>
    </w:p>
    <w:p w14:paraId="0B38B6E0" w14:textId="77777777" w:rsidR="00ED582E" w:rsidRDefault="00ED582E" w:rsidP="00ED582E">
      <w:r>
        <w:t>Die Studs@Work GmbH hat es sich zur Aufgabe gemacht, als verlässlicher und kompetenter Partner seinen Kunden zur Verfügung zu stehen, denn nur so kann eine fundierte und langandauernde Partnerschaft aufgebaut werden. Dabei verwenden wir modernste Technologien und sind einer der führenden Entwickler von individual Software für Dienstleister, mittelständische Unternehmen und Konzerne in allen Branchen.</w:t>
      </w:r>
    </w:p>
    <w:p w14:paraId="5D1D771B" w14:textId="61FA8494" w:rsidR="00ED582E" w:rsidRDefault="00ED582E" w:rsidP="00ED582E">
      <w:r>
        <w:t xml:space="preserve">Im Jahre 2010 wurde ein weiterer wichtiger Meilenstein in der Firmengeschichte erfolgreich abgeschlossen. Nach 24 Monaten Bauzeit entstand ein moderner </w:t>
      </w:r>
      <w:r w:rsidR="00045B65">
        <w:t>Bürokomplex mit</w:t>
      </w:r>
      <w:r>
        <w:t xml:space="preserve"> Arbeitsplätzen für 100 Mitarbeiterinnen und Mitarbeiter und einem großzügigen Konferenzbereich mit hervorragender Infrastruktur für Schulungen, Kundenbesprechungen und Tagungen sowie einer Kantine</w:t>
      </w:r>
      <w:r w:rsidR="00D6052F">
        <w:t>.</w:t>
      </w:r>
    </w:p>
    <w:p w14:paraId="137B28ED" w14:textId="07838F4F" w:rsidR="00BF0BEE" w:rsidRDefault="00BF0BEE" w:rsidP="00BF0BEE">
      <w:r w:rsidRPr="00BF0BEE">
        <w:lastRenderedPageBreak/>
        <w:t xml:space="preserve">Der Einsatz moderner Arbeitsgeräte ist für die </w:t>
      </w:r>
      <w:r>
        <w:t>Studs@Work</w:t>
      </w:r>
      <w:r w:rsidRPr="00BF0BEE">
        <w:t xml:space="preserve"> AG selbstverständlich. So setzen unsere Entwickler modernste Notebooks mit Microsoft Windows 7 - 64bit ein, die mit einem Intel Core i5 und mindestens 8GB Arbeitsspeicher ausgestattet sind. Die Notebooks werden spätestens alle 2 Jahre erneuert. Zudem nutzt die </w:t>
      </w:r>
      <w:r w:rsidR="00566E92">
        <w:t>Studs@Work</w:t>
      </w:r>
      <w:r w:rsidR="00566E92" w:rsidRPr="00BF0BEE">
        <w:t xml:space="preserve"> </w:t>
      </w:r>
      <w:r w:rsidRPr="00BF0BEE">
        <w:t>AG VMWare-Server (vSphere ESXi) für die Bereitstellung der Entwicklungsumgebungen. Im Java-Umfeld wird Eclipse und im .NET-Umfeld Visual Studio 2010 als Entwicklungsumgebung eingesetzt. Als CI-Server wird Jenkins verwendet, als (Sub)Version Control wird TortoiseSVN genutzt und als Buildtools werden Maven sowie Ant eingesetzt. Die Datenbanksysteme von Oracle, Microsoft SQL, mySQL und PostgreSQL sind bei verschiedenen Kundenprojekten im Einsatz. Für den Einsatz von Qualitätssicherungs-Maßnahmen wird EMMA eingesetzt. Die Projektorganisation wird agil in der Regel mit dem Vorgehensmodell SCRUM oder Adaptionen daraus umgesetzt.</w:t>
      </w:r>
    </w:p>
    <w:p w14:paraId="0687E881" w14:textId="26EF5F54" w:rsidR="00ED582E" w:rsidRPr="00BF0BEE" w:rsidRDefault="00ED582E" w:rsidP="00BF0BEE">
      <w:r w:rsidRPr="00675B77">
        <w:br w:type="page"/>
      </w:r>
    </w:p>
    <w:p w14:paraId="76DDB827" w14:textId="77777777" w:rsidR="00BF0BEE" w:rsidRDefault="00BF0BEE" w:rsidP="00BF0BEE">
      <w:pPr>
        <w:pStyle w:val="berschrift1"/>
      </w:pPr>
      <w:bookmarkStart w:id="34" w:name="_Toc382478861"/>
      <w:r>
        <w:lastRenderedPageBreak/>
        <w:t>Mitarbeiterprofile</w:t>
      </w:r>
      <w:bookmarkEnd w:id="34"/>
    </w:p>
    <w:p w14:paraId="6B0E39A1" w14:textId="77777777" w:rsidR="00AC7B9C" w:rsidRDefault="00AC7B9C" w:rsidP="00AC7B9C">
      <w:r w:rsidRPr="00080CBB">
        <w:t>Projektleiter für dieses Projekt ist Tobias Meyer. Die weiteren Projektmitarbeiter sowie jeweils ein Kurzlebenslauf sind nachfolgend dargestellt.</w:t>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5207EE" w:rsidRPr="00AC7B9C" w14:paraId="0F208402" w14:textId="77777777" w:rsidTr="00334239">
        <w:tc>
          <w:tcPr>
            <w:tcW w:w="1958" w:type="dxa"/>
          </w:tcPr>
          <w:p w14:paraId="50CD2684" w14:textId="77777777" w:rsidR="005207EE" w:rsidRPr="00AC7B9C" w:rsidRDefault="005207EE" w:rsidP="00334239">
            <w:pPr>
              <w:rPr>
                <w:rStyle w:val="Hervorhebung"/>
                <w:b/>
                <w:i w:val="0"/>
              </w:rPr>
            </w:pPr>
            <w:r w:rsidRPr="00AC7B9C">
              <w:rPr>
                <w:rStyle w:val="Hervorhebung"/>
                <w:b/>
                <w:i w:val="0"/>
              </w:rPr>
              <w:t>Name</w:t>
            </w:r>
          </w:p>
        </w:tc>
        <w:tc>
          <w:tcPr>
            <w:tcW w:w="7620" w:type="dxa"/>
          </w:tcPr>
          <w:p w14:paraId="694B76FC" w14:textId="77777777" w:rsidR="005207EE" w:rsidRPr="00AC7B9C" w:rsidRDefault="005207EE" w:rsidP="00334239">
            <w:pPr>
              <w:spacing w:line="240" w:lineRule="auto"/>
              <w:rPr>
                <w:rStyle w:val="Hervorhebung"/>
                <w:i w:val="0"/>
              </w:rPr>
            </w:pPr>
            <w:r w:rsidRPr="00AC7B9C">
              <w:rPr>
                <w:rStyle w:val="Hervorhebung"/>
                <w:i w:val="0"/>
              </w:rPr>
              <w:t>Dominik Schumacher</w:t>
            </w:r>
          </w:p>
        </w:tc>
      </w:tr>
      <w:tr w:rsidR="005207EE" w:rsidRPr="00AC7B9C" w14:paraId="541603DA" w14:textId="77777777" w:rsidTr="00334239">
        <w:tc>
          <w:tcPr>
            <w:tcW w:w="1958" w:type="dxa"/>
          </w:tcPr>
          <w:p w14:paraId="6D74E7C3" w14:textId="77777777" w:rsidR="005207EE" w:rsidRPr="00AC7B9C" w:rsidRDefault="005207EE" w:rsidP="00334239">
            <w:pPr>
              <w:rPr>
                <w:rStyle w:val="Hervorhebung"/>
                <w:b/>
                <w:i w:val="0"/>
              </w:rPr>
            </w:pPr>
            <w:r w:rsidRPr="00AC7B9C">
              <w:rPr>
                <w:rStyle w:val="Hervorhebung"/>
                <w:b/>
                <w:i w:val="0"/>
              </w:rPr>
              <w:t>Geburtsjahr</w:t>
            </w:r>
          </w:p>
        </w:tc>
        <w:tc>
          <w:tcPr>
            <w:tcW w:w="7620" w:type="dxa"/>
          </w:tcPr>
          <w:p w14:paraId="38EC1608" w14:textId="77777777" w:rsidR="005207EE" w:rsidRPr="00AC7B9C" w:rsidRDefault="005207EE" w:rsidP="00334239">
            <w:pPr>
              <w:spacing w:line="240" w:lineRule="auto"/>
              <w:rPr>
                <w:rStyle w:val="Hervorhebung"/>
                <w:i w:val="0"/>
              </w:rPr>
            </w:pPr>
            <w:r w:rsidRPr="00AC7B9C">
              <w:rPr>
                <w:rStyle w:val="Hervorhebung"/>
                <w:i w:val="0"/>
              </w:rPr>
              <w:t>1990</w:t>
            </w:r>
          </w:p>
        </w:tc>
      </w:tr>
      <w:tr w:rsidR="005207EE" w:rsidRPr="00AC7B9C" w14:paraId="623B678D" w14:textId="77777777" w:rsidTr="00334239">
        <w:tc>
          <w:tcPr>
            <w:tcW w:w="1958" w:type="dxa"/>
          </w:tcPr>
          <w:p w14:paraId="6B9E9EF4" w14:textId="77777777" w:rsidR="005207EE" w:rsidRPr="00AC7B9C" w:rsidRDefault="005207EE" w:rsidP="00334239">
            <w:pPr>
              <w:rPr>
                <w:rStyle w:val="Hervorhebung"/>
                <w:b/>
                <w:i w:val="0"/>
              </w:rPr>
            </w:pPr>
            <w:r w:rsidRPr="00AC7B9C">
              <w:rPr>
                <w:rStyle w:val="Hervorhebung"/>
                <w:b/>
                <w:i w:val="0"/>
              </w:rPr>
              <w:t>Ausbildung</w:t>
            </w:r>
          </w:p>
        </w:tc>
        <w:tc>
          <w:tcPr>
            <w:tcW w:w="7620" w:type="dxa"/>
          </w:tcPr>
          <w:p w14:paraId="3F44F1E6" w14:textId="77777777" w:rsidR="005207EE" w:rsidRPr="005207EE" w:rsidRDefault="005207EE" w:rsidP="00334239">
            <w:pPr>
              <w:spacing w:line="240" w:lineRule="auto"/>
              <w:rPr>
                <w:iCs/>
              </w:rPr>
            </w:pPr>
            <w:r w:rsidRPr="005207EE">
              <w:rPr>
                <w:iCs/>
              </w:rPr>
              <w:t>Fachinformatiker</w:t>
            </w:r>
          </w:p>
          <w:p w14:paraId="5300D6C0" w14:textId="77777777" w:rsidR="005207EE" w:rsidRPr="00AC7B9C" w:rsidRDefault="005207EE" w:rsidP="00334239">
            <w:pPr>
              <w:spacing w:line="240" w:lineRule="auto"/>
              <w:rPr>
                <w:rStyle w:val="Hervorhebung"/>
                <w:i w:val="0"/>
              </w:rPr>
            </w:pPr>
            <w:r w:rsidRPr="005207EE">
              <w:rPr>
                <w:iCs/>
              </w:rPr>
              <w:t>Studium der Wirtschaftsinformatik</w:t>
            </w:r>
          </w:p>
        </w:tc>
      </w:tr>
      <w:tr w:rsidR="005207EE" w:rsidRPr="00AC7B9C" w14:paraId="108EB285" w14:textId="77777777" w:rsidTr="00334239">
        <w:tc>
          <w:tcPr>
            <w:tcW w:w="1958" w:type="dxa"/>
          </w:tcPr>
          <w:p w14:paraId="1C008A54" w14:textId="77777777" w:rsidR="005207EE" w:rsidRPr="00AC7B9C" w:rsidRDefault="005207EE" w:rsidP="00334239">
            <w:pPr>
              <w:rPr>
                <w:rStyle w:val="Hervorhebung"/>
                <w:b/>
                <w:i w:val="0"/>
              </w:rPr>
            </w:pPr>
            <w:r w:rsidRPr="00AC7B9C">
              <w:rPr>
                <w:rStyle w:val="Hervorhebung"/>
                <w:b/>
                <w:i w:val="0"/>
              </w:rPr>
              <w:t>Tätigkeit</w:t>
            </w:r>
          </w:p>
        </w:tc>
        <w:tc>
          <w:tcPr>
            <w:tcW w:w="7620" w:type="dxa"/>
          </w:tcPr>
          <w:p w14:paraId="5BC786E4" w14:textId="77777777" w:rsidR="005207EE" w:rsidRPr="00AC7B9C" w:rsidRDefault="005207EE" w:rsidP="00334239">
            <w:pPr>
              <w:spacing w:line="240" w:lineRule="auto"/>
              <w:rPr>
                <w:rStyle w:val="Hervorhebung"/>
                <w:i w:val="0"/>
              </w:rPr>
            </w:pPr>
            <w:r w:rsidRPr="00AC7B9C">
              <w:rPr>
                <w:rStyle w:val="Hervorhebung"/>
                <w:i w:val="0"/>
              </w:rPr>
              <w:t>Consultant / Developer / Systemadministrator</w:t>
            </w:r>
          </w:p>
        </w:tc>
      </w:tr>
      <w:tr w:rsidR="005207EE" w:rsidRPr="00AC7B9C" w14:paraId="34554AB7" w14:textId="77777777" w:rsidTr="00334239">
        <w:tc>
          <w:tcPr>
            <w:tcW w:w="1958" w:type="dxa"/>
          </w:tcPr>
          <w:p w14:paraId="4D635C0D" w14:textId="77777777" w:rsidR="005207EE" w:rsidRPr="00AC7B9C" w:rsidRDefault="005207EE" w:rsidP="00334239">
            <w:pPr>
              <w:rPr>
                <w:rStyle w:val="Hervorhebung"/>
                <w:b/>
                <w:i w:val="0"/>
              </w:rPr>
            </w:pPr>
            <w:r w:rsidRPr="00AC7B9C">
              <w:rPr>
                <w:rStyle w:val="Hervorhebung"/>
                <w:b/>
                <w:i w:val="0"/>
              </w:rPr>
              <w:t>Schwerpunkte</w:t>
            </w:r>
          </w:p>
        </w:tc>
        <w:tc>
          <w:tcPr>
            <w:tcW w:w="7620" w:type="dxa"/>
          </w:tcPr>
          <w:p w14:paraId="77CF405A" w14:textId="77777777" w:rsidR="005207EE" w:rsidRPr="00AC7B9C" w:rsidRDefault="005207EE" w:rsidP="00334239">
            <w:pPr>
              <w:spacing w:line="240" w:lineRule="auto"/>
              <w:rPr>
                <w:rStyle w:val="Hervorhebung"/>
                <w:i w:val="0"/>
              </w:rPr>
            </w:pPr>
            <w:r w:rsidRPr="00AC7B9C">
              <w:rPr>
                <w:rStyle w:val="Hervorhebung"/>
                <w:i w:val="0"/>
              </w:rPr>
              <w:t xml:space="preserve">Realisierung von C# - Anwendungen sowie Applikationen auf Basis von PHP / Windows Powershell </w:t>
            </w:r>
          </w:p>
          <w:p w14:paraId="64E4B088" w14:textId="77777777" w:rsidR="005207EE" w:rsidRPr="00AC7B9C" w:rsidRDefault="005207EE" w:rsidP="00334239">
            <w:pPr>
              <w:spacing w:line="240" w:lineRule="auto"/>
              <w:rPr>
                <w:rStyle w:val="Hervorhebung"/>
                <w:i w:val="0"/>
              </w:rPr>
            </w:pPr>
            <w:r w:rsidRPr="00AC7B9C">
              <w:rPr>
                <w:rStyle w:val="Hervorhebung"/>
                <w:i w:val="0"/>
              </w:rPr>
              <w:t>Realisierung von Windows Anwendungen mit dem .NET Framework 3.5 / 4.0</w:t>
            </w:r>
          </w:p>
        </w:tc>
      </w:tr>
      <w:tr w:rsidR="005207EE" w:rsidRPr="00C05634" w14:paraId="788B20C1" w14:textId="77777777" w:rsidTr="00334239">
        <w:tc>
          <w:tcPr>
            <w:tcW w:w="1958" w:type="dxa"/>
          </w:tcPr>
          <w:p w14:paraId="47202B3E" w14:textId="77777777" w:rsidR="005207EE" w:rsidRPr="00AC7B9C" w:rsidRDefault="005207EE" w:rsidP="00334239">
            <w:pPr>
              <w:rPr>
                <w:b/>
              </w:rPr>
            </w:pPr>
            <w:r w:rsidRPr="00AC7B9C">
              <w:rPr>
                <w:b/>
              </w:rPr>
              <w:t>Projekterfahrung</w:t>
            </w:r>
          </w:p>
        </w:tc>
        <w:tc>
          <w:tcPr>
            <w:tcW w:w="7620" w:type="dxa"/>
          </w:tcPr>
          <w:p w14:paraId="3827BE6B" w14:textId="77777777" w:rsidR="005207EE" w:rsidRPr="006201F2" w:rsidRDefault="005207EE" w:rsidP="00334239">
            <w:pPr>
              <w:spacing w:line="240" w:lineRule="auto"/>
              <w:rPr>
                <w:rFonts w:cs="Arial"/>
                <w:b/>
              </w:rPr>
            </w:pPr>
            <w:r w:rsidRPr="006201F2">
              <w:rPr>
                <w:rFonts w:cs="Arial"/>
                <w:b/>
              </w:rPr>
              <w:t>07 / 2012 – 01 / 2013</w:t>
            </w:r>
          </w:p>
          <w:p w14:paraId="67C0E0FE" w14:textId="77777777" w:rsidR="005207EE" w:rsidRPr="00AC7B9C" w:rsidRDefault="005207EE" w:rsidP="00334239">
            <w:pPr>
              <w:spacing w:line="240" w:lineRule="auto"/>
              <w:rPr>
                <w:rFonts w:cs="Arial"/>
              </w:rPr>
            </w:pPr>
            <w:r w:rsidRPr="00AC7B9C">
              <w:rPr>
                <w:rFonts w:cs="Arial"/>
              </w:rPr>
              <w:t>Implementierung eines User-SelfService – Portals für eine Zwei – Faktor SMS-Authentifizierung an Citrix Netscaler sowie einer umfangreiche Monitoring / Reporting – Schnittstelle zur Auswertung der gesammelten Daten</w:t>
            </w:r>
          </w:p>
          <w:p w14:paraId="6D844D1B" w14:textId="77777777" w:rsidR="005207EE" w:rsidRPr="00AC7B9C" w:rsidRDefault="005207EE" w:rsidP="00334239">
            <w:pPr>
              <w:spacing w:line="240" w:lineRule="auto"/>
              <w:rPr>
                <w:rFonts w:cs="Arial"/>
                <w:i/>
              </w:rPr>
            </w:pPr>
            <w:r w:rsidRPr="00AC7B9C">
              <w:rPr>
                <w:rFonts w:cs="Arial"/>
                <w:i/>
              </w:rPr>
              <w:t>Architekt / Entwickler</w:t>
            </w:r>
          </w:p>
          <w:p w14:paraId="078F070A" w14:textId="77777777" w:rsidR="005207EE" w:rsidRDefault="005207EE" w:rsidP="00334239">
            <w:pPr>
              <w:spacing w:line="240" w:lineRule="auto"/>
              <w:rPr>
                <w:rFonts w:cs="Arial"/>
              </w:rPr>
            </w:pPr>
            <w:r w:rsidRPr="00AC7B9C">
              <w:rPr>
                <w:rFonts w:cs="Arial"/>
              </w:rPr>
              <w:t>MS-SQL-Server 2008 R2, Active – Directory – Anbindung per LDAP / GlobalCatalog, ASP.NET , Javascript, RADIUS-Authentifizierung, MS IIS 7.0, Prototyping</w:t>
            </w:r>
          </w:p>
          <w:p w14:paraId="150DB26C" w14:textId="77777777" w:rsidR="005207EE" w:rsidRPr="006201F2" w:rsidRDefault="005207EE" w:rsidP="00334239">
            <w:pPr>
              <w:spacing w:line="240" w:lineRule="auto"/>
              <w:rPr>
                <w:rFonts w:cs="Arial"/>
                <w:b/>
              </w:rPr>
            </w:pPr>
            <w:r w:rsidRPr="006201F2">
              <w:rPr>
                <w:rFonts w:cs="Arial"/>
                <w:b/>
              </w:rPr>
              <w:t>02 / 2013 - aktuell</w:t>
            </w:r>
          </w:p>
          <w:p w14:paraId="49829E05" w14:textId="77777777" w:rsidR="005207EE" w:rsidRPr="00AC7B9C" w:rsidRDefault="005207EE" w:rsidP="00334239">
            <w:pPr>
              <w:spacing w:line="240" w:lineRule="auto"/>
              <w:rPr>
                <w:rFonts w:cs="Arial"/>
              </w:rPr>
            </w:pPr>
            <w:r w:rsidRPr="00AC7B9C">
              <w:rPr>
                <w:rFonts w:cs="Arial"/>
              </w:rPr>
              <w:t>Implementierung und Weiterentwicklung eines Billing-Systems für mandantenfähige ASP-Umgebungen und Datenübergabe an das zentrale ERP-System</w:t>
            </w:r>
          </w:p>
          <w:p w14:paraId="32F4F5EA" w14:textId="77777777" w:rsidR="005207EE" w:rsidRPr="00AC7B9C" w:rsidRDefault="005207EE" w:rsidP="00334239">
            <w:pPr>
              <w:spacing w:line="240" w:lineRule="auto"/>
              <w:rPr>
                <w:rFonts w:cs="Arial"/>
              </w:rPr>
            </w:pPr>
            <w:r w:rsidRPr="00AC7B9C">
              <w:rPr>
                <w:rFonts w:cs="Arial"/>
              </w:rPr>
              <w:t xml:space="preserve">Sammeln verschiedenster Daten wie Benutzeranzahl, verbrauchte Speicherkontigente, gebuchte Applikationen / Services, Lizenzen, Rechenzeit und automatisierte Rechnungserstellung. </w:t>
            </w:r>
          </w:p>
          <w:p w14:paraId="7A8AF283" w14:textId="77777777" w:rsidR="005207EE" w:rsidRPr="00AC7B9C" w:rsidRDefault="005207EE" w:rsidP="00334239">
            <w:pPr>
              <w:spacing w:line="240" w:lineRule="auto"/>
              <w:rPr>
                <w:rFonts w:cs="Arial"/>
                <w:i/>
                <w:lang w:val="en-US"/>
              </w:rPr>
            </w:pPr>
            <w:r w:rsidRPr="00AC7B9C">
              <w:rPr>
                <w:rFonts w:cs="Arial"/>
                <w:i/>
                <w:lang w:val="en-US"/>
              </w:rPr>
              <w:t>Entwickler</w:t>
            </w:r>
          </w:p>
          <w:p w14:paraId="2768BF99" w14:textId="72862442" w:rsidR="005207EE" w:rsidRPr="005207EE" w:rsidRDefault="005207EE" w:rsidP="005207EE">
            <w:pPr>
              <w:spacing w:line="240" w:lineRule="auto"/>
              <w:rPr>
                <w:lang w:val="en-US"/>
              </w:rPr>
            </w:pPr>
            <w:proofErr w:type="spellStart"/>
            <w:r w:rsidRPr="001D48A2">
              <w:rPr>
                <w:rFonts w:cs="Arial"/>
                <w:lang w:val="en-US"/>
              </w:rPr>
              <w:t>Umsetzung</w:t>
            </w:r>
            <w:proofErr w:type="spellEnd"/>
            <w:r w:rsidRPr="00AC7B9C">
              <w:rPr>
                <w:rFonts w:cs="Arial"/>
                <w:lang w:val="en-US"/>
              </w:rPr>
              <w:t xml:space="preserve"> </w:t>
            </w:r>
            <w:proofErr w:type="spellStart"/>
            <w:r w:rsidRPr="001D48A2">
              <w:rPr>
                <w:rFonts w:cs="Arial"/>
                <w:lang w:val="en-US"/>
              </w:rPr>
              <w:t>mit</w:t>
            </w:r>
            <w:proofErr w:type="spellEnd"/>
            <w:r w:rsidRPr="00AC7B9C">
              <w:rPr>
                <w:rFonts w:cs="Arial"/>
                <w:lang w:val="en-US"/>
              </w:rPr>
              <w:t xml:space="preserve"> MS-SQL-Server 2008 R2, Micr</w:t>
            </w:r>
            <w:r>
              <w:rPr>
                <w:rFonts w:cs="Arial"/>
                <w:lang w:val="en-US"/>
              </w:rPr>
              <w:t>osoft Active Directory, Windows-</w:t>
            </w:r>
            <w:r w:rsidRPr="00AC7B9C">
              <w:rPr>
                <w:rFonts w:cs="Arial"/>
                <w:lang w:val="en-US"/>
              </w:rPr>
              <w:t>Powershell, C#,</w:t>
            </w:r>
            <w:r>
              <w:rPr>
                <w:rFonts w:cs="Arial"/>
                <w:lang w:val="en-US"/>
              </w:rPr>
              <w:t xml:space="preserve"> </w:t>
            </w:r>
            <w:r w:rsidRPr="00AC7B9C">
              <w:rPr>
                <w:rFonts w:cs="Arial"/>
                <w:lang w:val="en-US"/>
              </w:rPr>
              <w:t>WPF, Entity Framework Modell, Team Foundation Server</w:t>
            </w:r>
          </w:p>
        </w:tc>
      </w:tr>
    </w:tbl>
    <w:p w14:paraId="6A833BD9" w14:textId="77777777" w:rsidR="005207EE" w:rsidRDefault="005207EE" w:rsidP="005207EE">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
        <w:gridCol w:w="1941"/>
        <w:gridCol w:w="7622"/>
      </w:tblGrid>
      <w:tr w:rsidR="00053973" w14:paraId="324602C8" w14:textId="77777777" w:rsidTr="00AC7B9C">
        <w:trPr>
          <w:gridBefore w:val="1"/>
          <w:wBefore w:w="15" w:type="dxa"/>
        </w:trPr>
        <w:tc>
          <w:tcPr>
            <w:tcW w:w="1941" w:type="dxa"/>
          </w:tcPr>
          <w:p w14:paraId="6BC5EA87" w14:textId="51D9283C" w:rsidR="00053973" w:rsidRPr="00053973" w:rsidRDefault="00053973" w:rsidP="00053973">
            <w:pPr>
              <w:rPr>
                <w:b/>
              </w:rPr>
            </w:pPr>
            <w:r w:rsidRPr="00053973">
              <w:rPr>
                <w:b/>
              </w:rPr>
              <w:lastRenderedPageBreak/>
              <w:t>Name</w:t>
            </w:r>
          </w:p>
        </w:tc>
        <w:tc>
          <w:tcPr>
            <w:tcW w:w="7622" w:type="dxa"/>
          </w:tcPr>
          <w:p w14:paraId="22C31D41" w14:textId="6B4BF20C" w:rsidR="00053973" w:rsidRPr="00053973" w:rsidRDefault="00053973" w:rsidP="00053973">
            <w:r w:rsidRPr="00053973">
              <w:t>Benjamin Böcherer</w:t>
            </w:r>
          </w:p>
        </w:tc>
      </w:tr>
      <w:tr w:rsidR="00053973" w14:paraId="30766D92" w14:textId="77777777" w:rsidTr="00AC7B9C">
        <w:trPr>
          <w:gridBefore w:val="1"/>
          <w:wBefore w:w="15" w:type="dxa"/>
        </w:trPr>
        <w:tc>
          <w:tcPr>
            <w:tcW w:w="1941" w:type="dxa"/>
          </w:tcPr>
          <w:p w14:paraId="42E58707" w14:textId="12E9743F" w:rsidR="00053973" w:rsidRPr="00053973" w:rsidRDefault="00053973" w:rsidP="00053973">
            <w:pPr>
              <w:rPr>
                <w:b/>
              </w:rPr>
            </w:pPr>
            <w:r w:rsidRPr="00053973">
              <w:rPr>
                <w:b/>
              </w:rPr>
              <w:t>Geburtsjahr</w:t>
            </w:r>
          </w:p>
        </w:tc>
        <w:tc>
          <w:tcPr>
            <w:tcW w:w="7622" w:type="dxa"/>
          </w:tcPr>
          <w:p w14:paraId="7A79DF3F" w14:textId="5B91A387" w:rsidR="00053973" w:rsidRPr="00053973" w:rsidRDefault="00053973" w:rsidP="00053973">
            <w:r w:rsidRPr="00053973">
              <w:t>1982</w:t>
            </w:r>
          </w:p>
        </w:tc>
      </w:tr>
      <w:tr w:rsidR="00053973" w14:paraId="77353668" w14:textId="77777777" w:rsidTr="00AC7B9C">
        <w:trPr>
          <w:gridBefore w:val="1"/>
          <w:wBefore w:w="15" w:type="dxa"/>
        </w:trPr>
        <w:tc>
          <w:tcPr>
            <w:tcW w:w="1941" w:type="dxa"/>
          </w:tcPr>
          <w:p w14:paraId="4A565347" w14:textId="211D3E53" w:rsidR="00053973" w:rsidRPr="00053973" w:rsidRDefault="00053973" w:rsidP="00053973">
            <w:pPr>
              <w:rPr>
                <w:b/>
              </w:rPr>
            </w:pPr>
            <w:r w:rsidRPr="00053973">
              <w:rPr>
                <w:b/>
              </w:rPr>
              <w:t>Ausbildung</w:t>
            </w:r>
          </w:p>
        </w:tc>
        <w:tc>
          <w:tcPr>
            <w:tcW w:w="7622" w:type="dxa"/>
          </w:tcPr>
          <w:p w14:paraId="43D2B1E4" w14:textId="77777777" w:rsidR="00053973" w:rsidRPr="00053973" w:rsidRDefault="00053973" w:rsidP="00053973">
            <w:pPr>
              <w:spacing w:line="240" w:lineRule="auto"/>
            </w:pPr>
            <w:r w:rsidRPr="00053973">
              <w:t>Fachinformatiker</w:t>
            </w:r>
          </w:p>
          <w:p w14:paraId="6CC5B171" w14:textId="04FF423C" w:rsidR="00053973" w:rsidRPr="00053973" w:rsidRDefault="00053973" w:rsidP="00053973">
            <w:pPr>
              <w:spacing w:line="240" w:lineRule="auto"/>
            </w:pPr>
            <w:r w:rsidRPr="00053973">
              <w:t>Studium der Wirtschaftsinformatik</w:t>
            </w:r>
          </w:p>
        </w:tc>
      </w:tr>
      <w:tr w:rsidR="00053973" w14:paraId="63E60AD0" w14:textId="77777777" w:rsidTr="00AC7B9C">
        <w:trPr>
          <w:gridBefore w:val="1"/>
          <w:wBefore w:w="15" w:type="dxa"/>
        </w:trPr>
        <w:tc>
          <w:tcPr>
            <w:tcW w:w="1941" w:type="dxa"/>
          </w:tcPr>
          <w:p w14:paraId="4F752572" w14:textId="79ECBAC9" w:rsidR="00053973" w:rsidRPr="00053973" w:rsidRDefault="00053973" w:rsidP="00053973">
            <w:pPr>
              <w:rPr>
                <w:b/>
              </w:rPr>
            </w:pPr>
            <w:r w:rsidRPr="00053973">
              <w:rPr>
                <w:b/>
              </w:rPr>
              <w:t>Tätigkeit</w:t>
            </w:r>
          </w:p>
        </w:tc>
        <w:tc>
          <w:tcPr>
            <w:tcW w:w="7622" w:type="dxa"/>
          </w:tcPr>
          <w:p w14:paraId="5C2A7562" w14:textId="28A44D97" w:rsidR="00053973" w:rsidRPr="00053973" w:rsidRDefault="00053973" w:rsidP="00053973">
            <w:r w:rsidRPr="00053973">
              <w:t>Consultant / Developer / Dozent</w:t>
            </w:r>
          </w:p>
        </w:tc>
      </w:tr>
      <w:tr w:rsidR="00053973" w14:paraId="797448D1" w14:textId="77777777" w:rsidTr="00AC7B9C">
        <w:trPr>
          <w:gridBefore w:val="1"/>
          <w:wBefore w:w="15" w:type="dxa"/>
        </w:trPr>
        <w:tc>
          <w:tcPr>
            <w:tcW w:w="1941" w:type="dxa"/>
          </w:tcPr>
          <w:p w14:paraId="0B39C214" w14:textId="09C6998C" w:rsidR="00053973" w:rsidRPr="00053973" w:rsidRDefault="00053973" w:rsidP="00053973">
            <w:pPr>
              <w:rPr>
                <w:b/>
              </w:rPr>
            </w:pPr>
            <w:r w:rsidRPr="00053973">
              <w:rPr>
                <w:b/>
              </w:rPr>
              <w:t>Schwerpunkte</w:t>
            </w:r>
          </w:p>
        </w:tc>
        <w:tc>
          <w:tcPr>
            <w:tcW w:w="7622" w:type="dxa"/>
          </w:tcPr>
          <w:p w14:paraId="29EA021E" w14:textId="77777777" w:rsidR="00053973" w:rsidRPr="00053973" w:rsidRDefault="00053973" w:rsidP="00053973">
            <w:pPr>
              <w:spacing w:line="240" w:lineRule="auto"/>
            </w:pPr>
            <w:r w:rsidRPr="00053973">
              <w:t>Realisierung von Java Enterprise Edition Anwendungen mit JSF und EJB</w:t>
            </w:r>
          </w:p>
          <w:p w14:paraId="115FFA17" w14:textId="77777777" w:rsidR="00053973" w:rsidRPr="00053973" w:rsidRDefault="00053973" w:rsidP="00053973">
            <w:pPr>
              <w:spacing w:line="240" w:lineRule="auto"/>
            </w:pPr>
            <w:r w:rsidRPr="00053973">
              <w:t>Realisierung von Windows Anwendungen mit dem .NET Framework 3.5 / 4.0</w:t>
            </w:r>
          </w:p>
          <w:p w14:paraId="41D73E0D" w14:textId="2A09F8E2" w:rsidR="00053973" w:rsidRPr="00053973" w:rsidRDefault="00053973" w:rsidP="00053973">
            <w:pPr>
              <w:spacing w:line="240" w:lineRule="auto"/>
            </w:pPr>
            <w:r w:rsidRPr="00053973">
              <w:t>Dozent für Java und .NET-Technologien</w:t>
            </w:r>
          </w:p>
        </w:tc>
      </w:tr>
      <w:tr w:rsidR="00053973" w:rsidRPr="00C05634" w14:paraId="35E29E21" w14:textId="77777777" w:rsidTr="00AC7B9C">
        <w:tc>
          <w:tcPr>
            <w:tcW w:w="1956" w:type="dxa"/>
            <w:gridSpan w:val="2"/>
          </w:tcPr>
          <w:p w14:paraId="7D1A80CB" w14:textId="22FD5253" w:rsidR="00053973" w:rsidRPr="00053973" w:rsidRDefault="00053973" w:rsidP="00053973">
            <w:pPr>
              <w:rPr>
                <w:b/>
              </w:rPr>
            </w:pPr>
            <w:r w:rsidRPr="00053973">
              <w:rPr>
                <w:b/>
              </w:rPr>
              <w:t>Projekterfahrung</w:t>
            </w:r>
          </w:p>
        </w:tc>
        <w:tc>
          <w:tcPr>
            <w:tcW w:w="7622" w:type="dxa"/>
          </w:tcPr>
          <w:p w14:paraId="5B2F9936" w14:textId="77777777" w:rsidR="00053973" w:rsidRPr="005207EE" w:rsidRDefault="00053973" w:rsidP="00053973">
            <w:pPr>
              <w:spacing w:line="240" w:lineRule="auto"/>
              <w:rPr>
                <w:b/>
              </w:rPr>
            </w:pPr>
            <w:r w:rsidRPr="005207EE">
              <w:rPr>
                <w:b/>
              </w:rPr>
              <w:t>08 / 2013 - heute</w:t>
            </w:r>
          </w:p>
          <w:p w14:paraId="4C159E48" w14:textId="77777777" w:rsidR="00053973" w:rsidRPr="00053973" w:rsidRDefault="00053973" w:rsidP="00053973">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74661F0C" w14:textId="77777777" w:rsidR="00053973" w:rsidRPr="00045B65" w:rsidRDefault="00053973" w:rsidP="00053973">
            <w:pPr>
              <w:spacing w:line="240" w:lineRule="auto"/>
              <w:rPr>
                <w:i/>
              </w:rPr>
            </w:pPr>
            <w:r w:rsidRPr="00045B65">
              <w:rPr>
                <w:i/>
              </w:rPr>
              <w:t xml:space="preserve">Architekt und Entwickler </w:t>
            </w:r>
          </w:p>
          <w:p w14:paraId="36E39B4B" w14:textId="77777777" w:rsidR="00053973" w:rsidRPr="00683E03" w:rsidRDefault="00053973" w:rsidP="00053973">
            <w:pPr>
              <w:spacing w:line="240" w:lineRule="auto"/>
            </w:pPr>
            <w:r w:rsidRPr="00683E03">
              <w:t>C#, WPF, SQL Server 2008, Team Foundation Server</w:t>
            </w:r>
          </w:p>
          <w:p w14:paraId="54C96CAE" w14:textId="77777777" w:rsidR="00053973" w:rsidRPr="00683E03" w:rsidRDefault="00053973" w:rsidP="00053973">
            <w:pPr>
              <w:spacing w:line="240" w:lineRule="auto"/>
            </w:pPr>
          </w:p>
          <w:p w14:paraId="32A2E3EC" w14:textId="77777777" w:rsidR="00053973" w:rsidRPr="006201F2" w:rsidRDefault="00053973" w:rsidP="00053973">
            <w:pPr>
              <w:spacing w:line="240" w:lineRule="auto"/>
              <w:jc w:val="left"/>
              <w:rPr>
                <w:b/>
              </w:rPr>
            </w:pPr>
            <w:r w:rsidRPr="006201F2">
              <w:rPr>
                <w:b/>
              </w:rPr>
              <w:t>06 / 2012 - aktuell</w:t>
            </w:r>
          </w:p>
          <w:p w14:paraId="2E0EAA01" w14:textId="77777777" w:rsidR="00053973" w:rsidRPr="00053973" w:rsidRDefault="00053973" w:rsidP="00053973">
            <w:pPr>
              <w:spacing w:line="240" w:lineRule="auto"/>
              <w:jc w:val="left"/>
            </w:pPr>
            <w:r w:rsidRPr="00053973">
              <w:t xml:space="preserve">Implementierung und Weiterentwicklung eines Portal Systems zur ganzheitlichen Verwaltung von Wertschöpfungs- und Verwaltungsprozessen, inkl. Buchhaltung, Forderungsmanagement, Mitarbeiterverwaltung, Auftragsverwaltung, Angebots-vergabe, Fuhrparkmanagement, Reise- und Hotelbuchung sowie verteilter Zeiterfassung. </w:t>
            </w:r>
          </w:p>
          <w:p w14:paraId="039CB6F8" w14:textId="77777777" w:rsidR="00053973" w:rsidRPr="00053973" w:rsidRDefault="00053973" w:rsidP="00053973">
            <w:pPr>
              <w:spacing w:line="240" w:lineRule="auto"/>
              <w:jc w:val="left"/>
            </w:pPr>
            <w:r w:rsidRPr="00053973">
              <w:t>Umsetzung im Rahmen eines mehrschichtigen, heterogenen Systems mit Java EE Backend Technologien sowie AJAX-basiertem Web 2.0 MS .NET Frontend sowie der ganzheitlichen Integration von 3rd Party Komponenten mittels Web Services.</w:t>
            </w:r>
          </w:p>
          <w:p w14:paraId="2E23E9F6" w14:textId="77777777" w:rsidR="00053973" w:rsidRPr="001D48A2" w:rsidRDefault="00053973" w:rsidP="00053973">
            <w:pPr>
              <w:spacing w:line="240" w:lineRule="auto"/>
              <w:jc w:val="left"/>
              <w:rPr>
                <w:i/>
                <w:lang w:val="en-US"/>
              </w:rPr>
            </w:pPr>
            <w:proofErr w:type="spellStart"/>
            <w:r w:rsidRPr="001D48A2">
              <w:rPr>
                <w:i/>
                <w:lang w:val="en-US"/>
              </w:rPr>
              <w:t>Entwickler</w:t>
            </w:r>
            <w:proofErr w:type="spellEnd"/>
          </w:p>
          <w:p w14:paraId="7CCBEA26" w14:textId="32D3601B" w:rsidR="00053973" w:rsidRPr="00721668" w:rsidRDefault="00053973" w:rsidP="00053973">
            <w:pPr>
              <w:spacing w:line="240" w:lineRule="auto"/>
              <w:jc w:val="left"/>
              <w:rPr>
                <w:lang w:val="en-US"/>
              </w:rPr>
            </w:pPr>
            <w:r w:rsidRPr="00721668">
              <w:rPr>
                <w:lang w:val="en-US"/>
              </w:rPr>
              <w:t xml:space="preserve">ASP.NET 4.0, VB.NET, </w:t>
            </w:r>
            <w:proofErr w:type="spellStart"/>
            <w:r w:rsidRPr="00721668">
              <w:rPr>
                <w:lang w:val="en-US"/>
              </w:rPr>
              <w:t>Telerik</w:t>
            </w:r>
            <w:proofErr w:type="spellEnd"/>
            <w:r w:rsidRPr="00721668">
              <w:rPr>
                <w:lang w:val="en-US"/>
              </w:rPr>
              <w:t xml:space="preserve"> AJAX Controls, WCF, EJB 3.1, JAX-B, JAX-WS, JBoss 6, , WS-Security, WS-SecureConversation, IIS 7, SQLServer 2008, Scrum</w:t>
            </w:r>
          </w:p>
        </w:tc>
      </w:tr>
    </w:tbl>
    <w:p w14:paraId="48E20D44" w14:textId="62FA0821" w:rsidR="008D1C50" w:rsidRDefault="008D1C50">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053973" w14:paraId="600DEF8E" w14:textId="77777777" w:rsidTr="006201F2">
        <w:tc>
          <w:tcPr>
            <w:tcW w:w="1958" w:type="dxa"/>
          </w:tcPr>
          <w:p w14:paraId="68A65811" w14:textId="77777777" w:rsidR="006201F2" w:rsidRPr="00053973" w:rsidRDefault="006201F2" w:rsidP="006201F2">
            <w:pPr>
              <w:rPr>
                <w:b/>
              </w:rPr>
            </w:pPr>
            <w:r w:rsidRPr="00053973">
              <w:rPr>
                <w:b/>
              </w:rPr>
              <w:lastRenderedPageBreak/>
              <w:t>Name</w:t>
            </w:r>
          </w:p>
        </w:tc>
        <w:tc>
          <w:tcPr>
            <w:tcW w:w="7620" w:type="dxa"/>
          </w:tcPr>
          <w:p w14:paraId="508D8401" w14:textId="77777777" w:rsidR="006201F2" w:rsidRPr="00053973" w:rsidRDefault="006201F2" w:rsidP="006201F2">
            <w:r>
              <w:t>Tobias Meyer</w:t>
            </w:r>
          </w:p>
        </w:tc>
      </w:tr>
      <w:tr w:rsidR="006201F2" w:rsidRPr="00053973" w14:paraId="079C340C" w14:textId="77777777" w:rsidTr="006201F2">
        <w:tc>
          <w:tcPr>
            <w:tcW w:w="1958" w:type="dxa"/>
          </w:tcPr>
          <w:p w14:paraId="11AC0895" w14:textId="77777777" w:rsidR="006201F2" w:rsidRPr="00053973" w:rsidRDefault="006201F2" w:rsidP="006201F2">
            <w:pPr>
              <w:rPr>
                <w:b/>
              </w:rPr>
            </w:pPr>
            <w:r w:rsidRPr="00053973">
              <w:rPr>
                <w:b/>
              </w:rPr>
              <w:t>Geburtsjahr</w:t>
            </w:r>
          </w:p>
        </w:tc>
        <w:tc>
          <w:tcPr>
            <w:tcW w:w="7620" w:type="dxa"/>
          </w:tcPr>
          <w:p w14:paraId="0FD2087C" w14:textId="77777777" w:rsidR="006201F2" w:rsidRPr="00053973" w:rsidRDefault="006201F2" w:rsidP="006201F2">
            <w:r>
              <w:t>1986</w:t>
            </w:r>
          </w:p>
        </w:tc>
      </w:tr>
      <w:tr w:rsidR="006201F2" w:rsidRPr="00053973" w14:paraId="49A56070" w14:textId="77777777" w:rsidTr="006201F2">
        <w:tc>
          <w:tcPr>
            <w:tcW w:w="1958" w:type="dxa"/>
          </w:tcPr>
          <w:p w14:paraId="0E857047" w14:textId="77777777" w:rsidR="006201F2" w:rsidRPr="00053973" w:rsidRDefault="006201F2" w:rsidP="006201F2">
            <w:pPr>
              <w:rPr>
                <w:b/>
              </w:rPr>
            </w:pPr>
            <w:r w:rsidRPr="00053973">
              <w:rPr>
                <w:b/>
              </w:rPr>
              <w:t>Ausbildung</w:t>
            </w:r>
          </w:p>
        </w:tc>
        <w:tc>
          <w:tcPr>
            <w:tcW w:w="7620" w:type="dxa"/>
          </w:tcPr>
          <w:p w14:paraId="303104F2" w14:textId="77777777" w:rsidR="006201F2" w:rsidRDefault="006201F2" w:rsidP="006201F2">
            <w:pPr>
              <w:spacing w:line="240" w:lineRule="auto"/>
            </w:pPr>
            <w:r w:rsidRPr="00080CBB">
              <w:t>Wirtschaftsinformatiker (Handwerkskammer Unterfranken)</w:t>
            </w:r>
          </w:p>
          <w:p w14:paraId="639797BF" w14:textId="77777777" w:rsidR="006201F2" w:rsidRPr="00053973" w:rsidRDefault="006201F2" w:rsidP="006201F2">
            <w:pPr>
              <w:spacing w:line="240" w:lineRule="auto"/>
            </w:pPr>
            <w:r w:rsidRPr="00053973">
              <w:t>Studium der Wirtschaftsinformatik</w:t>
            </w:r>
          </w:p>
        </w:tc>
      </w:tr>
      <w:tr w:rsidR="006201F2" w:rsidRPr="00053973" w14:paraId="2D9A41C9" w14:textId="77777777" w:rsidTr="006201F2">
        <w:tc>
          <w:tcPr>
            <w:tcW w:w="1958" w:type="dxa"/>
          </w:tcPr>
          <w:p w14:paraId="687191A9" w14:textId="77777777" w:rsidR="006201F2" w:rsidRPr="00053973" w:rsidRDefault="006201F2" w:rsidP="006201F2">
            <w:pPr>
              <w:rPr>
                <w:b/>
              </w:rPr>
            </w:pPr>
            <w:r w:rsidRPr="00053973">
              <w:rPr>
                <w:b/>
              </w:rPr>
              <w:t>Tätigkeit</w:t>
            </w:r>
          </w:p>
        </w:tc>
        <w:tc>
          <w:tcPr>
            <w:tcW w:w="7620" w:type="dxa"/>
          </w:tcPr>
          <w:p w14:paraId="67EDEC97" w14:textId="77777777" w:rsidR="006201F2" w:rsidRPr="00053973" w:rsidRDefault="006201F2" w:rsidP="006201F2">
            <w:r w:rsidRPr="00053973">
              <w:t xml:space="preserve">Consultant / Developer / </w:t>
            </w:r>
            <w:r>
              <w:t>Administrator / Projektleiter</w:t>
            </w:r>
          </w:p>
        </w:tc>
      </w:tr>
      <w:tr w:rsidR="006201F2" w:rsidRPr="00053973" w14:paraId="0F65FDF3" w14:textId="77777777" w:rsidTr="006201F2">
        <w:tc>
          <w:tcPr>
            <w:tcW w:w="1958" w:type="dxa"/>
          </w:tcPr>
          <w:p w14:paraId="11DA8933" w14:textId="77777777" w:rsidR="006201F2" w:rsidRPr="00053973" w:rsidRDefault="006201F2" w:rsidP="006201F2">
            <w:pPr>
              <w:rPr>
                <w:b/>
              </w:rPr>
            </w:pPr>
            <w:r w:rsidRPr="00053973">
              <w:rPr>
                <w:b/>
              </w:rPr>
              <w:t>Schwerpunkte</w:t>
            </w:r>
          </w:p>
        </w:tc>
        <w:tc>
          <w:tcPr>
            <w:tcW w:w="7620" w:type="dxa"/>
          </w:tcPr>
          <w:p w14:paraId="07CE2074" w14:textId="77777777" w:rsidR="006201F2" w:rsidRPr="00053973" w:rsidRDefault="006201F2" w:rsidP="006201F2">
            <w:pPr>
              <w:spacing w:line="240" w:lineRule="auto"/>
            </w:pPr>
            <w:r w:rsidRPr="00053973">
              <w:t xml:space="preserve">Realisierung von </w:t>
            </w:r>
            <w:r w:rsidRPr="00D6052F">
              <w:t>SAP Business Intelligence</w:t>
            </w:r>
            <w:r>
              <w:t xml:space="preserve"> Projekten</w:t>
            </w:r>
          </w:p>
          <w:p w14:paraId="09BFBB17" w14:textId="77777777" w:rsidR="006201F2" w:rsidRPr="00053973" w:rsidRDefault="006201F2" w:rsidP="006201F2">
            <w:pPr>
              <w:spacing w:line="240" w:lineRule="auto"/>
            </w:pPr>
            <w:r w:rsidRPr="00053973">
              <w:t>Realisierung von Windows Anwendungen mit dem .NET Framework 3.5 / 4.0</w:t>
            </w:r>
          </w:p>
          <w:p w14:paraId="1B7916A2" w14:textId="77777777" w:rsidR="006201F2" w:rsidRPr="00053973" w:rsidRDefault="006201F2" w:rsidP="006201F2">
            <w:pPr>
              <w:spacing w:line="240" w:lineRule="auto"/>
            </w:pPr>
            <w:r w:rsidRPr="00053973">
              <w:t xml:space="preserve">Dozent für </w:t>
            </w:r>
            <w:r>
              <w:t>SAP</w:t>
            </w:r>
          </w:p>
        </w:tc>
      </w:tr>
      <w:tr w:rsidR="006201F2" w:rsidRPr="00564B06" w14:paraId="0AAB1894" w14:textId="77777777" w:rsidTr="006201F2">
        <w:tc>
          <w:tcPr>
            <w:tcW w:w="1958" w:type="dxa"/>
          </w:tcPr>
          <w:p w14:paraId="56CC167D" w14:textId="77777777" w:rsidR="006201F2" w:rsidRDefault="006201F2" w:rsidP="006201F2">
            <w:pPr>
              <w:rPr>
                <w:b/>
              </w:rPr>
            </w:pPr>
            <w:r w:rsidRPr="00053973">
              <w:rPr>
                <w:b/>
              </w:rPr>
              <w:t>Projekterfahrung</w:t>
            </w:r>
          </w:p>
          <w:p w14:paraId="6E8790A0" w14:textId="77777777" w:rsidR="006201F2" w:rsidRPr="00564B06" w:rsidRDefault="006201F2" w:rsidP="006201F2">
            <w:pPr>
              <w:tabs>
                <w:tab w:val="left" w:pos="1410"/>
              </w:tabs>
            </w:pPr>
          </w:p>
        </w:tc>
        <w:tc>
          <w:tcPr>
            <w:tcW w:w="7620" w:type="dxa"/>
          </w:tcPr>
          <w:p w14:paraId="61C43472" w14:textId="77777777" w:rsidR="006201F2" w:rsidRPr="006201F2" w:rsidRDefault="006201F2" w:rsidP="006201F2">
            <w:pPr>
              <w:spacing w:line="240" w:lineRule="auto"/>
              <w:rPr>
                <w:b/>
              </w:rPr>
            </w:pPr>
            <w:r w:rsidRPr="006201F2">
              <w:rPr>
                <w:b/>
              </w:rPr>
              <w:t>08 / 2013 - heute</w:t>
            </w:r>
          </w:p>
          <w:p w14:paraId="3F1CF007" w14:textId="77777777" w:rsidR="006201F2" w:rsidRPr="00053973" w:rsidRDefault="006201F2" w:rsidP="006201F2">
            <w:pPr>
              <w:spacing w:line="240" w:lineRule="auto"/>
            </w:pPr>
            <w:r w:rsidRPr="00053973">
              <w:t xml:space="preserve">Konzeptionierung und Entwicklung einer Software zur automatischen Bestellabwicklung, die die Verarbeitung von Daten aus unterschiedlichen Quellen (Datenbank, Textdatei) ermöglicht. Diese Bestelldaten werden in einem frei wählbaren Zeitintervall an den Mainframe gesendet. Das Tool läuft als Server-Komponente. Ein entsprechender Client zeigt den Status der Bestellungen an. </w:t>
            </w:r>
          </w:p>
          <w:p w14:paraId="543104A0" w14:textId="77777777" w:rsidR="006201F2" w:rsidRPr="00053973" w:rsidRDefault="006201F2" w:rsidP="006201F2">
            <w:pPr>
              <w:spacing w:line="240" w:lineRule="auto"/>
            </w:pPr>
            <w:r w:rsidRPr="00053973">
              <w:t xml:space="preserve">Architekt und Entwickler </w:t>
            </w:r>
          </w:p>
          <w:p w14:paraId="778B3DEC" w14:textId="77777777" w:rsidR="006201F2" w:rsidRPr="00683E03" w:rsidRDefault="006201F2" w:rsidP="006201F2">
            <w:pPr>
              <w:spacing w:line="240" w:lineRule="auto"/>
            </w:pPr>
            <w:r w:rsidRPr="00683E03">
              <w:t>C#, WPF, SQL Server 2008, Team Foundation Server</w:t>
            </w:r>
          </w:p>
          <w:p w14:paraId="33D371BC" w14:textId="77777777" w:rsidR="006201F2" w:rsidRPr="00683E03" w:rsidRDefault="006201F2" w:rsidP="006201F2">
            <w:pPr>
              <w:spacing w:line="240" w:lineRule="auto"/>
            </w:pPr>
          </w:p>
          <w:p w14:paraId="51BEFB75" w14:textId="77777777" w:rsidR="006201F2" w:rsidRPr="006201F2" w:rsidRDefault="006201F2" w:rsidP="006201F2">
            <w:pPr>
              <w:spacing w:line="240" w:lineRule="auto"/>
              <w:jc w:val="left"/>
              <w:rPr>
                <w:b/>
              </w:rPr>
            </w:pPr>
            <w:r w:rsidRPr="006201F2">
              <w:rPr>
                <w:b/>
              </w:rPr>
              <w:t>05/2012 - 10/2013</w:t>
            </w:r>
          </w:p>
          <w:p w14:paraId="26C1A041" w14:textId="77777777" w:rsidR="006201F2" w:rsidRDefault="006201F2" w:rsidP="006201F2">
            <w:pPr>
              <w:spacing w:line="240" w:lineRule="auto"/>
              <w:jc w:val="left"/>
            </w:pPr>
            <w:r>
              <w:t xml:space="preserve">Entwicklung, Konzeption und Erweiterung eines automatischen Reportings für mehrere Niederlassungen, sowie die Erweiterung der bestehenden Business Warehouse Systeme </w:t>
            </w:r>
          </w:p>
          <w:p w14:paraId="6D2DB4E7" w14:textId="77777777" w:rsidR="006201F2" w:rsidRPr="00045B65" w:rsidRDefault="006201F2" w:rsidP="006201F2">
            <w:pPr>
              <w:spacing w:line="240" w:lineRule="auto"/>
              <w:rPr>
                <w:i/>
              </w:rPr>
            </w:pPr>
            <w:r w:rsidRPr="00045B65">
              <w:rPr>
                <w:i/>
              </w:rPr>
              <w:t>Projektleiter, Dozent</w:t>
            </w:r>
          </w:p>
          <w:p w14:paraId="0D81F337" w14:textId="77777777" w:rsidR="006201F2" w:rsidRPr="00683E03" w:rsidRDefault="006201F2" w:rsidP="006201F2">
            <w:pPr>
              <w:spacing w:line="240" w:lineRule="auto"/>
            </w:pPr>
          </w:p>
          <w:p w14:paraId="4D5C2AAB" w14:textId="77777777" w:rsidR="006201F2" w:rsidRPr="006201F2" w:rsidRDefault="006201F2" w:rsidP="006201F2">
            <w:pPr>
              <w:spacing w:line="240" w:lineRule="auto"/>
              <w:jc w:val="left"/>
              <w:rPr>
                <w:b/>
              </w:rPr>
            </w:pPr>
            <w:r w:rsidRPr="006201F2">
              <w:rPr>
                <w:b/>
              </w:rPr>
              <w:t>05/2009 - 04/2012</w:t>
            </w:r>
          </w:p>
          <w:p w14:paraId="63DDC9F8" w14:textId="77777777" w:rsidR="006201F2" w:rsidRPr="00053973" w:rsidRDefault="006201F2" w:rsidP="006201F2">
            <w:pPr>
              <w:spacing w:line="240" w:lineRule="auto"/>
              <w:jc w:val="left"/>
            </w:pPr>
            <w:r>
              <w:t>R</w:t>
            </w:r>
            <w:r w:rsidRPr="00080CBB">
              <w:t>ealisierung der Implementierung von SAGE Office Line und Alphaplan sowie deren Weiterentwicklung.</w:t>
            </w:r>
          </w:p>
          <w:p w14:paraId="4E9A25DB" w14:textId="77777777" w:rsidR="006201F2" w:rsidRPr="00045B65" w:rsidRDefault="006201F2" w:rsidP="006201F2">
            <w:pPr>
              <w:spacing w:line="240" w:lineRule="auto"/>
              <w:jc w:val="left"/>
              <w:rPr>
                <w:i/>
              </w:rPr>
            </w:pPr>
            <w:r w:rsidRPr="00045B65">
              <w:rPr>
                <w:i/>
              </w:rPr>
              <w:t>Projektleiter, Dozent</w:t>
            </w:r>
          </w:p>
        </w:tc>
      </w:tr>
    </w:tbl>
    <w:p w14:paraId="41776654" w14:textId="77777777" w:rsidR="006201F2" w:rsidRDefault="006201F2" w:rsidP="006201F2">
      <w:pPr>
        <w:spacing w:line="259" w:lineRule="auto"/>
        <w:jc w:val="left"/>
        <w:rPr>
          <w:lang w:val="en-US"/>
        </w:rPr>
      </w:pPr>
      <w:r w:rsidRPr="00721668">
        <w:rPr>
          <w:lang w:val="en-US"/>
        </w:rPr>
        <w:br w:type="page"/>
      </w:r>
    </w:p>
    <w:tbl>
      <w:tblPr>
        <w:tblStyle w:val="Tabellenraster"/>
        <w:tblW w:w="9578"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58"/>
        <w:gridCol w:w="7620"/>
      </w:tblGrid>
      <w:tr w:rsidR="006201F2" w:rsidRPr="00AC7B9C" w14:paraId="73C0D7FC" w14:textId="77777777" w:rsidTr="006201F2">
        <w:tc>
          <w:tcPr>
            <w:tcW w:w="1958" w:type="dxa"/>
          </w:tcPr>
          <w:p w14:paraId="61C430D1" w14:textId="77777777" w:rsidR="006201F2" w:rsidRPr="00AC7B9C" w:rsidRDefault="006201F2" w:rsidP="006201F2">
            <w:pPr>
              <w:rPr>
                <w:b/>
              </w:rPr>
            </w:pPr>
            <w:r w:rsidRPr="00053973">
              <w:rPr>
                <w:b/>
              </w:rPr>
              <w:lastRenderedPageBreak/>
              <w:t>Name</w:t>
            </w:r>
          </w:p>
        </w:tc>
        <w:tc>
          <w:tcPr>
            <w:tcW w:w="7620" w:type="dxa"/>
          </w:tcPr>
          <w:p w14:paraId="3E91A056" w14:textId="77777777" w:rsidR="006201F2" w:rsidRPr="00AC7B9C" w:rsidRDefault="006201F2" w:rsidP="006201F2">
            <w:pPr>
              <w:rPr>
                <w:rFonts w:cs="Arial"/>
              </w:rPr>
            </w:pPr>
            <w:r>
              <w:t>Stefan Müller</w:t>
            </w:r>
          </w:p>
        </w:tc>
      </w:tr>
      <w:tr w:rsidR="006201F2" w:rsidRPr="00AC7B9C" w14:paraId="19B966F7" w14:textId="77777777" w:rsidTr="006201F2">
        <w:tc>
          <w:tcPr>
            <w:tcW w:w="1958" w:type="dxa"/>
          </w:tcPr>
          <w:p w14:paraId="482AC918" w14:textId="77777777" w:rsidR="006201F2" w:rsidRPr="00AC7B9C" w:rsidRDefault="006201F2" w:rsidP="006201F2">
            <w:pPr>
              <w:rPr>
                <w:b/>
              </w:rPr>
            </w:pPr>
            <w:r w:rsidRPr="00053973">
              <w:rPr>
                <w:b/>
              </w:rPr>
              <w:t>Geburtsjahr</w:t>
            </w:r>
          </w:p>
        </w:tc>
        <w:tc>
          <w:tcPr>
            <w:tcW w:w="7620" w:type="dxa"/>
          </w:tcPr>
          <w:p w14:paraId="2C7182F3" w14:textId="77777777" w:rsidR="006201F2" w:rsidRPr="00AC7B9C" w:rsidRDefault="006201F2" w:rsidP="006201F2">
            <w:pPr>
              <w:rPr>
                <w:rFonts w:cs="Arial"/>
              </w:rPr>
            </w:pPr>
            <w:r>
              <w:t>1978</w:t>
            </w:r>
          </w:p>
        </w:tc>
      </w:tr>
      <w:tr w:rsidR="006201F2" w:rsidRPr="00AC7B9C" w14:paraId="651E622B" w14:textId="77777777" w:rsidTr="006201F2">
        <w:tc>
          <w:tcPr>
            <w:tcW w:w="1958" w:type="dxa"/>
          </w:tcPr>
          <w:p w14:paraId="78AFDE87" w14:textId="77777777" w:rsidR="006201F2" w:rsidRPr="00AC7B9C" w:rsidRDefault="006201F2" w:rsidP="006201F2">
            <w:pPr>
              <w:rPr>
                <w:b/>
              </w:rPr>
            </w:pPr>
            <w:r w:rsidRPr="00053973">
              <w:rPr>
                <w:b/>
              </w:rPr>
              <w:t>Ausbildung</w:t>
            </w:r>
          </w:p>
        </w:tc>
        <w:tc>
          <w:tcPr>
            <w:tcW w:w="7620" w:type="dxa"/>
          </w:tcPr>
          <w:p w14:paraId="0DF8E838" w14:textId="77777777" w:rsidR="006201F2" w:rsidRDefault="006201F2" w:rsidP="005207EE">
            <w:pPr>
              <w:spacing w:line="240" w:lineRule="auto"/>
            </w:pPr>
            <w:r w:rsidRPr="009324BE">
              <w:t>Staatlich geprüfter Informatiker Fachrichtung Wirtschaft</w:t>
            </w:r>
            <w:r w:rsidRPr="00053973">
              <w:t xml:space="preserve"> </w:t>
            </w:r>
          </w:p>
          <w:p w14:paraId="20F15389" w14:textId="77777777" w:rsidR="006201F2" w:rsidRPr="00AC7B9C" w:rsidRDefault="006201F2" w:rsidP="005207EE">
            <w:pPr>
              <w:spacing w:line="240" w:lineRule="auto"/>
              <w:rPr>
                <w:rFonts w:cs="Arial"/>
              </w:rPr>
            </w:pPr>
            <w:r w:rsidRPr="00053973">
              <w:t>Studium der Wirtschaftsinformatik</w:t>
            </w:r>
          </w:p>
        </w:tc>
      </w:tr>
      <w:tr w:rsidR="006201F2" w:rsidRPr="00AC7B9C" w14:paraId="77270EA0" w14:textId="77777777" w:rsidTr="006201F2">
        <w:tc>
          <w:tcPr>
            <w:tcW w:w="1958" w:type="dxa"/>
          </w:tcPr>
          <w:p w14:paraId="59A8FCB0" w14:textId="77777777" w:rsidR="006201F2" w:rsidRPr="00AC7B9C" w:rsidRDefault="006201F2" w:rsidP="006201F2">
            <w:pPr>
              <w:rPr>
                <w:b/>
              </w:rPr>
            </w:pPr>
            <w:r w:rsidRPr="00053973">
              <w:rPr>
                <w:b/>
              </w:rPr>
              <w:t>Tätigkeit</w:t>
            </w:r>
          </w:p>
        </w:tc>
        <w:tc>
          <w:tcPr>
            <w:tcW w:w="7620" w:type="dxa"/>
          </w:tcPr>
          <w:p w14:paraId="42F2C973" w14:textId="77777777" w:rsidR="006201F2" w:rsidRPr="00AC7B9C" w:rsidRDefault="006201F2" w:rsidP="006201F2">
            <w:pPr>
              <w:rPr>
                <w:rFonts w:cs="Arial"/>
              </w:rPr>
            </w:pPr>
            <w:r w:rsidRPr="00053973">
              <w:t>Consultant / Developer / Dozent</w:t>
            </w:r>
          </w:p>
        </w:tc>
      </w:tr>
      <w:tr w:rsidR="006201F2" w:rsidRPr="00AC7B9C" w14:paraId="602E70BA" w14:textId="77777777" w:rsidTr="006201F2">
        <w:tc>
          <w:tcPr>
            <w:tcW w:w="1958" w:type="dxa"/>
          </w:tcPr>
          <w:p w14:paraId="306905C4" w14:textId="77777777" w:rsidR="006201F2" w:rsidRPr="00AC7B9C" w:rsidRDefault="006201F2" w:rsidP="006201F2">
            <w:pPr>
              <w:rPr>
                <w:b/>
              </w:rPr>
            </w:pPr>
            <w:r w:rsidRPr="00053973">
              <w:rPr>
                <w:b/>
              </w:rPr>
              <w:t>Schwerpunkte</w:t>
            </w:r>
          </w:p>
        </w:tc>
        <w:tc>
          <w:tcPr>
            <w:tcW w:w="7620" w:type="dxa"/>
          </w:tcPr>
          <w:p w14:paraId="480EEA92" w14:textId="77777777" w:rsidR="006201F2" w:rsidRPr="00AC7B9C" w:rsidRDefault="006201F2" w:rsidP="005207EE">
            <w:pPr>
              <w:spacing w:line="240" w:lineRule="auto"/>
            </w:pPr>
            <w:r w:rsidRPr="00AC7B9C">
              <w:t xml:space="preserve">Realisierung von Java EE Anwendungen mit JSF und EJB Technologien </w:t>
            </w:r>
          </w:p>
          <w:p w14:paraId="7F49CFFB" w14:textId="77777777" w:rsidR="006201F2" w:rsidRPr="00AC7B9C" w:rsidRDefault="006201F2" w:rsidP="005207EE">
            <w:pPr>
              <w:spacing w:line="240" w:lineRule="auto"/>
            </w:pPr>
            <w:r w:rsidRPr="00AC7B9C">
              <w:t>Realisierung von Windows Anwendungen mit dem .NET Framework 3.5 / 4.0</w:t>
            </w:r>
          </w:p>
          <w:p w14:paraId="4DBCD46E" w14:textId="77777777" w:rsidR="006201F2" w:rsidRPr="00AC7B9C" w:rsidRDefault="006201F2" w:rsidP="005207EE">
            <w:pPr>
              <w:spacing w:line="240" w:lineRule="auto"/>
            </w:pPr>
            <w:r w:rsidRPr="00AC7B9C">
              <w:t>Softwaretesting</w:t>
            </w:r>
          </w:p>
        </w:tc>
      </w:tr>
      <w:tr w:rsidR="006201F2" w:rsidRPr="00C05634" w14:paraId="4AED96CE" w14:textId="77777777" w:rsidTr="006201F2">
        <w:tc>
          <w:tcPr>
            <w:tcW w:w="1958" w:type="dxa"/>
          </w:tcPr>
          <w:p w14:paraId="70A77791" w14:textId="77777777" w:rsidR="006201F2" w:rsidRPr="00AC7B9C" w:rsidRDefault="006201F2" w:rsidP="006201F2">
            <w:pPr>
              <w:rPr>
                <w:b/>
              </w:rPr>
            </w:pPr>
            <w:r w:rsidRPr="00053973">
              <w:rPr>
                <w:b/>
              </w:rPr>
              <w:t>Projekterfahrung</w:t>
            </w:r>
          </w:p>
        </w:tc>
        <w:tc>
          <w:tcPr>
            <w:tcW w:w="7620" w:type="dxa"/>
          </w:tcPr>
          <w:p w14:paraId="63A2FA5F" w14:textId="77777777" w:rsidR="006201F2" w:rsidRPr="006201F2" w:rsidRDefault="006201F2" w:rsidP="005207EE">
            <w:pPr>
              <w:spacing w:line="240" w:lineRule="auto"/>
              <w:rPr>
                <w:b/>
              </w:rPr>
            </w:pPr>
            <w:r w:rsidRPr="006201F2">
              <w:rPr>
                <w:b/>
              </w:rPr>
              <w:t>11 / 2012 – aktuell</w:t>
            </w:r>
          </w:p>
          <w:p w14:paraId="7E6C02B9" w14:textId="77777777" w:rsidR="006201F2" w:rsidRPr="00AC7B9C" w:rsidRDefault="006201F2" w:rsidP="005207EE">
            <w:pPr>
              <w:spacing w:line="240" w:lineRule="auto"/>
            </w:pPr>
            <w:r w:rsidRPr="00AC7B9C">
              <w:t>Spezifikation und Durchführung von Testcases für ein webbasiertes User Interface zur zusammenhängenden Firmen- und Benutzerverwaltung mit integriertem Dienstmanagement, sowie einer darauf aufsetzenden Sim-Applet oder OTP-Authentifizierung über das Handy. Durchführung von Integration Tests, End2End Tests sowie UserAcceptanceTest in Zusammenarbeit mit dem Kunden unter Verwendung von HP Quality Center. Überarbeitung vorhandener Systemspezifikationen und deren Anpassung.</w:t>
            </w:r>
          </w:p>
          <w:p w14:paraId="10B168D9" w14:textId="77777777" w:rsidR="006201F2" w:rsidRPr="00045B65" w:rsidRDefault="006201F2" w:rsidP="005207EE">
            <w:pPr>
              <w:spacing w:line="240" w:lineRule="auto"/>
              <w:rPr>
                <w:i/>
              </w:rPr>
            </w:pPr>
            <w:r w:rsidRPr="00045B65">
              <w:rPr>
                <w:i/>
              </w:rPr>
              <w:t xml:space="preserve">Tester, stellv. Testleitung HP Quality Center </w:t>
            </w:r>
          </w:p>
          <w:p w14:paraId="5EF11C79" w14:textId="77777777" w:rsidR="006201F2" w:rsidRPr="006201F2" w:rsidRDefault="006201F2" w:rsidP="005207EE">
            <w:pPr>
              <w:spacing w:line="240" w:lineRule="auto"/>
              <w:rPr>
                <w:b/>
              </w:rPr>
            </w:pPr>
            <w:r w:rsidRPr="006201F2">
              <w:rPr>
                <w:b/>
              </w:rPr>
              <w:t>04 / 2012 – 11 / 2012</w:t>
            </w:r>
          </w:p>
          <w:p w14:paraId="62DE2BD7" w14:textId="77777777" w:rsidR="006201F2" w:rsidRPr="00AC7B9C" w:rsidRDefault="006201F2" w:rsidP="005207EE">
            <w:pPr>
              <w:spacing w:line="240" w:lineRule="auto"/>
            </w:pPr>
            <w:r w:rsidRPr="00AC7B9C">
              <w:t xml:space="preserve">Implementierung des Backends sowie der benötigten REST- und SOAP-Schnittstellen eines webbasierten User Interfaces zur zusammenhängenden Firmen- und Benutzerverwaltung mit integriertem Dienstmanagement, sowie einer darauf aufsetzenden Sim-Applet oder OTP-Authentifizierung über das Handy. </w:t>
            </w:r>
          </w:p>
          <w:p w14:paraId="0044D344" w14:textId="77777777" w:rsidR="006201F2" w:rsidRPr="001D48A2" w:rsidRDefault="006201F2" w:rsidP="005207EE">
            <w:pPr>
              <w:spacing w:line="240" w:lineRule="auto"/>
              <w:rPr>
                <w:i/>
                <w:lang w:val="en-US"/>
              </w:rPr>
            </w:pPr>
            <w:proofErr w:type="spellStart"/>
            <w:r w:rsidRPr="001D48A2">
              <w:rPr>
                <w:i/>
                <w:lang w:val="en-US"/>
              </w:rPr>
              <w:t>Entwickler</w:t>
            </w:r>
            <w:proofErr w:type="spellEnd"/>
          </w:p>
          <w:p w14:paraId="6B698A5A" w14:textId="77777777" w:rsidR="006201F2" w:rsidRPr="00AC7B9C" w:rsidRDefault="006201F2" w:rsidP="005207EE">
            <w:pPr>
              <w:spacing w:line="240" w:lineRule="auto"/>
              <w:rPr>
                <w:lang w:val="en-US"/>
              </w:rPr>
            </w:pPr>
            <w:proofErr w:type="spellStart"/>
            <w:r w:rsidRPr="00AC7B9C">
              <w:rPr>
                <w:lang w:val="en-US"/>
              </w:rPr>
              <w:t>JBoss</w:t>
            </w:r>
            <w:proofErr w:type="spellEnd"/>
            <w:r w:rsidRPr="00AC7B9C">
              <w:rPr>
                <w:lang w:val="en-US"/>
              </w:rPr>
              <w:t xml:space="preserve"> Application Server 7.1.1, Enterprise Java Beans (EJB) 3.1, Java Persistence API (JPA) 2, SOAP, REST, Eclipse, Maven 3.04, </w:t>
            </w:r>
            <w:proofErr w:type="spellStart"/>
            <w:r w:rsidRPr="00AC7B9C">
              <w:rPr>
                <w:lang w:val="en-US"/>
              </w:rPr>
              <w:t>Orcacle</w:t>
            </w:r>
            <w:proofErr w:type="spellEnd"/>
            <w:r w:rsidRPr="00AC7B9C">
              <w:rPr>
                <w:lang w:val="en-US"/>
              </w:rPr>
              <w:t xml:space="preserve"> RAC, Solaris Cluster</w:t>
            </w:r>
          </w:p>
        </w:tc>
      </w:tr>
    </w:tbl>
    <w:p w14:paraId="2D94D335" w14:textId="77777777" w:rsidR="006201F2" w:rsidRDefault="006201F2" w:rsidP="006201F2">
      <w:pPr>
        <w:spacing w:line="259" w:lineRule="auto"/>
        <w:jc w:val="left"/>
        <w:rPr>
          <w:lang w:val="en-US"/>
        </w:rPr>
      </w:pPr>
      <w:r w:rsidRPr="00721668">
        <w:rPr>
          <w:lang w:val="en-US"/>
        </w:rPr>
        <w:br w:type="page"/>
      </w:r>
    </w:p>
    <w:p w14:paraId="2323B588" w14:textId="77777777" w:rsidR="00C106B8" w:rsidRDefault="00C106B8" w:rsidP="00C106B8">
      <w:pPr>
        <w:pStyle w:val="berschrift1"/>
      </w:pPr>
      <w:bookmarkStart w:id="35" w:name="_Toc353550361"/>
      <w:bookmarkStart w:id="36" w:name="_Toc382478862"/>
      <w:r>
        <w:lastRenderedPageBreak/>
        <w:t>Aufwandsschätzung</w:t>
      </w:r>
      <w:bookmarkEnd w:id="35"/>
      <w:bookmarkEnd w:id="36"/>
    </w:p>
    <w:tbl>
      <w:tblPr>
        <w:tblStyle w:val="Tabellenraster"/>
        <w:tblW w:w="0" w:type="auto"/>
        <w:tblLook w:val="04A0" w:firstRow="1" w:lastRow="0" w:firstColumn="1" w:lastColumn="0" w:noHBand="0" w:noVBand="1"/>
      </w:tblPr>
      <w:tblGrid>
        <w:gridCol w:w="6661"/>
        <w:gridCol w:w="2966"/>
      </w:tblGrid>
      <w:tr w:rsidR="00C106B8" w14:paraId="3D770F66" w14:textId="77777777" w:rsidTr="00556962">
        <w:tc>
          <w:tcPr>
            <w:tcW w:w="6661" w:type="dxa"/>
          </w:tcPr>
          <w:p w14:paraId="2BF7F55A" w14:textId="77777777" w:rsidR="00C106B8" w:rsidRPr="00376A29" w:rsidRDefault="00C106B8" w:rsidP="00BF0BEE">
            <w:pPr>
              <w:rPr>
                <w:b/>
              </w:rPr>
            </w:pPr>
            <w:r w:rsidRPr="00376A29">
              <w:rPr>
                <w:b/>
              </w:rPr>
              <w:t>Aufgabenbeschreibung</w:t>
            </w:r>
          </w:p>
        </w:tc>
        <w:tc>
          <w:tcPr>
            <w:tcW w:w="2966" w:type="dxa"/>
          </w:tcPr>
          <w:p w14:paraId="628C5A74" w14:textId="77777777" w:rsidR="00C106B8" w:rsidRPr="00376A29" w:rsidRDefault="00C106B8" w:rsidP="00BD6A31">
            <w:pPr>
              <w:rPr>
                <w:b/>
              </w:rPr>
            </w:pPr>
            <w:r w:rsidRPr="00376A29">
              <w:rPr>
                <w:b/>
              </w:rPr>
              <w:t xml:space="preserve">Aufwand in Manntagen auf Basis </w:t>
            </w:r>
            <w:r>
              <w:rPr>
                <w:b/>
              </w:rPr>
              <w:t xml:space="preserve">von </w:t>
            </w:r>
            <w:r w:rsidR="00BD6A31">
              <w:rPr>
                <w:b/>
              </w:rPr>
              <w:t>vier</w:t>
            </w:r>
            <w:r w:rsidRPr="00376A29">
              <w:rPr>
                <w:b/>
              </w:rPr>
              <w:t xml:space="preserve"> Mitarbeiter</w:t>
            </w:r>
            <w:r>
              <w:rPr>
                <w:b/>
              </w:rPr>
              <w:t>n</w:t>
            </w:r>
          </w:p>
        </w:tc>
      </w:tr>
      <w:tr w:rsidR="00C106B8" w14:paraId="1C40B3F0" w14:textId="77777777" w:rsidTr="00C05634">
        <w:trPr>
          <w:trHeight w:val="567"/>
        </w:trPr>
        <w:tc>
          <w:tcPr>
            <w:tcW w:w="6661" w:type="dxa"/>
            <w:vAlign w:val="center"/>
          </w:tcPr>
          <w:p w14:paraId="1B968E2E" w14:textId="4EDA611F" w:rsidR="00C106B8" w:rsidRDefault="00334239" w:rsidP="00C05634">
            <w:pPr>
              <w:spacing w:after="0"/>
              <w:jc w:val="left"/>
            </w:pPr>
            <w:r>
              <w:t>Projektorganisation</w:t>
            </w:r>
          </w:p>
        </w:tc>
        <w:tc>
          <w:tcPr>
            <w:tcW w:w="2966" w:type="dxa"/>
            <w:vAlign w:val="center"/>
          </w:tcPr>
          <w:p w14:paraId="79D9312E" w14:textId="1135D4A5" w:rsidR="00C106B8" w:rsidRDefault="00ED41BD" w:rsidP="00C05634">
            <w:pPr>
              <w:spacing w:after="0"/>
              <w:jc w:val="left"/>
            </w:pPr>
            <w:r>
              <w:t>10</w:t>
            </w:r>
          </w:p>
        </w:tc>
      </w:tr>
      <w:tr w:rsidR="00C106B8" w14:paraId="0B4F5FE5" w14:textId="77777777" w:rsidTr="00C05634">
        <w:trPr>
          <w:trHeight w:val="567"/>
        </w:trPr>
        <w:tc>
          <w:tcPr>
            <w:tcW w:w="6661" w:type="dxa"/>
            <w:vAlign w:val="center"/>
          </w:tcPr>
          <w:p w14:paraId="3388018A" w14:textId="77777777" w:rsidR="00C106B8" w:rsidRDefault="00C106B8" w:rsidP="00C05634">
            <w:pPr>
              <w:spacing w:after="0"/>
              <w:jc w:val="left"/>
            </w:pPr>
            <w:r>
              <w:t xml:space="preserve">Erstellung der </w:t>
            </w:r>
            <w:r w:rsidR="00BD6A31">
              <w:t>Rechnungsverwaltung</w:t>
            </w:r>
          </w:p>
        </w:tc>
        <w:tc>
          <w:tcPr>
            <w:tcW w:w="2966" w:type="dxa"/>
            <w:vAlign w:val="center"/>
          </w:tcPr>
          <w:p w14:paraId="03AFD372" w14:textId="2712B69C" w:rsidR="00C106B8" w:rsidRDefault="005A3BCA" w:rsidP="00C05634">
            <w:pPr>
              <w:spacing w:after="0"/>
              <w:jc w:val="left"/>
            </w:pPr>
            <w:r>
              <w:t>40</w:t>
            </w:r>
          </w:p>
        </w:tc>
      </w:tr>
      <w:tr w:rsidR="00C106B8" w14:paraId="06EBA7CE" w14:textId="77777777" w:rsidTr="00C05634">
        <w:trPr>
          <w:trHeight w:val="567"/>
        </w:trPr>
        <w:tc>
          <w:tcPr>
            <w:tcW w:w="6661" w:type="dxa"/>
            <w:vAlign w:val="center"/>
          </w:tcPr>
          <w:p w14:paraId="7F1E9B1C" w14:textId="77777777" w:rsidR="00BD6A31" w:rsidRDefault="00BD6A31" w:rsidP="00C05634">
            <w:pPr>
              <w:spacing w:after="0"/>
              <w:jc w:val="left"/>
            </w:pPr>
            <w:r>
              <w:t>Erstellung der Kundenverwaltung</w:t>
            </w:r>
          </w:p>
        </w:tc>
        <w:tc>
          <w:tcPr>
            <w:tcW w:w="2966" w:type="dxa"/>
            <w:vAlign w:val="center"/>
          </w:tcPr>
          <w:p w14:paraId="54316B3B" w14:textId="40148C15" w:rsidR="00C106B8" w:rsidRDefault="005A3BCA" w:rsidP="00C05634">
            <w:pPr>
              <w:spacing w:after="0"/>
              <w:jc w:val="left"/>
            </w:pPr>
            <w:r>
              <w:t>20</w:t>
            </w:r>
          </w:p>
        </w:tc>
      </w:tr>
      <w:tr w:rsidR="00C106B8" w14:paraId="3ECA1CA3" w14:textId="77777777" w:rsidTr="00C05634">
        <w:trPr>
          <w:trHeight w:val="567"/>
        </w:trPr>
        <w:tc>
          <w:tcPr>
            <w:tcW w:w="6661" w:type="dxa"/>
            <w:vAlign w:val="center"/>
          </w:tcPr>
          <w:p w14:paraId="1991367F" w14:textId="08821D24" w:rsidR="00C106B8" w:rsidRDefault="00C106B8" w:rsidP="00C05634">
            <w:pPr>
              <w:spacing w:after="0"/>
              <w:jc w:val="left"/>
            </w:pPr>
            <w:r>
              <w:t xml:space="preserve">Erstellung der </w:t>
            </w:r>
            <w:r w:rsidR="00BD6A31">
              <w:t>Mitarbeiterverwaltung</w:t>
            </w:r>
          </w:p>
        </w:tc>
        <w:tc>
          <w:tcPr>
            <w:tcW w:w="2966" w:type="dxa"/>
            <w:vAlign w:val="center"/>
          </w:tcPr>
          <w:p w14:paraId="72E46380" w14:textId="24E7D7FE" w:rsidR="00C106B8" w:rsidRDefault="005A3BCA" w:rsidP="00C05634">
            <w:pPr>
              <w:spacing w:after="0"/>
              <w:jc w:val="left"/>
            </w:pPr>
            <w:r>
              <w:t>20</w:t>
            </w:r>
          </w:p>
        </w:tc>
      </w:tr>
      <w:tr w:rsidR="00C106B8" w14:paraId="4E6B835D" w14:textId="77777777" w:rsidTr="00C05634">
        <w:trPr>
          <w:trHeight w:val="567"/>
        </w:trPr>
        <w:tc>
          <w:tcPr>
            <w:tcW w:w="6661" w:type="dxa"/>
            <w:vAlign w:val="center"/>
          </w:tcPr>
          <w:p w14:paraId="6AB96BDC" w14:textId="77777777" w:rsidR="00C106B8" w:rsidRDefault="00BD6A31" w:rsidP="00C05634">
            <w:pPr>
              <w:spacing w:after="0"/>
              <w:jc w:val="left"/>
            </w:pPr>
            <w:r>
              <w:t>Erstellung der Kursverwaltung</w:t>
            </w:r>
          </w:p>
        </w:tc>
        <w:tc>
          <w:tcPr>
            <w:tcW w:w="2966" w:type="dxa"/>
            <w:vAlign w:val="center"/>
          </w:tcPr>
          <w:p w14:paraId="666BBE2C" w14:textId="764DB513" w:rsidR="00C106B8" w:rsidRDefault="005A3BCA" w:rsidP="00C05634">
            <w:pPr>
              <w:spacing w:after="0"/>
              <w:jc w:val="left"/>
            </w:pPr>
            <w:r>
              <w:t>30</w:t>
            </w:r>
          </w:p>
        </w:tc>
      </w:tr>
      <w:tr w:rsidR="00BD6A31" w14:paraId="76B4A9F2" w14:textId="77777777" w:rsidTr="00C05634">
        <w:trPr>
          <w:trHeight w:val="567"/>
        </w:trPr>
        <w:tc>
          <w:tcPr>
            <w:tcW w:w="6661" w:type="dxa"/>
            <w:vAlign w:val="center"/>
          </w:tcPr>
          <w:p w14:paraId="0D9B5769" w14:textId="77777777" w:rsidR="00BD6A31" w:rsidRDefault="00BD6A31" w:rsidP="00C05634">
            <w:pPr>
              <w:spacing w:after="0"/>
              <w:jc w:val="left"/>
            </w:pPr>
            <w:r>
              <w:t>Erstellung der Terminverwaltung</w:t>
            </w:r>
          </w:p>
        </w:tc>
        <w:tc>
          <w:tcPr>
            <w:tcW w:w="2966" w:type="dxa"/>
            <w:vAlign w:val="center"/>
          </w:tcPr>
          <w:p w14:paraId="1B751BB5" w14:textId="402F7EA4" w:rsidR="00BD6A31" w:rsidRDefault="005A3BCA" w:rsidP="00C05634">
            <w:pPr>
              <w:spacing w:after="0"/>
              <w:jc w:val="left"/>
            </w:pPr>
            <w:r>
              <w:t>30</w:t>
            </w:r>
          </w:p>
        </w:tc>
      </w:tr>
      <w:tr w:rsidR="00C106B8" w14:paraId="14CAA383" w14:textId="77777777" w:rsidTr="00C05634">
        <w:trPr>
          <w:trHeight w:val="567"/>
        </w:trPr>
        <w:tc>
          <w:tcPr>
            <w:tcW w:w="6661" w:type="dxa"/>
            <w:vAlign w:val="center"/>
          </w:tcPr>
          <w:p w14:paraId="0BE895CA" w14:textId="77777777" w:rsidR="00C106B8" w:rsidRDefault="00C106B8" w:rsidP="00C05634">
            <w:pPr>
              <w:spacing w:after="0"/>
              <w:jc w:val="left"/>
            </w:pPr>
            <w:r>
              <w:t>Erstel</w:t>
            </w:r>
            <w:r w:rsidR="00BD6A31">
              <w:t>lung der Materialverwaltung</w:t>
            </w:r>
          </w:p>
        </w:tc>
        <w:tc>
          <w:tcPr>
            <w:tcW w:w="2966" w:type="dxa"/>
            <w:vAlign w:val="center"/>
          </w:tcPr>
          <w:p w14:paraId="74C71702" w14:textId="60D637B9" w:rsidR="00C106B8" w:rsidRDefault="005A3BCA" w:rsidP="00C05634">
            <w:pPr>
              <w:spacing w:after="0"/>
              <w:jc w:val="left"/>
            </w:pPr>
            <w:r>
              <w:t>30</w:t>
            </w:r>
          </w:p>
        </w:tc>
      </w:tr>
      <w:tr w:rsidR="00C106B8" w14:paraId="5FE7F749" w14:textId="77777777" w:rsidTr="00C05634">
        <w:trPr>
          <w:trHeight w:val="567"/>
        </w:trPr>
        <w:tc>
          <w:tcPr>
            <w:tcW w:w="6661" w:type="dxa"/>
            <w:vAlign w:val="center"/>
          </w:tcPr>
          <w:p w14:paraId="3CEF8EC3" w14:textId="12FB8B7C" w:rsidR="00C106B8" w:rsidRDefault="00B65397" w:rsidP="00C05634">
            <w:pPr>
              <w:spacing w:after="0"/>
              <w:jc w:val="left"/>
            </w:pPr>
            <w:r>
              <w:t>Grafische Oberfläche</w:t>
            </w:r>
          </w:p>
        </w:tc>
        <w:tc>
          <w:tcPr>
            <w:tcW w:w="2966" w:type="dxa"/>
            <w:vAlign w:val="center"/>
          </w:tcPr>
          <w:p w14:paraId="4D44B531" w14:textId="6FE3C69D" w:rsidR="00C106B8" w:rsidRDefault="00B65397" w:rsidP="00C05634">
            <w:pPr>
              <w:spacing w:after="0"/>
              <w:jc w:val="left"/>
            </w:pPr>
            <w:r>
              <w:t>4</w:t>
            </w:r>
            <w:r w:rsidR="002B430A">
              <w:t>0</w:t>
            </w:r>
          </w:p>
        </w:tc>
      </w:tr>
      <w:tr w:rsidR="002B430A" w14:paraId="6DF46892" w14:textId="77777777" w:rsidTr="00C05634">
        <w:trPr>
          <w:trHeight w:val="567"/>
        </w:trPr>
        <w:tc>
          <w:tcPr>
            <w:tcW w:w="6661" w:type="dxa"/>
            <w:vAlign w:val="center"/>
          </w:tcPr>
          <w:p w14:paraId="3BC57BCD" w14:textId="6D332701" w:rsidR="002B430A" w:rsidRDefault="00B65397" w:rsidP="00C05634">
            <w:pPr>
              <w:spacing w:after="0"/>
              <w:jc w:val="left"/>
            </w:pPr>
            <w:r>
              <w:t>Dokumentation/Benutzerhandbuch</w:t>
            </w:r>
          </w:p>
        </w:tc>
        <w:tc>
          <w:tcPr>
            <w:tcW w:w="2966" w:type="dxa"/>
            <w:vAlign w:val="center"/>
          </w:tcPr>
          <w:p w14:paraId="222B309B" w14:textId="44646677" w:rsidR="002B430A" w:rsidRDefault="00B65397" w:rsidP="00C05634">
            <w:pPr>
              <w:spacing w:after="0"/>
              <w:jc w:val="left"/>
            </w:pPr>
            <w:r>
              <w:t>20</w:t>
            </w:r>
          </w:p>
        </w:tc>
      </w:tr>
      <w:tr w:rsidR="00B65397" w14:paraId="372449AC" w14:textId="77777777" w:rsidTr="00C05634">
        <w:trPr>
          <w:trHeight w:val="567"/>
        </w:trPr>
        <w:tc>
          <w:tcPr>
            <w:tcW w:w="6661" w:type="dxa"/>
            <w:vAlign w:val="center"/>
          </w:tcPr>
          <w:p w14:paraId="35AD0870" w14:textId="062B1D9C" w:rsidR="00B65397" w:rsidRDefault="00B65397" w:rsidP="00C05634">
            <w:pPr>
              <w:spacing w:after="0"/>
              <w:jc w:val="left"/>
            </w:pPr>
            <w:r>
              <w:t>Summe</w:t>
            </w:r>
          </w:p>
        </w:tc>
        <w:tc>
          <w:tcPr>
            <w:tcW w:w="2966" w:type="dxa"/>
            <w:vAlign w:val="center"/>
          </w:tcPr>
          <w:p w14:paraId="4A298D73" w14:textId="5E6C3A56" w:rsidR="00B65397" w:rsidRDefault="00B65397" w:rsidP="00C05634">
            <w:pPr>
              <w:spacing w:after="0"/>
              <w:jc w:val="left"/>
            </w:pPr>
            <w:r>
              <w:t>240</w:t>
            </w:r>
          </w:p>
        </w:tc>
      </w:tr>
    </w:tbl>
    <w:p w14:paraId="6106873B" w14:textId="77777777" w:rsidR="00C106B8" w:rsidRPr="00803173" w:rsidRDefault="00C106B8" w:rsidP="00C204BA">
      <w:r w:rsidRPr="00803173">
        <w:br w:type="page"/>
      </w:r>
    </w:p>
    <w:p w14:paraId="527EC8DC" w14:textId="77777777" w:rsidR="00742BD7" w:rsidRPr="00556962" w:rsidRDefault="00742BD7" w:rsidP="007A7BE0">
      <w:pPr>
        <w:pStyle w:val="berschrift1"/>
        <w:numPr>
          <w:ilvl w:val="0"/>
          <w:numId w:val="0"/>
        </w:numPr>
        <w:ind w:left="432" w:hanging="432"/>
        <w:rPr>
          <w:rFonts w:asciiTheme="minorHAnsi" w:hAnsiTheme="minorHAnsi"/>
        </w:rPr>
      </w:pPr>
      <w:bookmarkStart w:id="37" w:name="_Toc382478863"/>
      <w:r w:rsidRPr="00556962">
        <w:rPr>
          <w:rFonts w:asciiTheme="minorHAnsi" w:hAnsiTheme="minorHAnsi"/>
        </w:rPr>
        <w:lastRenderedPageBreak/>
        <w:t>Signaturen</w:t>
      </w:r>
      <w:bookmarkEnd w:id="37"/>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4"/>
        <w:gridCol w:w="3256"/>
        <w:gridCol w:w="3257"/>
      </w:tblGrid>
      <w:tr w:rsidR="00742BD7" w:rsidRPr="00803173" w14:paraId="0CD983D7" w14:textId="77777777" w:rsidTr="00AC7B9C">
        <w:tc>
          <w:tcPr>
            <w:tcW w:w="3124" w:type="dxa"/>
          </w:tcPr>
          <w:p w14:paraId="64EC855F" w14:textId="77777777" w:rsidR="00742BD7" w:rsidRPr="00556962" w:rsidRDefault="00742BD7" w:rsidP="00E51E4E">
            <w:pPr>
              <w:pStyle w:val="berschrift1"/>
              <w:numPr>
                <w:ilvl w:val="0"/>
                <w:numId w:val="0"/>
              </w:numPr>
              <w:rPr>
                <w:rFonts w:asciiTheme="minorHAnsi" w:hAnsiTheme="minorHAnsi"/>
                <w:sz w:val="20"/>
              </w:rPr>
            </w:pPr>
          </w:p>
        </w:tc>
        <w:tc>
          <w:tcPr>
            <w:tcW w:w="3256" w:type="dxa"/>
          </w:tcPr>
          <w:p w14:paraId="60C58B77"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Datum</w:t>
            </w:r>
          </w:p>
        </w:tc>
        <w:tc>
          <w:tcPr>
            <w:tcW w:w="3257" w:type="dxa"/>
          </w:tcPr>
          <w:p w14:paraId="15843B09" w14:textId="77777777" w:rsidR="00742BD7" w:rsidRPr="00803173" w:rsidRDefault="00742BD7" w:rsidP="00E51E4E">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b/>
                <w:sz w:val="20"/>
              </w:rPr>
            </w:pPr>
            <w:r w:rsidRPr="00803173">
              <w:rPr>
                <w:b/>
                <w:sz w:val="20"/>
              </w:rPr>
              <w:t>Unterschrift</w:t>
            </w:r>
          </w:p>
        </w:tc>
      </w:tr>
      <w:tr w:rsidR="00742BD7" w:rsidRPr="00803173" w14:paraId="261438C5" w14:textId="77777777" w:rsidTr="00AC7B9C">
        <w:tc>
          <w:tcPr>
            <w:tcW w:w="3124" w:type="dxa"/>
          </w:tcPr>
          <w:p w14:paraId="0FA39218" w14:textId="77777777" w:rsidR="00742BD7" w:rsidRPr="00803173" w:rsidRDefault="001D4409" w:rsidP="00E51E4E">
            <w:pPr>
              <w:rPr>
                <w:b/>
              </w:rPr>
            </w:pPr>
            <w:r w:rsidRPr="001D4409">
              <w:rPr>
                <w:b/>
              </w:rPr>
              <w:t>Naukanu Sailing School</w:t>
            </w:r>
          </w:p>
          <w:p w14:paraId="11286509" w14:textId="5FE65A11" w:rsidR="008C27EC" w:rsidRPr="00803173" w:rsidRDefault="00845298" w:rsidP="00AC7B9C">
            <w:pPr>
              <w:jc w:val="left"/>
            </w:pPr>
            <w:r>
              <w:t xml:space="preserve">Herr </w:t>
            </w:r>
            <w:r w:rsidR="00AC7B9C">
              <w:t>Prof. Dr. Dr. Neunteufel</w:t>
            </w:r>
            <w:r w:rsidR="009C4D54">
              <w:br/>
            </w:r>
            <w:r>
              <w:t>Geschäftsführer</w:t>
            </w:r>
            <w:r w:rsidR="00AC7B9C">
              <w:t>/Projektleiter</w:t>
            </w:r>
          </w:p>
        </w:tc>
        <w:tc>
          <w:tcPr>
            <w:tcW w:w="3256" w:type="dxa"/>
          </w:tcPr>
          <w:p w14:paraId="55B8B43A" w14:textId="77777777" w:rsidR="008C27EC" w:rsidRPr="00803173" w:rsidRDefault="008C27EC" w:rsidP="00E51E4E"/>
          <w:p w14:paraId="29E70A7C" w14:textId="77777777" w:rsidR="00742BD7" w:rsidRPr="00803173" w:rsidRDefault="00742BD7" w:rsidP="00E51E4E">
            <w:r w:rsidRPr="00803173">
              <w:t>__________________________</w:t>
            </w:r>
          </w:p>
        </w:tc>
        <w:tc>
          <w:tcPr>
            <w:tcW w:w="3257" w:type="dxa"/>
          </w:tcPr>
          <w:p w14:paraId="1F8A02BA" w14:textId="77777777" w:rsidR="008C27EC" w:rsidRPr="00803173" w:rsidRDefault="008C27EC" w:rsidP="00E51E4E"/>
          <w:p w14:paraId="0C975E95" w14:textId="77777777" w:rsidR="00742BD7" w:rsidRPr="00803173" w:rsidRDefault="00742BD7" w:rsidP="00E51E4E">
            <w:r w:rsidRPr="00803173">
              <w:t>__________________________</w:t>
            </w:r>
          </w:p>
        </w:tc>
      </w:tr>
      <w:tr w:rsidR="00742BD7" w:rsidRPr="00803173" w14:paraId="39AA00F7" w14:textId="77777777" w:rsidTr="00AC7B9C">
        <w:tc>
          <w:tcPr>
            <w:tcW w:w="3124" w:type="dxa"/>
          </w:tcPr>
          <w:p w14:paraId="70D2B1B5" w14:textId="77777777" w:rsidR="00742BD7" w:rsidRPr="00803173" w:rsidRDefault="00742BD7" w:rsidP="00E51E4E"/>
        </w:tc>
        <w:tc>
          <w:tcPr>
            <w:tcW w:w="3256" w:type="dxa"/>
          </w:tcPr>
          <w:p w14:paraId="5DF86C48" w14:textId="77777777" w:rsidR="00742BD7" w:rsidRPr="00803173" w:rsidRDefault="00742BD7" w:rsidP="00E51E4E"/>
        </w:tc>
        <w:tc>
          <w:tcPr>
            <w:tcW w:w="3257" w:type="dxa"/>
          </w:tcPr>
          <w:p w14:paraId="1E5EE5FE" w14:textId="77777777" w:rsidR="00742BD7" w:rsidRPr="00803173" w:rsidRDefault="00742BD7" w:rsidP="00E51E4E"/>
        </w:tc>
      </w:tr>
      <w:tr w:rsidR="00742BD7" w:rsidRPr="00803173" w14:paraId="45F78098" w14:textId="77777777" w:rsidTr="00AC7B9C">
        <w:tc>
          <w:tcPr>
            <w:tcW w:w="3124" w:type="dxa"/>
          </w:tcPr>
          <w:p w14:paraId="49F3C657" w14:textId="77777777" w:rsidR="009C4D54" w:rsidRPr="00803173" w:rsidRDefault="001D4409" w:rsidP="00845298">
            <w:pPr>
              <w:jc w:val="left"/>
            </w:pPr>
            <w:r>
              <w:rPr>
                <w:b/>
              </w:rPr>
              <w:t>Studs@Work</w:t>
            </w:r>
            <w:r w:rsidR="00742BD7" w:rsidRPr="00803173">
              <w:rPr>
                <w:b/>
              </w:rPr>
              <w:t xml:space="preserve"> AG</w:t>
            </w:r>
            <w:r w:rsidR="00845298">
              <w:br/>
            </w:r>
            <w:r w:rsidR="00845298">
              <w:br/>
              <w:t>Herr Stefan Müller</w:t>
            </w:r>
            <w:r w:rsidR="00845298">
              <w:br/>
              <w:t>Entwicklung</w:t>
            </w:r>
          </w:p>
        </w:tc>
        <w:tc>
          <w:tcPr>
            <w:tcW w:w="3256" w:type="dxa"/>
          </w:tcPr>
          <w:p w14:paraId="280CE3CE" w14:textId="77777777" w:rsidR="00742BD7" w:rsidRPr="00803173" w:rsidRDefault="008C27EC" w:rsidP="00E51E4E">
            <w:r w:rsidRPr="00803173">
              <w:br/>
            </w:r>
            <w:r w:rsidRPr="00803173">
              <w:br/>
            </w:r>
            <w:r w:rsidR="00742BD7" w:rsidRPr="00803173">
              <w:t>__________________________</w:t>
            </w:r>
          </w:p>
        </w:tc>
        <w:tc>
          <w:tcPr>
            <w:tcW w:w="3257" w:type="dxa"/>
          </w:tcPr>
          <w:p w14:paraId="118C1467" w14:textId="77777777" w:rsidR="008C27EC" w:rsidRPr="00803173" w:rsidRDefault="008C27EC" w:rsidP="00E51E4E">
            <w:r w:rsidRPr="00803173">
              <w:br/>
            </w:r>
            <w:r w:rsidRPr="00803173">
              <w:br/>
            </w:r>
            <w:r w:rsidR="00742BD7" w:rsidRPr="00803173">
              <w:t>__________________________</w:t>
            </w:r>
          </w:p>
        </w:tc>
      </w:tr>
      <w:tr w:rsidR="00742BD7" w:rsidRPr="00803173" w14:paraId="72560238" w14:textId="77777777" w:rsidTr="00AC7B9C">
        <w:tc>
          <w:tcPr>
            <w:tcW w:w="3124" w:type="dxa"/>
          </w:tcPr>
          <w:p w14:paraId="430D2481" w14:textId="77777777" w:rsidR="00077975" w:rsidRPr="00803173" w:rsidRDefault="00742BD7" w:rsidP="004A4428">
            <w:pPr>
              <w:jc w:val="left"/>
            </w:pPr>
            <w:r w:rsidRPr="00803173">
              <w:br/>
            </w:r>
            <w:r w:rsidR="004A4428">
              <w:t>Herr Benjamin Böcherer</w:t>
            </w:r>
            <w:r w:rsidR="00845298">
              <w:br/>
              <w:t>Entwicklung</w:t>
            </w:r>
            <w:r w:rsidR="00077975" w:rsidRPr="00803173">
              <w:br/>
            </w:r>
          </w:p>
        </w:tc>
        <w:tc>
          <w:tcPr>
            <w:tcW w:w="3256" w:type="dxa"/>
          </w:tcPr>
          <w:p w14:paraId="6A3E482B" w14:textId="77777777" w:rsidR="00742BD7" w:rsidRPr="00803173" w:rsidRDefault="008C27EC" w:rsidP="00E51E4E">
            <w:r w:rsidRPr="00803173">
              <w:br/>
            </w:r>
            <w:r w:rsidR="00742BD7" w:rsidRPr="00803173">
              <w:t>__________________________</w:t>
            </w:r>
          </w:p>
        </w:tc>
        <w:tc>
          <w:tcPr>
            <w:tcW w:w="3257" w:type="dxa"/>
          </w:tcPr>
          <w:p w14:paraId="72639B9E" w14:textId="77777777" w:rsidR="00742BD7" w:rsidRPr="00803173" w:rsidRDefault="008C27EC" w:rsidP="00E51E4E">
            <w:r w:rsidRPr="00803173">
              <w:br/>
            </w:r>
            <w:r w:rsidR="00742BD7" w:rsidRPr="00803173">
              <w:t>__________________________</w:t>
            </w:r>
          </w:p>
        </w:tc>
      </w:tr>
      <w:tr w:rsidR="00077975" w:rsidRPr="00803173" w14:paraId="6DA78092" w14:textId="77777777" w:rsidTr="00AC7B9C">
        <w:tc>
          <w:tcPr>
            <w:tcW w:w="3124" w:type="dxa"/>
          </w:tcPr>
          <w:p w14:paraId="68A00811" w14:textId="5F2135DC" w:rsidR="00077975" w:rsidRDefault="004A4428" w:rsidP="00845298">
            <w:pPr>
              <w:jc w:val="left"/>
            </w:pPr>
            <w:r>
              <w:t xml:space="preserve">Herr </w:t>
            </w:r>
            <w:r w:rsidR="00845298">
              <w:t>Dominik Schumacher</w:t>
            </w:r>
            <w:r w:rsidR="009C4D54">
              <w:br/>
              <w:t>Entwicklung</w:t>
            </w:r>
          </w:p>
          <w:p w14:paraId="5E625967" w14:textId="77777777" w:rsidR="00845298" w:rsidRPr="00803173" w:rsidRDefault="00845298" w:rsidP="00845298">
            <w:pPr>
              <w:jc w:val="left"/>
            </w:pPr>
          </w:p>
        </w:tc>
        <w:tc>
          <w:tcPr>
            <w:tcW w:w="3256" w:type="dxa"/>
          </w:tcPr>
          <w:p w14:paraId="7E0CAD77" w14:textId="77777777" w:rsidR="00077975" w:rsidRPr="00803173" w:rsidRDefault="00077975" w:rsidP="00E51E4E">
            <w:r w:rsidRPr="00803173">
              <w:t>__________________________</w:t>
            </w:r>
          </w:p>
        </w:tc>
        <w:tc>
          <w:tcPr>
            <w:tcW w:w="3257" w:type="dxa"/>
          </w:tcPr>
          <w:p w14:paraId="4767A165" w14:textId="77777777" w:rsidR="00077975" w:rsidRPr="00803173" w:rsidRDefault="00077975" w:rsidP="00E51E4E">
            <w:r w:rsidRPr="00803173">
              <w:t>__________________________</w:t>
            </w:r>
          </w:p>
        </w:tc>
      </w:tr>
      <w:tr w:rsidR="00845298" w:rsidRPr="00803173" w14:paraId="2C03536B" w14:textId="77777777" w:rsidTr="00AC7B9C">
        <w:tc>
          <w:tcPr>
            <w:tcW w:w="3124" w:type="dxa"/>
          </w:tcPr>
          <w:p w14:paraId="4DFC5BEC" w14:textId="231A220F" w:rsidR="00845298" w:rsidRPr="00803173" w:rsidRDefault="00845298" w:rsidP="00845298">
            <w:pPr>
              <w:jc w:val="left"/>
            </w:pPr>
            <w:r>
              <w:t>Herr Tobias Meyer</w:t>
            </w:r>
            <w:r>
              <w:br/>
              <w:t>Entwicklung</w:t>
            </w:r>
            <w:r w:rsidR="00AC7B9C">
              <w:t>/Projektleiter</w:t>
            </w:r>
          </w:p>
        </w:tc>
        <w:tc>
          <w:tcPr>
            <w:tcW w:w="3256" w:type="dxa"/>
          </w:tcPr>
          <w:p w14:paraId="655F4260" w14:textId="77777777" w:rsidR="00845298" w:rsidRPr="00803173" w:rsidRDefault="00845298" w:rsidP="00BF0BEE">
            <w:r w:rsidRPr="00803173">
              <w:t>__________________________</w:t>
            </w:r>
          </w:p>
        </w:tc>
        <w:tc>
          <w:tcPr>
            <w:tcW w:w="3257" w:type="dxa"/>
          </w:tcPr>
          <w:p w14:paraId="12824E52" w14:textId="77777777" w:rsidR="00845298" w:rsidRPr="00803173" w:rsidRDefault="00845298" w:rsidP="00BF0BEE">
            <w:r w:rsidRPr="00803173">
              <w:t>__________________________</w:t>
            </w:r>
          </w:p>
        </w:tc>
      </w:tr>
    </w:tbl>
    <w:p w14:paraId="2932F50C" w14:textId="023A9851" w:rsidR="00B42C4C" w:rsidRDefault="00B42C4C" w:rsidP="00917842">
      <w:pPr>
        <w:spacing w:line="259" w:lineRule="auto"/>
      </w:pPr>
    </w:p>
    <w:p w14:paraId="28E4F378" w14:textId="77777777" w:rsidR="00B42C4C" w:rsidRDefault="00B42C4C">
      <w:pPr>
        <w:spacing w:line="259" w:lineRule="auto"/>
        <w:jc w:val="left"/>
        <w:sectPr w:rsidR="00B42C4C" w:rsidSect="00AE688B">
          <w:headerReference w:type="default" r:id="rId15"/>
          <w:footerReference w:type="default" r:id="rId16"/>
          <w:headerReference w:type="first" r:id="rId17"/>
          <w:footerReference w:type="first" r:id="rId18"/>
          <w:pgSz w:w="11906" w:h="16838"/>
          <w:pgMar w:top="2444" w:right="851" w:bottom="1134" w:left="1418" w:header="709" w:footer="284" w:gutter="0"/>
          <w:cols w:space="708"/>
          <w:titlePg/>
          <w:docGrid w:linePitch="360"/>
        </w:sectPr>
      </w:pPr>
    </w:p>
    <w:p w14:paraId="17827120" w14:textId="3C9ABF5E" w:rsidR="00BA349F" w:rsidRPr="00803173" w:rsidRDefault="00B42C4C" w:rsidP="00917842">
      <w:pPr>
        <w:spacing w:line="259" w:lineRule="auto"/>
      </w:pPr>
      <w:r>
        <w:rPr>
          <w:noProof/>
        </w:rPr>
        <w:lastRenderedPageBreak/>
        <w:drawing>
          <wp:inline distT="0" distB="0" distL="0" distR="0" wp14:anchorId="17AC5743" wp14:editId="03BA9D41">
            <wp:extent cx="9658350" cy="4724400"/>
            <wp:effectExtent l="95250" t="0" r="57150" b="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bookmarkStart w:id="38" w:name="_GoBack"/>
      <w:bookmarkEnd w:id="38"/>
    </w:p>
    <w:sectPr w:rsidR="00BA349F" w:rsidRPr="00803173" w:rsidSect="00B42C4C">
      <w:pgSz w:w="16838" w:h="11906" w:orient="landscape"/>
      <w:pgMar w:top="720" w:right="720" w:bottom="720" w:left="720" w:header="709"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BA386" w14:textId="77777777" w:rsidR="00DC720E" w:rsidRDefault="00DC720E">
      <w:r>
        <w:separator/>
      </w:r>
    </w:p>
  </w:endnote>
  <w:endnote w:type="continuationSeparator" w:id="0">
    <w:p w14:paraId="31C3A70C" w14:textId="77777777" w:rsidR="00DC720E" w:rsidRDefault="00DC720E">
      <w:r>
        <w:continuationSeparator/>
      </w:r>
    </w:p>
  </w:endnote>
  <w:endnote w:type="continuationNotice" w:id="1">
    <w:p w14:paraId="3952EA71" w14:textId="77777777" w:rsidR="00DC720E" w:rsidRDefault="00DC72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Futura Md BT">
    <w:altName w:val="Lucida Sans Unicode"/>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4E"/>
    <w:family w:val="auto"/>
    <w:pitch w:val="variable"/>
    <w:sig w:usb0="E00002FF" w:usb1="7AC7FFFF" w:usb2="00000012" w:usb3="00000000" w:csb0="0002000D" w:csb1="00000000"/>
  </w:font>
  <w:font w:name="Frutiger 47LightCn">
    <w:altName w:val="Arial Narrow"/>
    <w:charset w:val="00"/>
    <w:family w:val="auto"/>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336D9" w14:textId="6B702B39" w:rsidR="00C05634" w:rsidRPr="00CE14DC" w:rsidRDefault="00C05634" w:rsidP="00CE14DC">
    <w:pPr>
      <w:pStyle w:val="FooterRight"/>
      <w:tabs>
        <w:tab w:val="clear" w:pos="8640"/>
        <w:tab w:val="right" w:pos="8789"/>
      </w:tabs>
      <w:jc w:val="both"/>
      <w:rPr>
        <w:rFonts w:ascii="Calibri" w:hAnsi="Calibri"/>
        <w:color w:val="505757"/>
      </w:rPr>
    </w:pPr>
    <w:r w:rsidRPr="00CE14DC">
      <w:rPr>
        <w:rFonts w:ascii="Calibri" w:hAnsi="Calibri"/>
        <w:color w:val="4D5154"/>
      </w:rPr>
      <w:tab/>
    </w:r>
    <w:r w:rsidRPr="00CE14DC">
      <w:rPr>
        <w:rFonts w:ascii="Calibri" w:hAnsi="Calibri"/>
        <w:color w:val="4D5154"/>
      </w:rPr>
      <w:tab/>
    </w:r>
    <w:r w:rsidRPr="00CE14DC">
      <w:rPr>
        <w:rFonts w:ascii="Calibri" w:hAnsi="Calibri"/>
        <w:color w:val="4D5154"/>
      </w:rPr>
      <w:ptab w:relativeTo="margin" w:alignment="right" w:leader="none"/>
    </w:r>
    <w:r w:rsidRPr="00CE14DC">
      <w:rPr>
        <w:rFonts w:ascii="Calibri" w:hAnsi="Calibri"/>
        <w:color w:val="C3193C"/>
      </w:rPr>
      <w:sym w:font="Wingdings 3" w:char="F07D"/>
    </w:r>
    <w:r w:rsidRPr="00CE14DC">
      <w:rPr>
        <w:rFonts w:ascii="Calibri" w:hAnsi="Calibri"/>
        <w:color w:val="505757"/>
      </w:rPr>
      <w:t xml:space="preserve"> </w:t>
    </w:r>
    <w:r w:rsidRPr="00CE14DC">
      <w:rPr>
        <w:rFonts w:ascii="Calibri" w:hAnsi="Calibri"/>
        <w:color w:val="808080" w:themeColor="background1" w:themeShade="80"/>
      </w:rPr>
      <w:t xml:space="preserve">Seite </w:t>
    </w:r>
    <w:r w:rsidRPr="00CE14DC">
      <w:rPr>
        <w:rFonts w:ascii="Calibri" w:hAnsi="Calibri"/>
        <w:color w:val="808080" w:themeColor="background1" w:themeShade="80"/>
      </w:rPr>
      <w:fldChar w:fldCharType="begin"/>
    </w:r>
    <w:r w:rsidRPr="00CE14DC">
      <w:rPr>
        <w:rFonts w:ascii="Calibri" w:hAnsi="Calibri"/>
        <w:color w:val="808080" w:themeColor="background1" w:themeShade="80"/>
      </w:rPr>
      <w:instrText>PAGE  \* Arabic  \* MERGEFORMAT</w:instrText>
    </w:r>
    <w:r w:rsidRPr="00CE14DC">
      <w:rPr>
        <w:rFonts w:ascii="Calibri" w:hAnsi="Calibri"/>
        <w:color w:val="808080" w:themeColor="background1" w:themeShade="80"/>
      </w:rPr>
      <w:fldChar w:fldCharType="separate"/>
    </w:r>
    <w:r w:rsidR="00B42C4C">
      <w:rPr>
        <w:rFonts w:ascii="Calibri" w:hAnsi="Calibri"/>
        <w:noProof/>
        <w:color w:val="808080" w:themeColor="background1" w:themeShade="80"/>
      </w:rPr>
      <w:t>23</w:t>
    </w:r>
    <w:r w:rsidRPr="00CE14DC">
      <w:rPr>
        <w:rFonts w:ascii="Calibri" w:hAnsi="Calibri"/>
        <w:noProof/>
        <w:color w:val="808080" w:themeColor="background1" w:themeShade="80"/>
      </w:rPr>
      <w:fldChar w:fldCharType="end"/>
    </w:r>
  </w:p>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5634" w:rsidRPr="00BF0BEE" w14:paraId="537553A9" w14:textId="77777777" w:rsidTr="00CE14DC">
      <w:trPr>
        <w:trHeight w:val="147"/>
      </w:trPr>
      <w:tc>
        <w:tcPr>
          <w:tcW w:w="2324" w:type="dxa"/>
          <w:vMerge w:val="restart"/>
        </w:tcPr>
        <w:p w14:paraId="483BD389" w14:textId="77777777" w:rsidR="00C05634" w:rsidRPr="00C05634" w:rsidRDefault="00C05634" w:rsidP="009C2C4E">
          <w:pPr>
            <w:tabs>
              <w:tab w:val="center" w:pos="4536"/>
              <w:tab w:val="right" w:pos="9072"/>
            </w:tabs>
            <w:spacing w:line="240" w:lineRule="auto"/>
            <w:jc w:val="right"/>
            <w:rPr>
              <w:rFonts w:ascii="Arial" w:hAnsi="Arial" w:cs="Arial"/>
              <w:b/>
              <w:color w:val="808080" w:themeColor="background1" w:themeShade="80"/>
              <w:spacing w:val="40"/>
              <w:sz w:val="16"/>
              <w:szCs w:val="16"/>
            </w:rPr>
          </w:pPr>
          <w:r w:rsidRPr="00C05634">
            <w:rPr>
              <w:rFonts w:ascii="Arial" w:hAnsi="Arial" w:cs="Arial"/>
              <w:b/>
              <w:color w:val="808080" w:themeColor="background1" w:themeShade="80"/>
              <w:spacing w:val="40"/>
              <w:sz w:val="16"/>
              <w:szCs w:val="16"/>
            </w:rPr>
            <w:t>Studs@Work AG</w:t>
          </w:r>
        </w:p>
        <w:p w14:paraId="3A2F0B28" w14:textId="013C59B0"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39CBD5F3" w14:textId="03495DDA" w:rsidR="00C05634" w:rsidRPr="00556962" w:rsidRDefault="00C05634" w:rsidP="009C2C4E">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5BDB8BA4"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1088ED8B" w14:textId="19E44CB6"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700DB49A"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58D6603F"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333724BC"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6588FD96"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5634" w:rsidRPr="00BF0BEE" w14:paraId="45C00AE4" w14:textId="77777777" w:rsidTr="00CE14DC">
      <w:trPr>
        <w:trHeight w:val="170"/>
      </w:trPr>
      <w:tc>
        <w:tcPr>
          <w:tcW w:w="2324" w:type="dxa"/>
          <w:vMerge/>
        </w:tcPr>
        <w:p w14:paraId="57175103"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348BB908"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6F4632AF" w14:textId="77777777"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7313480D"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7F38B7AC" w14:textId="77777777" w:rsidTr="00CE14DC">
      <w:trPr>
        <w:trHeight w:val="170"/>
      </w:trPr>
      <w:tc>
        <w:tcPr>
          <w:tcW w:w="2324" w:type="dxa"/>
          <w:vMerge/>
        </w:tcPr>
        <w:p w14:paraId="736EA384"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6840539"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41C948BA" w14:textId="77777777"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61F7EC7F"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23BC3C72" w14:textId="77777777" w:rsidTr="00CE14DC">
      <w:trPr>
        <w:trHeight w:val="170"/>
      </w:trPr>
      <w:tc>
        <w:tcPr>
          <w:tcW w:w="2324" w:type="dxa"/>
        </w:tcPr>
        <w:p w14:paraId="3DEB4522" w14:textId="77777777" w:rsidR="00C05634" w:rsidRPr="00556962" w:rsidRDefault="00C05634" w:rsidP="009C2C4E">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05C808BD"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1705C291" w14:textId="665FB01E" w:rsidR="00C05634" w:rsidRPr="00556962" w:rsidRDefault="00C05634" w:rsidP="009C2C4E">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5305E202" w14:textId="77777777" w:rsidR="00C05634" w:rsidRPr="00556962" w:rsidRDefault="00C05634" w:rsidP="009C2C4E">
          <w:pPr>
            <w:tabs>
              <w:tab w:val="center" w:pos="4536"/>
              <w:tab w:val="right" w:pos="9072"/>
            </w:tabs>
            <w:spacing w:line="240" w:lineRule="auto"/>
            <w:jc w:val="right"/>
            <w:rPr>
              <w:rFonts w:ascii="Arial" w:hAnsi="Arial" w:cs="Arial"/>
              <w:color w:val="808080" w:themeColor="background1" w:themeShade="80"/>
              <w:sz w:val="16"/>
              <w:szCs w:val="16"/>
            </w:rPr>
          </w:pPr>
        </w:p>
      </w:tc>
    </w:tr>
  </w:tbl>
  <w:p w14:paraId="0767B377" w14:textId="77777777" w:rsidR="00C05634" w:rsidRPr="00CC088D" w:rsidRDefault="00C05634" w:rsidP="00CE14D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1"/>
      <w:tblpPr w:leftFromText="141" w:rightFromText="141" w:vertAnchor="text" w:horzAnchor="margin" w:tblpXSpec="center" w:tblpY="1"/>
      <w:tblW w:w="98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24"/>
      <w:gridCol w:w="2070"/>
      <w:gridCol w:w="3149"/>
      <w:gridCol w:w="2356"/>
    </w:tblGrid>
    <w:tr w:rsidR="00C05634" w:rsidRPr="00BF0BEE" w14:paraId="5C33EE01" w14:textId="77777777" w:rsidTr="00C05634">
      <w:trPr>
        <w:trHeight w:val="147"/>
      </w:trPr>
      <w:tc>
        <w:tcPr>
          <w:tcW w:w="2324" w:type="dxa"/>
          <w:vMerge w:val="restart"/>
        </w:tcPr>
        <w:p w14:paraId="1E4C1F87" w14:textId="77777777" w:rsidR="00C05634" w:rsidRPr="00C05634" w:rsidRDefault="00C05634" w:rsidP="00C05634">
          <w:pPr>
            <w:tabs>
              <w:tab w:val="center" w:pos="4536"/>
              <w:tab w:val="right" w:pos="9072"/>
            </w:tabs>
            <w:spacing w:line="240" w:lineRule="auto"/>
            <w:jc w:val="right"/>
            <w:rPr>
              <w:rFonts w:ascii="Arial" w:hAnsi="Arial" w:cs="Arial"/>
              <w:b/>
              <w:color w:val="808080" w:themeColor="background1" w:themeShade="80"/>
              <w:spacing w:val="40"/>
              <w:sz w:val="16"/>
              <w:szCs w:val="16"/>
            </w:rPr>
          </w:pPr>
          <w:proofErr w:type="spellStart"/>
          <w:r w:rsidRPr="00C05634">
            <w:rPr>
              <w:rFonts w:ascii="Arial" w:hAnsi="Arial" w:cs="Arial"/>
              <w:b/>
              <w:color w:val="808080" w:themeColor="background1" w:themeShade="80"/>
              <w:spacing w:val="40"/>
              <w:sz w:val="16"/>
              <w:szCs w:val="16"/>
            </w:rPr>
            <w:t>Studs@Work</w:t>
          </w:r>
          <w:proofErr w:type="spellEnd"/>
          <w:r w:rsidRPr="00C05634">
            <w:rPr>
              <w:rFonts w:ascii="Arial" w:hAnsi="Arial" w:cs="Arial"/>
              <w:b/>
              <w:color w:val="808080" w:themeColor="background1" w:themeShade="80"/>
              <w:spacing w:val="40"/>
              <w:sz w:val="16"/>
              <w:szCs w:val="16"/>
            </w:rPr>
            <w:t xml:space="preserve"> AG</w:t>
          </w:r>
        </w:p>
        <w:p w14:paraId="69622D8C"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Max-von-Laue-Straße 9</w:t>
          </w:r>
        </w:p>
        <w:p w14:paraId="767A33D7" w14:textId="77777777" w:rsidR="00C05634" w:rsidRPr="00556962" w:rsidRDefault="00C05634" w:rsidP="00C05634">
          <w:pPr>
            <w:ind w:left="284"/>
            <w:jc w:val="right"/>
            <w:rPr>
              <w:rFonts w:asciiTheme="minorHAnsi" w:hAnsiTheme="minorHAnsi"/>
              <w:sz w:val="22"/>
            </w:rPr>
          </w:pPr>
          <w:r w:rsidRPr="00556962">
            <w:rPr>
              <w:rFonts w:ascii="Arial" w:hAnsi="Arial" w:cs="Arial"/>
              <w:color w:val="808080" w:themeColor="background1" w:themeShade="80"/>
              <w:sz w:val="16"/>
              <w:szCs w:val="16"/>
            </w:rPr>
            <w:t>60439 Frankfurt am Main</w:t>
          </w:r>
        </w:p>
      </w:tc>
      <w:tc>
        <w:tcPr>
          <w:tcW w:w="2070" w:type="dxa"/>
        </w:tcPr>
        <w:p w14:paraId="4923B318"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Amtsgericht:</w:t>
          </w:r>
        </w:p>
      </w:tc>
      <w:tc>
        <w:tcPr>
          <w:tcW w:w="3149" w:type="dxa"/>
        </w:tcPr>
        <w:p w14:paraId="799A8073"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Pr>
              <w:rFonts w:ascii="Arial" w:hAnsi="Arial" w:cs="Arial"/>
              <w:color w:val="808080" w:themeColor="background1" w:themeShade="80"/>
              <w:sz w:val="16"/>
              <w:szCs w:val="16"/>
            </w:rPr>
            <w:t>Frankfurt am Main</w:t>
          </w:r>
          <w:r w:rsidRPr="00556962">
            <w:rPr>
              <w:rFonts w:ascii="Arial" w:hAnsi="Arial" w:cs="Arial"/>
              <w:color w:val="808080" w:themeColor="background1" w:themeShade="80"/>
              <w:sz w:val="16"/>
              <w:szCs w:val="16"/>
            </w:rPr>
            <w:t xml:space="preserve"> HRB 12345</w:t>
          </w:r>
        </w:p>
      </w:tc>
      <w:tc>
        <w:tcPr>
          <w:tcW w:w="2356" w:type="dxa"/>
          <w:vMerge w:val="restart"/>
        </w:tcPr>
        <w:p w14:paraId="373EA8B9"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Tel +49 (0)123 12 34 5-0</w:t>
          </w:r>
        </w:p>
        <w:p w14:paraId="79DB9F3D"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Fax +49 (0)123 12 34 5-9</w:t>
          </w:r>
        </w:p>
        <w:p w14:paraId="7978E5C9"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http://www.studsatwork.de</w:t>
          </w:r>
        </w:p>
        <w:p w14:paraId="2E144F53"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lang w:val="en-US"/>
            </w:rPr>
          </w:pPr>
          <w:r w:rsidRPr="00556962">
            <w:rPr>
              <w:rFonts w:ascii="Arial" w:hAnsi="Arial" w:cs="Arial"/>
              <w:color w:val="808080" w:themeColor="background1" w:themeShade="80"/>
              <w:sz w:val="16"/>
              <w:szCs w:val="16"/>
              <w:lang w:val="en-US"/>
            </w:rPr>
            <w:t>info@studsatwork.de</w:t>
          </w:r>
        </w:p>
      </w:tc>
    </w:tr>
    <w:tr w:rsidR="00C05634" w:rsidRPr="00BF0BEE" w14:paraId="4A076EDD" w14:textId="77777777" w:rsidTr="00C05634">
      <w:trPr>
        <w:trHeight w:val="170"/>
      </w:trPr>
      <w:tc>
        <w:tcPr>
          <w:tcW w:w="2324" w:type="dxa"/>
          <w:vMerge/>
        </w:tcPr>
        <w:p w14:paraId="4F3E87CF"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lang w:val="en-US"/>
            </w:rPr>
          </w:pPr>
        </w:p>
      </w:tc>
      <w:tc>
        <w:tcPr>
          <w:tcW w:w="2070" w:type="dxa"/>
        </w:tcPr>
        <w:p w14:paraId="2CECFC2C"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St-Nr.:</w:t>
          </w:r>
        </w:p>
      </w:tc>
      <w:tc>
        <w:tcPr>
          <w:tcW w:w="3149" w:type="dxa"/>
        </w:tcPr>
        <w:p w14:paraId="1A92F403"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12/123/12345</w:t>
          </w:r>
        </w:p>
      </w:tc>
      <w:tc>
        <w:tcPr>
          <w:tcW w:w="2356" w:type="dxa"/>
          <w:vMerge/>
        </w:tcPr>
        <w:p w14:paraId="12A7CA45"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2FD07FBC" w14:textId="77777777" w:rsidTr="00C05634">
      <w:trPr>
        <w:trHeight w:val="170"/>
      </w:trPr>
      <w:tc>
        <w:tcPr>
          <w:tcW w:w="2324" w:type="dxa"/>
          <w:vMerge/>
        </w:tcPr>
        <w:p w14:paraId="1A34FE29"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7E07379E"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roofErr w:type="spellStart"/>
          <w:r w:rsidRPr="00556962">
            <w:rPr>
              <w:rFonts w:ascii="Arial" w:hAnsi="Arial" w:cs="Arial"/>
              <w:color w:val="808080" w:themeColor="background1" w:themeShade="80"/>
              <w:sz w:val="16"/>
              <w:szCs w:val="16"/>
            </w:rPr>
            <w:t>USt-IdNr</w:t>
          </w:r>
          <w:proofErr w:type="spellEnd"/>
          <w:r w:rsidRPr="00556962">
            <w:rPr>
              <w:rFonts w:ascii="Arial" w:hAnsi="Arial" w:cs="Arial"/>
              <w:color w:val="808080" w:themeColor="background1" w:themeShade="80"/>
              <w:sz w:val="16"/>
              <w:szCs w:val="16"/>
            </w:rPr>
            <w:t>:</w:t>
          </w:r>
        </w:p>
      </w:tc>
      <w:tc>
        <w:tcPr>
          <w:tcW w:w="3149" w:type="dxa"/>
        </w:tcPr>
        <w:p w14:paraId="75EDA899"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DE212345678</w:t>
          </w:r>
        </w:p>
      </w:tc>
      <w:tc>
        <w:tcPr>
          <w:tcW w:w="2356" w:type="dxa"/>
          <w:vMerge/>
        </w:tcPr>
        <w:p w14:paraId="3969EDB1"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r w:rsidR="00C05634" w:rsidRPr="00BF0BEE" w14:paraId="0637F4FE" w14:textId="77777777" w:rsidTr="00C05634">
      <w:trPr>
        <w:trHeight w:val="170"/>
      </w:trPr>
      <w:tc>
        <w:tcPr>
          <w:tcW w:w="2324" w:type="dxa"/>
        </w:tcPr>
        <w:p w14:paraId="6CC1205E" w14:textId="77777777" w:rsidR="00C05634" w:rsidRPr="00556962" w:rsidRDefault="00C05634" w:rsidP="00C05634">
          <w:pPr>
            <w:tabs>
              <w:tab w:val="center" w:pos="4536"/>
              <w:tab w:val="right" w:pos="9072"/>
            </w:tabs>
            <w:spacing w:line="240" w:lineRule="auto"/>
            <w:rPr>
              <w:rFonts w:ascii="Arial" w:hAnsi="Arial" w:cs="Arial"/>
              <w:color w:val="808080" w:themeColor="background1" w:themeShade="80"/>
              <w:sz w:val="16"/>
              <w:szCs w:val="16"/>
            </w:rPr>
          </w:pPr>
        </w:p>
      </w:tc>
      <w:tc>
        <w:tcPr>
          <w:tcW w:w="2070" w:type="dxa"/>
        </w:tcPr>
        <w:p w14:paraId="4803A485"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Vorstand:</w:t>
          </w:r>
        </w:p>
      </w:tc>
      <w:tc>
        <w:tcPr>
          <w:tcW w:w="3149" w:type="dxa"/>
        </w:tcPr>
        <w:p w14:paraId="4ECB4B39" w14:textId="77777777" w:rsidR="00C05634" w:rsidRPr="00556962" w:rsidRDefault="00C05634" w:rsidP="00C05634">
          <w:pPr>
            <w:tabs>
              <w:tab w:val="center" w:pos="4536"/>
              <w:tab w:val="right" w:pos="9072"/>
            </w:tabs>
            <w:spacing w:line="240" w:lineRule="auto"/>
            <w:jc w:val="left"/>
            <w:rPr>
              <w:rFonts w:ascii="Arial" w:hAnsi="Arial" w:cs="Arial"/>
              <w:color w:val="808080" w:themeColor="background1" w:themeShade="80"/>
              <w:sz w:val="16"/>
              <w:szCs w:val="16"/>
            </w:rPr>
          </w:pPr>
          <w:r w:rsidRPr="00556962">
            <w:rPr>
              <w:rFonts w:ascii="Arial" w:hAnsi="Arial" w:cs="Arial"/>
              <w:color w:val="808080" w:themeColor="background1" w:themeShade="80"/>
              <w:sz w:val="16"/>
              <w:szCs w:val="16"/>
            </w:rPr>
            <w:t>Max Mustermann</w:t>
          </w:r>
        </w:p>
      </w:tc>
      <w:tc>
        <w:tcPr>
          <w:tcW w:w="2356" w:type="dxa"/>
        </w:tcPr>
        <w:p w14:paraId="6811996E" w14:textId="77777777" w:rsidR="00C05634" w:rsidRPr="00556962" w:rsidRDefault="00C05634" w:rsidP="00C05634">
          <w:pPr>
            <w:tabs>
              <w:tab w:val="center" w:pos="4536"/>
              <w:tab w:val="right" w:pos="9072"/>
            </w:tabs>
            <w:spacing w:line="240" w:lineRule="auto"/>
            <w:jc w:val="right"/>
            <w:rPr>
              <w:rFonts w:ascii="Arial" w:hAnsi="Arial" w:cs="Arial"/>
              <w:color w:val="808080" w:themeColor="background1" w:themeShade="80"/>
              <w:sz w:val="16"/>
              <w:szCs w:val="16"/>
            </w:rPr>
          </w:pPr>
        </w:p>
      </w:tc>
    </w:tr>
  </w:tbl>
  <w:p w14:paraId="32C89E3A" w14:textId="77777777" w:rsidR="00C05634" w:rsidRDefault="00C05634" w:rsidP="00CE14D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0D61" w14:textId="77777777" w:rsidR="00DC720E" w:rsidRDefault="00DC720E">
      <w:r>
        <w:separator/>
      </w:r>
    </w:p>
  </w:footnote>
  <w:footnote w:type="continuationSeparator" w:id="0">
    <w:p w14:paraId="3280FCF0" w14:textId="77777777" w:rsidR="00DC720E" w:rsidRDefault="00DC720E">
      <w:r>
        <w:continuationSeparator/>
      </w:r>
    </w:p>
  </w:footnote>
  <w:footnote w:type="continuationNotice" w:id="1">
    <w:p w14:paraId="201067FE" w14:textId="77777777" w:rsidR="00DC720E" w:rsidRDefault="00DC720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7AA7D842" w14:textId="77777777" w:rsidTr="00CE14DC">
      <w:trPr>
        <w:jc w:val="center"/>
      </w:trPr>
      <w:tc>
        <w:tcPr>
          <w:tcW w:w="0" w:type="auto"/>
          <w:vMerge w:val="restart"/>
        </w:tcPr>
        <w:p w14:paraId="17EBC394" w14:textId="77777777" w:rsidR="00C05634" w:rsidRDefault="00C05634" w:rsidP="00CE14DC">
          <w:pPr>
            <w:pStyle w:val="Kopfzeile"/>
            <w:jc w:val="left"/>
            <w:rPr>
              <w:rStyle w:val="berschrift2Zchn"/>
              <w:sz w:val="44"/>
              <w:szCs w:val="44"/>
            </w:rPr>
          </w:pPr>
          <w:r>
            <w:rPr>
              <w:noProof/>
            </w:rPr>
            <w:drawing>
              <wp:inline distT="0" distB="0" distL="0" distR="0" wp14:anchorId="2838EC16" wp14:editId="2AC5D7DE">
                <wp:extent cx="435935" cy="431800"/>
                <wp:effectExtent l="0" t="0" r="2540" b="6350"/>
                <wp:docPr id="15"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4ABAC86D"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color w:val="auto"/>
              <w:spacing w:val="40"/>
              <w:sz w:val="44"/>
              <w:szCs w:val="44"/>
            </w:rPr>
            <w:t>Studs@Work</w:t>
          </w:r>
        </w:p>
      </w:tc>
    </w:tr>
    <w:tr w:rsidR="00C05634" w:rsidRPr="0068353D" w14:paraId="515E42E3" w14:textId="77777777" w:rsidTr="00CE14DC">
      <w:trPr>
        <w:jc w:val="center"/>
      </w:trPr>
      <w:tc>
        <w:tcPr>
          <w:tcW w:w="0" w:type="auto"/>
          <w:vMerge/>
        </w:tcPr>
        <w:p w14:paraId="142053F1" w14:textId="77777777" w:rsidR="00C05634" w:rsidRDefault="00C05634" w:rsidP="00CE14DC">
          <w:pPr>
            <w:pStyle w:val="Kopfzeile"/>
            <w:jc w:val="left"/>
            <w:rPr>
              <w:rStyle w:val="berschrift2Zchn"/>
              <w:sz w:val="44"/>
              <w:szCs w:val="44"/>
            </w:rPr>
          </w:pPr>
        </w:p>
      </w:tc>
      <w:tc>
        <w:tcPr>
          <w:tcW w:w="0" w:type="auto"/>
        </w:tcPr>
        <w:p w14:paraId="3740F0AF"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2E322AB8" w14:textId="7797DC4F" w:rsidR="00C05634" w:rsidRPr="00675B77" w:rsidRDefault="00C05634" w:rsidP="00675B77">
    <w:pPr>
      <w:pStyle w:val="Kopfzeile"/>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3279"/>
    </w:tblGrid>
    <w:tr w:rsidR="00C05634" w14:paraId="3FA7350A" w14:textId="77777777" w:rsidTr="00CE14DC">
      <w:trPr>
        <w:jc w:val="center"/>
      </w:trPr>
      <w:tc>
        <w:tcPr>
          <w:tcW w:w="0" w:type="auto"/>
          <w:vMerge w:val="restart"/>
        </w:tcPr>
        <w:p w14:paraId="7FF7ED9E" w14:textId="77777777" w:rsidR="00C05634" w:rsidRDefault="00C05634" w:rsidP="00CE14DC">
          <w:pPr>
            <w:pStyle w:val="Kopfzeile"/>
            <w:jc w:val="left"/>
            <w:rPr>
              <w:rStyle w:val="berschrift2Zchn"/>
              <w:sz w:val="44"/>
              <w:szCs w:val="44"/>
            </w:rPr>
          </w:pPr>
          <w:r>
            <w:rPr>
              <w:noProof/>
            </w:rPr>
            <w:drawing>
              <wp:inline distT="0" distB="0" distL="0" distR="0" wp14:anchorId="7ADB099A" wp14:editId="400C4B96">
                <wp:extent cx="435935" cy="431800"/>
                <wp:effectExtent l="0" t="0" r="2540" b="6350"/>
                <wp:docPr id="16" name="Picture 1" descr="O:\Logos\Belectric\Nur_Belectric\belectric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O:\Logos\Belectric\Nur_Belectric\belectric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r="84862"/>
                        <a:stretch/>
                      </pic:blipFill>
                      <pic:spPr bwMode="auto">
                        <a:xfrm>
                          <a:off x="0" y="0"/>
                          <a:ext cx="435935" cy="431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tcPr>
        <w:p w14:paraId="6563C5C6" w14:textId="77777777" w:rsidR="00C05634" w:rsidRPr="00CE14DC" w:rsidRDefault="00C05634" w:rsidP="00CE14DC">
          <w:pPr>
            <w:pStyle w:val="Kopfzeile"/>
            <w:spacing w:after="0" w:line="276" w:lineRule="auto"/>
            <w:jc w:val="left"/>
            <w:rPr>
              <w:rStyle w:val="berschrift2Zchn"/>
              <w:b w:val="0"/>
              <w:i w:val="0"/>
              <w:spacing w:val="40"/>
              <w:sz w:val="44"/>
              <w:szCs w:val="44"/>
            </w:rPr>
          </w:pPr>
          <w:r w:rsidRPr="00CE14DC">
            <w:rPr>
              <w:rStyle w:val="berschrift2Zchn"/>
              <w:b w:val="0"/>
              <w:i w:val="0"/>
              <w:spacing w:val="40"/>
              <w:sz w:val="44"/>
              <w:szCs w:val="44"/>
            </w:rPr>
            <w:t>Studs@Work</w:t>
          </w:r>
        </w:p>
      </w:tc>
    </w:tr>
    <w:tr w:rsidR="00C05634" w:rsidRPr="0068353D" w14:paraId="5308275D" w14:textId="77777777" w:rsidTr="00CE14DC">
      <w:trPr>
        <w:jc w:val="center"/>
      </w:trPr>
      <w:tc>
        <w:tcPr>
          <w:tcW w:w="0" w:type="auto"/>
          <w:vMerge/>
        </w:tcPr>
        <w:p w14:paraId="0CAAA0FE" w14:textId="77777777" w:rsidR="00C05634" w:rsidRDefault="00C05634" w:rsidP="00CE14DC">
          <w:pPr>
            <w:pStyle w:val="Kopfzeile"/>
            <w:jc w:val="left"/>
            <w:rPr>
              <w:rStyle w:val="berschrift2Zchn"/>
              <w:sz w:val="44"/>
              <w:szCs w:val="44"/>
            </w:rPr>
          </w:pPr>
        </w:p>
      </w:tc>
      <w:tc>
        <w:tcPr>
          <w:tcW w:w="0" w:type="auto"/>
        </w:tcPr>
        <w:p w14:paraId="08EEFA62" w14:textId="77777777" w:rsidR="00C05634" w:rsidRPr="0068353D" w:rsidRDefault="00C05634" w:rsidP="00CE14DC">
          <w:pPr>
            <w:pStyle w:val="berschrift1"/>
            <w:numPr>
              <w:ilvl w:val="0"/>
              <w:numId w:val="0"/>
            </w:numPr>
            <w:spacing w:before="0"/>
            <w:ind w:left="432" w:hanging="432"/>
            <w:rPr>
              <w:rStyle w:val="berschrift2Zchn"/>
              <w:bCs/>
              <w:color w:val="C3193C"/>
            </w:rPr>
          </w:pPr>
          <w:r w:rsidRPr="0068353D">
            <w:rPr>
              <w:rStyle w:val="berschrift2Zchn"/>
              <w:bCs/>
              <w:color w:val="C3193C"/>
              <w:sz w:val="20"/>
            </w:rPr>
            <w:t>Consulting, Development &amp; Education</w:t>
          </w:r>
        </w:p>
      </w:tc>
    </w:tr>
  </w:tbl>
  <w:p w14:paraId="69698B47" w14:textId="35E3D1E4" w:rsidR="00C05634" w:rsidRPr="00675B77" w:rsidRDefault="00C05634" w:rsidP="00675B77">
    <w:pPr>
      <w:pStyle w:val="Kopfzeile"/>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52B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290327"/>
    <w:multiLevelType w:val="hybridMultilevel"/>
    <w:tmpl w:val="46AC9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57731BB"/>
    <w:multiLevelType w:val="hybridMultilevel"/>
    <w:tmpl w:val="0D06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D1D2764"/>
    <w:multiLevelType w:val="hybridMultilevel"/>
    <w:tmpl w:val="CC964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0950BDC"/>
    <w:multiLevelType w:val="hybridMultilevel"/>
    <w:tmpl w:val="51A8281A"/>
    <w:lvl w:ilvl="0" w:tplc="F5EA9660">
      <w:start w:val="1"/>
      <w:numFmt w:val="bullet"/>
      <w:lvlText w:val=""/>
      <w:lvlJc w:val="left"/>
      <w:pPr>
        <w:ind w:left="1077" w:hanging="360"/>
      </w:pPr>
      <w:rPr>
        <w:rFonts w:ascii="Webdings" w:hAnsi="Webdings" w:hint="default"/>
        <w:color w:val="C3193C"/>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5">
    <w:nsid w:val="3BA85423"/>
    <w:multiLevelType w:val="hybridMultilevel"/>
    <w:tmpl w:val="0FD00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16A4307"/>
    <w:multiLevelType w:val="hybridMultilevel"/>
    <w:tmpl w:val="4BF8EB92"/>
    <w:lvl w:ilvl="0" w:tplc="CE2034C8">
      <w:numFmt w:val="bullet"/>
      <w:lvlText w:val="-"/>
      <w:lvlJc w:val="left"/>
      <w:pPr>
        <w:ind w:left="720" w:hanging="360"/>
      </w:pPr>
      <w:rPr>
        <w:rFonts w:ascii="Calibri" w:eastAsiaTheme="minorEastAsia"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3E32233"/>
    <w:multiLevelType w:val="hybridMultilevel"/>
    <w:tmpl w:val="4C42E572"/>
    <w:lvl w:ilvl="0" w:tplc="D7E61B24">
      <w:start w:val="1"/>
      <w:numFmt w:val="lowerLetter"/>
      <w:pStyle w:val="Liste2"/>
      <w:lvlText w:val="%1."/>
      <w:lvlJc w:val="left"/>
      <w:pPr>
        <w:tabs>
          <w:tab w:val="num" w:pos="1003"/>
        </w:tabs>
        <w:ind w:left="1003" w:hanging="360"/>
      </w:pPr>
      <w:rPr>
        <w:rFonts w:cs="Times New Roman" w:hint="default"/>
      </w:rPr>
    </w:lvl>
    <w:lvl w:ilvl="1" w:tplc="04070019" w:tentative="1">
      <w:start w:val="1"/>
      <w:numFmt w:val="lowerLetter"/>
      <w:lvlText w:val="%2."/>
      <w:lvlJc w:val="left"/>
      <w:pPr>
        <w:tabs>
          <w:tab w:val="num" w:pos="1723"/>
        </w:tabs>
        <w:ind w:left="1723" w:hanging="360"/>
      </w:pPr>
      <w:rPr>
        <w:rFonts w:cs="Times New Roman"/>
      </w:rPr>
    </w:lvl>
    <w:lvl w:ilvl="2" w:tplc="0407001B" w:tentative="1">
      <w:start w:val="1"/>
      <w:numFmt w:val="lowerRoman"/>
      <w:lvlText w:val="%3."/>
      <w:lvlJc w:val="right"/>
      <w:pPr>
        <w:tabs>
          <w:tab w:val="num" w:pos="2443"/>
        </w:tabs>
        <w:ind w:left="2443" w:hanging="180"/>
      </w:pPr>
      <w:rPr>
        <w:rFonts w:cs="Times New Roman"/>
      </w:rPr>
    </w:lvl>
    <w:lvl w:ilvl="3" w:tplc="0407000F" w:tentative="1">
      <w:start w:val="1"/>
      <w:numFmt w:val="decimal"/>
      <w:lvlText w:val="%4."/>
      <w:lvlJc w:val="left"/>
      <w:pPr>
        <w:tabs>
          <w:tab w:val="num" w:pos="3163"/>
        </w:tabs>
        <w:ind w:left="3163" w:hanging="360"/>
      </w:pPr>
      <w:rPr>
        <w:rFonts w:cs="Times New Roman"/>
      </w:rPr>
    </w:lvl>
    <w:lvl w:ilvl="4" w:tplc="04070019" w:tentative="1">
      <w:start w:val="1"/>
      <w:numFmt w:val="lowerLetter"/>
      <w:lvlText w:val="%5."/>
      <w:lvlJc w:val="left"/>
      <w:pPr>
        <w:tabs>
          <w:tab w:val="num" w:pos="3883"/>
        </w:tabs>
        <w:ind w:left="3883" w:hanging="360"/>
      </w:pPr>
      <w:rPr>
        <w:rFonts w:cs="Times New Roman"/>
      </w:rPr>
    </w:lvl>
    <w:lvl w:ilvl="5" w:tplc="0407001B" w:tentative="1">
      <w:start w:val="1"/>
      <w:numFmt w:val="lowerRoman"/>
      <w:lvlText w:val="%6."/>
      <w:lvlJc w:val="right"/>
      <w:pPr>
        <w:tabs>
          <w:tab w:val="num" w:pos="4603"/>
        </w:tabs>
        <w:ind w:left="4603" w:hanging="180"/>
      </w:pPr>
      <w:rPr>
        <w:rFonts w:cs="Times New Roman"/>
      </w:rPr>
    </w:lvl>
    <w:lvl w:ilvl="6" w:tplc="0407000F" w:tentative="1">
      <w:start w:val="1"/>
      <w:numFmt w:val="decimal"/>
      <w:lvlText w:val="%7."/>
      <w:lvlJc w:val="left"/>
      <w:pPr>
        <w:tabs>
          <w:tab w:val="num" w:pos="5323"/>
        </w:tabs>
        <w:ind w:left="5323" w:hanging="360"/>
      </w:pPr>
      <w:rPr>
        <w:rFonts w:cs="Times New Roman"/>
      </w:rPr>
    </w:lvl>
    <w:lvl w:ilvl="7" w:tplc="04070019" w:tentative="1">
      <w:start w:val="1"/>
      <w:numFmt w:val="lowerLetter"/>
      <w:lvlText w:val="%8."/>
      <w:lvlJc w:val="left"/>
      <w:pPr>
        <w:tabs>
          <w:tab w:val="num" w:pos="6043"/>
        </w:tabs>
        <w:ind w:left="6043" w:hanging="360"/>
      </w:pPr>
      <w:rPr>
        <w:rFonts w:cs="Times New Roman"/>
      </w:rPr>
    </w:lvl>
    <w:lvl w:ilvl="8" w:tplc="0407001B" w:tentative="1">
      <w:start w:val="1"/>
      <w:numFmt w:val="lowerRoman"/>
      <w:lvlText w:val="%9."/>
      <w:lvlJc w:val="right"/>
      <w:pPr>
        <w:tabs>
          <w:tab w:val="num" w:pos="6763"/>
        </w:tabs>
        <w:ind w:left="6763" w:hanging="180"/>
      </w:pPr>
      <w:rPr>
        <w:rFonts w:cs="Times New Roman"/>
      </w:rPr>
    </w:lvl>
  </w:abstractNum>
  <w:abstractNum w:abstractNumId="8">
    <w:nsid w:val="451A4098"/>
    <w:multiLevelType w:val="hybridMultilevel"/>
    <w:tmpl w:val="A6C422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C0754DF"/>
    <w:multiLevelType w:val="hybridMultilevel"/>
    <w:tmpl w:val="66AC75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D5B237D"/>
    <w:multiLevelType w:val="hybridMultilevel"/>
    <w:tmpl w:val="727A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D6D781C"/>
    <w:multiLevelType w:val="multilevel"/>
    <w:tmpl w:val="1BF626E4"/>
    <w:lvl w:ilvl="0">
      <w:start w:val="1"/>
      <w:numFmt w:val="decimal"/>
      <w:pStyle w:val="berschrift1"/>
      <w:lvlText w:val="%1"/>
      <w:lvlJc w:val="left"/>
      <w:pPr>
        <w:ind w:left="432" w:hanging="432"/>
      </w:pPr>
      <w:rPr>
        <w:sz w:val="32"/>
        <w:szCs w:val="28"/>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7380457D"/>
    <w:multiLevelType w:val="hybridMultilevel"/>
    <w:tmpl w:val="2D8CAA46"/>
    <w:lvl w:ilvl="0" w:tplc="9566E1CE">
      <w:start w:val="1"/>
      <w:numFmt w:val="bullet"/>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E69686A"/>
    <w:multiLevelType w:val="hybridMultilevel"/>
    <w:tmpl w:val="6536334A"/>
    <w:lvl w:ilvl="0" w:tplc="260A90B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FD012A9"/>
    <w:multiLevelType w:val="hybridMultilevel"/>
    <w:tmpl w:val="40B49A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2"/>
  </w:num>
  <w:num w:numId="4">
    <w:abstractNumId w:val="8"/>
  </w:num>
  <w:num w:numId="5">
    <w:abstractNumId w:val="1"/>
  </w:num>
  <w:num w:numId="6">
    <w:abstractNumId w:val="9"/>
  </w:num>
  <w:num w:numId="7">
    <w:abstractNumId w:val="3"/>
  </w:num>
  <w:num w:numId="8">
    <w:abstractNumId w:val="11"/>
    <w:lvlOverride w:ilvl="0">
      <w:startOverride w:val="10"/>
    </w:lvlOverride>
    <w:lvlOverride w:ilvl="1">
      <w:startOverride w:val="5"/>
    </w:lvlOverride>
    <w:lvlOverride w:ilvl="2">
      <w:startOverride w:val="2"/>
    </w:lvlOverride>
  </w:num>
  <w:num w:numId="9">
    <w:abstractNumId w:val="10"/>
  </w:num>
  <w:num w:numId="10">
    <w:abstractNumId w:val="13"/>
  </w:num>
  <w:num w:numId="11">
    <w:abstractNumId w:val="6"/>
  </w:num>
  <w:num w:numId="12">
    <w:abstractNumId w:val="4"/>
  </w:num>
  <w:num w:numId="13">
    <w:abstractNumId w:val="11"/>
  </w:num>
  <w:num w:numId="14">
    <w:abstractNumId w:val="0"/>
  </w:num>
  <w:num w:numId="15">
    <w:abstractNumId w:val="11"/>
  </w:num>
  <w:num w:numId="16">
    <w:abstractNumId w:val="11"/>
  </w:num>
  <w:num w:numId="17">
    <w:abstractNumId w:val="5"/>
  </w:num>
  <w:num w:numId="18">
    <w:abstractNumId w:val="14"/>
  </w:num>
  <w:num w:numId="19">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5C"/>
    <w:rsid w:val="00001B9C"/>
    <w:rsid w:val="000046DB"/>
    <w:rsid w:val="00004CFB"/>
    <w:rsid w:val="000060C7"/>
    <w:rsid w:val="000070FF"/>
    <w:rsid w:val="00010063"/>
    <w:rsid w:val="0001478B"/>
    <w:rsid w:val="000159D5"/>
    <w:rsid w:val="00016924"/>
    <w:rsid w:val="00022FED"/>
    <w:rsid w:val="00024B33"/>
    <w:rsid w:val="000316EF"/>
    <w:rsid w:val="00032BDF"/>
    <w:rsid w:val="00041D8F"/>
    <w:rsid w:val="00042BF5"/>
    <w:rsid w:val="00045B65"/>
    <w:rsid w:val="00053973"/>
    <w:rsid w:val="000541DB"/>
    <w:rsid w:val="00056BED"/>
    <w:rsid w:val="00056E5D"/>
    <w:rsid w:val="00057703"/>
    <w:rsid w:val="00057D0A"/>
    <w:rsid w:val="00060D61"/>
    <w:rsid w:val="00061E6B"/>
    <w:rsid w:val="000662FD"/>
    <w:rsid w:val="00071017"/>
    <w:rsid w:val="000754AB"/>
    <w:rsid w:val="00077975"/>
    <w:rsid w:val="0008063D"/>
    <w:rsid w:val="0009238C"/>
    <w:rsid w:val="0009399A"/>
    <w:rsid w:val="00093FE5"/>
    <w:rsid w:val="000A060A"/>
    <w:rsid w:val="000A18E5"/>
    <w:rsid w:val="000A234E"/>
    <w:rsid w:val="000A2E59"/>
    <w:rsid w:val="000A5C62"/>
    <w:rsid w:val="000A7AC3"/>
    <w:rsid w:val="000B2E4F"/>
    <w:rsid w:val="000B543F"/>
    <w:rsid w:val="000B78E1"/>
    <w:rsid w:val="000C2A97"/>
    <w:rsid w:val="000C3FB3"/>
    <w:rsid w:val="000C47D0"/>
    <w:rsid w:val="000C5471"/>
    <w:rsid w:val="000C55C1"/>
    <w:rsid w:val="000C6E3A"/>
    <w:rsid w:val="000C7A3C"/>
    <w:rsid w:val="000D1F0D"/>
    <w:rsid w:val="000D5782"/>
    <w:rsid w:val="000D6BE5"/>
    <w:rsid w:val="000E00A5"/>
    <w:rsid w:val="000E2E59"/>
    <w:rsid w:val="000E6A0D"/>
    <w:rsid w:val="000E7380"/>
    <w:rsid w:val="000F4408"/>
    <w:rsid w:val="000F6942"/>
    <w:rsid w:val="00103676"/>
    <w:rsid w:val="00103CB5"/>
    <w:rsid w:val="00121292"/>
    <w:rsid w:val="00126BF3"/>
    <w:rsid w:val="0012723A"/>
    <w:rsid w:val="00133EE3"/>
    <w:rsid w:val="00135FD0"/>
    <w:rsid w:val="00136BF8"/>
    <w:rsid w:val="00140475"/>
    <w:rsid w:val="00142FFA"/>
    <w:rsid w:val="00150FED"/>
    <w:rsid w:val="00152B9F"/>
    <w:rsid w:val="00155A88"/>
    <w:rsid w:val="0016062A"/>
    <w:rsid w:val="0016688A"/>
    <w:rsid w:val="001707B7"/>
    <w:rsid w:val="00171CF1"/>
    <w:rsid w:val="00174580"/>
    <w:rsid w:val="00175380"/>
    <w:rsid w:val="00190262"/>
    <w:rsid w:val="001A1589"/>
    <w:rsid w:val="001A46DC"/>
    <w:rsid w:val="001B039B"/>
    <w:rsid w:val="001B250D"/>
    <w:rsid w:val="001C1A2C"/>
    <w:rsid w:val="001C1E14"/>
    <w:rsid w:val="001C6CB5"/>
    <w:rsid w:val="001C7A1A"/>
    <w:rsid w:val="001D06B0"/>
    <w:rsid w:val="001D4409"/>
    <w:rsid w:val="001D4850"/>
    <w:rsid w:val="001D48A2"/>
    <w:rsid w:val="001D57A7"/>
    <w:rsid w:val="001D63D1"/>
    <w:rsid w:val="001D7FEF"/>
    <w:rsid w:val="001E13EA"/>
    <w:rsid w:val="001E533F"/>
    <w:rsid w:val="001E7766"/>
    <w:rsid w:val="001F1207"/>
    <w:rsid w:val="0020257B"/>
    <w:rsid w:val="00202974"/>
    <w:rsid w:val="002153EF"/>
    <w:rsid w:val="00217AB5"/>
    <w:rsid w:val="0022097E"/>
    <w:rsid w:val="00227905"/>
    <w:rsid w:val="00231ED9"/>
    <w:rsid w:val="0024030F"/>
    <w:rsid w:val="002408BF"/>
    <w:rsid w:val="0024493C"/>
    <w:rsid w:val="00245D8A"/>
    <w:rsid w:val="0024790C"/>
    <w:rsid w:val="00247A56"/>
    <w:rsid w:val="00250576"/>
    <w:rsid w:val="00251325"/>
    <w:rsid w:val="00254B56"/>
    <w:rsid w:val="0026028F"/>
    <w:rsid w:val="00263795"/>
    <w:rsid w:val="00264F9F"/>
    <w:rsid w:val="0026587A"/>
    <w:rsid w:val="00272699"/>
    <w:rsid w:val="002743A0"/>
    <w:rsid w:val="0027547A"/>
    <w:rsid w:val="00290768"/>
    <w:rsid w:val="002932AC"/>
    <w:rsid w:val="002944BC"/>
    <w:rsid w:val="002A05AF"/>
    <w:rsid w:val="002A081E"/>
    <w:rsid w:val="002A3D8C"/>
    <w:rsid w:val="002A4273"/>
    <w:rsid w:val="002A572D"/>
    <w:rsid w:val="002A6437"/>
    <w:rsid w:val="002B348E"/>
    <w:rsid w:val="002B430A"/>
    <w:rsid w:val="002C1C10"/>
    <w:rsid w:val="002C1E51"/>
    <w:rsid w:val="002C2C06"/>
    <w:rsid w:val="002C627F"/>
    <w:rsid w:val="002D0BA5"/>
    <w:rsid w:val="002D24E6"/>
    <w:rsid w:val="002D48F8"/>
    <w:rsid w:val="002E1A36"/>
    <w:rsid w:val="002E2032"/>
    <w:rsid w:val="002E4977"/>
    <w:rsid w:val="002E49BE"/>
    <w:rsid w:val="002E4D41"/>
    <w:rsid w:val="002E4F6A"/>
    <w:rsid w:val="002F0956"/>
    <w:rsid w:val="002F5B71"/>
    <w:rsid w:val="002F672F"/>
    <w:rsid w:val="003014BB"/>
    <w:rsid w:val="003027F4"/>
    <w:rsid w:val="0030461F"/>
    <w:rsid w:val="003060C8"/>
    <w:rsid w:val="0030688B"/>
    <w:rsid w:val="00310613"/>
    <w:rsid w:val="00311106"/>
    <w:rsid w:val="00311842"/>
    <w:rsid w:val="00315F75"/>
    <w:rsid w:val="003176C8"/>
    <w:rsid w:val="00320DA0"/>
    <w:rsid w:val="003219E1"/>
    <w:rsid w:val="00324FA6"/>
    <w:rsid w:val="00334239"/>
    <w:rsid w:val="003350EA"/>
    <w:rsid w:val="00340D20"/>
    <w:rsid w:val="00342E22"/>
    <w:rsid w:val="003435FE"/>
    <w:rsid w:val="0034767E"/>
    <w:rsid w:val="00352C02"/>
    <w:rsid w:val="00352CF2"/>
    <w:rsid w:val="0036155A"/>
    <w:rsid w:val="00361DB3"/>
    <w:rsid w:val="00366868"/>
    <w:rsid w:val="0037495E"/>
    <w:rsid w:val="003769E9"/>
    <w:rsid w:val="00376A29"/>
    <w:rsid w:val="00380EA4"/>
    <w:rsid w:val="00382978"/>
    <w:rsid w:val="003841FB"/>
    <w:rsid w:val="00386BD5"/>
    <w:rsid w:val="003937D4"/>
    <w:rsid w:val="00393D53"/>
    <w:rsid w:val="00394964"/>
    <w:rsid w:val="003A1D19"/>
    <w:rsid w:val="003A6558"/>
    <w:rsid w:val="003A6EAE"/>
    <w:rsid w:val="003B58C5"/>
    <w:rsid w:val="003B746A"/>
    <w:rsid w:val="003C1C49"/>
    <w:rsid w:val="003C1F75"/>
    <w:rsid w:val="003C7067"/>
    <w:rsid w:val="003D161B"/>
    <w:rsid w:val="003D2805"/>
    <w:rsid w:val="003D49EB"/>
    <w:rsid w:val="003D5679"/>
    <w:rsid w:val="003E48C6"/>
    <w:rsid w:val="003E57F4"/>
    <w:rsid w:val="003E5FD6"/>
    <w:rsid w:val="003E7261"/>
    <w:rsid w:val="003F00A8"/>
    <w:rsid w:val="003F0AA6"/>
    <w:rsid w:val="003F56A1"/>
    <w:rsid w:val="003F6970"/>
    <w:rsid w:val="00404D3C"/>
    <w:rsid w:val="004065E4"/>
    <w:rsid w:val="00420BA7"/>
    <w:rsid w:val="00422D56"/>
    <w:rsid w:val="0042523B"/>
    <w:rsid w:val="00425419"/>
    <w:rsid w:val="00430951"/>
    <w:rsid w:val="00431296"/>
    <w:rsid w:val="00437C09"/>
    <w:rsid w:val="004410EA"/>
    <w:rsid w:val="00441180"/>
    <w:rsid w:val="00441233"/>
    <w:rsid w:val="004479B1"/>
    <w:rsid w:val="0045346C"/>
    <w:rsid w:val="004677B2"/>
    <w:rsid w:val="004678A4"/>
    <w:rsid w:val="00484A3D"/>
    <w:rsid w:val="00486682"/>
    <w:rsid w:val="0048741C"/>
    <w:rsid w:val="00490977"/>
    <w:rsid w:val="00496D15"/>
    <w:rsid w:val="00497BD8"/>
    <w:rsid w:val="004A27B8"/>
    <w:rsid w:val="004A3435"/>
    <w:rsid w:val="004A4428"/>
    <w:rsid w:val="004B3170"/>
    <w:rsid w:val="004B53E2"/>
    <w:rsid w:val="004B650C"/>
    <w:rsid w:val="004C0301"/>
    <w:rsid w:val="004C15F4"/>
    <w:rsid w:val="004C2A36"/>
    <w:rsid w:val="004C4508"/>
    <w:rsid w:val="004C5FC1"/>
    <w:rsid w:val="004C6DC1"/>
    <w:rsid w:val="004D0E49"/>
    <w:rsid w:val="004D2CA6"/>
    <w:rsid w:val="004D327E"/>
    <w:rsid w:val="004D34C0"/>
    <w:rsid w:val="004E0D37"/>
    <w:rsid w:val="004E553F"/>
    <w:rsid w:val="004E6218"/>
    <w:rsid w:val="004F17E3"/>
    <w:rsid w:val="004F2DD7"/>
    <w:rsid w:val="00500D83"/>
    <w:rsid w:val="005015EC"/>
    <w:rsid w:val="0050536A"/>
    <w:rsid w:val="00510F6F"/>
    <w:rsid w:val="00512BB1"/>
    <w:rsid w:val="00514038"/>
    <w:rsid w:val="00517CB6"/>
    <w:rsid w:val="005202DB"/>
    <w:rsid w:val="005207EE"/>
    <w:rsid w:val="0052683E"/>
    <w:rsid w:val="00526D1C"/>
    <w:rsid w:val="00533A6F"/>
    <w:rsid w:val="005379AC"/>
    <w:rsid w:val="00537C85"/>
    <w:rsid w:val="0054002D"/>
    <w:rsid w:val="005420DD"/>
    <w:rsid w:val="00542258"/>
    <w:rsid w:val="00544887"/>
    <w:rsid w:val="0054533C"/>
    <w:rsid w:val="00550796"/>
    <w:rsid w:val="00555B27"/>
    <w:rsid w:val="00556962"/>
    <w:rsid w:val="00556E81"/>
    <w:rsid w:val="00557A89"/>
    <w:rsid w:val="00557C43"/>
    <w:rsid w:val="0056151D"/>
    <w:rsid w:val="005620F5"/>
    <w:rsid w:val="005636D4"/>
    <w:rsid w:val="00564239"/>
    <w:rsid w:val="00564B06"/>
    <w:rsid w:val="00566E92"/>
    <w:rsid w:val="00567BE1"/>
    <w:rsid w:val="00573D97"/>
    <w:rsid w:val="00574DB2"/>
    <w:rsid w:val="005819BE"/>
    <w:rsid w:val="00583B70"/>
    <w:rsid w:val="0058429F"/>
    <w:rsid w:val="0059255C"/>
    <w:rsid w:val="005929A7"/>
    <w:rsid w:val="00593C4B"/>
    <w:rsid w:val="00594F75"/>
    <w:rsid w:val="005A38D9"/>
    <w:rsid w:val="005A38E0"/>
    <w:rsid w:val="005A3BCA"/>
    <w:rsid w:val="005A577A"/>
    <w:rsid w:val="005B1751"/>
    <w:rsid w:val="005B1DBF"/>
    <w:rsid w:val="005B25DC"/>
    <w:rsid w:val="005B691A"/>
    <w:rsid w:val="005C19E8"/>
    <w:rsid w:val="005C2088"/>
    <w:rsid w:val="005C5FBC"/>
    <w:rsid w:val="005D00A0"/>
    <w:rsid w:val="005D16FC"/>
    <w:rsid w:val="005E428F"/>
    <w:rsid w:val="005F3AEE"/>
    <w:rsid w:val="00601398"/>
    <w:rsid w:val="00607769"/>
    <w:rsid w:val="00610A72"/>
    <w:rsid w:val="006167EC"/>
    <w:rsid w:val="0061779D"/>
    <w:rsid w:val="006177B3"/>
    <w:rsid w:val="00617BEB"/>
    <w:rsid w:val="006201F2"/>
    <w:rsid w:val="00622A50"/>
    <w:rsid w:val="00622A6B"/>
    <w:rsid w:val="00623DE4"/>
    <w:rsid w:val="00631E93"/>
    <w:rsid w:val="00632D90"/>
    <w:rsid w:val="006342A4"/>
    <w:rsid w:val="00634BAC"/>
    <w:rsid w:val="00637F9C"/>
    <w:rsid w:val="006400A7"/>
    <w:rsid w:val="006528FC"/>
    <w:rsid w:val="0065350A"/>
    <w:rsid w:val="00653B70"/>
    <w:rsid w:val="00656311"/>
    <w:rsid w:val="00664C6D"/>
    <w:rsid w:val="00667EBF"/>
    <w:rsid w:val="0067069A"/>
    <w:rsid w:val="006750C9"/>
    <w:rsid w:val="00675B77"/>
    <w:rsid w:val="00680493"/>
    <w:rsid w:val="00680DC8"/>
    <w:rsid w:val="0068135C"/>
    <w:rsid w:val="00683299"/>
    <w:rsid w:val="006839D2"/>
    <w:rsid w:val="00683E03"/>
    <w:rsid w:val="00683E33"/>
    <w:rsid w:val="006847D7"/>
    <w:rsid w:val="00684FD0"/>
    <w:rsid w:val="006A2680"/>
    <w:rsid w:val="006B321E"/>
    <w:rsid w:val="006B69AD"/>
    <w:rsid w:val="006B7174"/>
    <w:rsid w:val="006C5CE0"/>
    <w:rsid w:val="006D0058"/>
    <w:rsid w:val="006D05EA"/>
    <w:rsid w:val="006D3B5D"/>
    <w:rsid w:val="006D63CC"/>
    <w:rsid w:val="006E0F42"/>
    <w:rsid w:val="006E16D5"/>
    <w:rsid w:val="006F0941"/>
    <w:rsid w:val="006F563E"/>
    <w:rsid w:val="006F6C83"/>
    <w:rsid w:val="00700283"/>
    <w:rsid w:val="00703F08"/>
    <w:rsid w:val="007067AD"/>
    <w:rsid w:val="00707C15"/>
    <w:rsid w:val="00711F2A"/>
    <w:rsid w:val="00721668"/>
    <w:rsid w:val="00722C08"/>
    <w:rsid w:val="007247A1"/>
    <w:rsid w:val="00733F89"/>
    <w:rsid w:val="007353A9"/>
    <w:rsid w:val="00736168"/>
    <w:rsid w:val="007408BB"/>
    <w:rsid w:val="00742013"/>
    <w:rsid w:val="00742BD7"/>
    <w:rsid w:val="0074365A"/>
    <w:rsid w:val="007447EE"/>
    <w:rsid w:val="00745440"/>
    <w:rsid w:val="00746A9C"/>
    <w:rsid w:val="007514CA"/>
    <w:rsid w:val="00756684"/>
    <w:rsid w:val="007630D8"/>
    <w:rsid w:val="007634A8"/>
    <w:rsid w:val="00764DE2"/>
    <w:rsid w:val="00766E07"/>
    <w:rsid w:val="00767486"/>
    <w:rsid w:val="00770000"/>
    <w:rsid w:val="00772F10"/>
    <w:rsid w:val="007804E8"/>
    <w:rsid w:val="007919D1"/>
    <w:rsid w:val="0079329B"/>
    <w:rsid w:val="007933A0"/>
    <w:rsid w:val="007963D6"/>
    <w:rsid w:val="007A6047"/>
    <w:rsid w:val="007A7178"/>
    <w:rsid w:val="007A7BE0"/>
    <w:rsid w:val="007B2D1D"/>
    <w:rsid w:val="007C0899"/>
    <w:rsid w:val="007C21B6"/>
    <w:rsid w:val="007C74DE"/>
    <w:rsid w:val="007D0EA4"/>
    <w:rsid w:val="007E4CD9"/>
    <w:rsid w:val="007F445A"/>
    <w:rsid w:val="007F57D9"/>
    <w:rsid w:val="007F730A"/>
    <w:rsid w:val="007F7437"/>
    <w:rsid w:val="007F75DF"/>
    <w:rsid w:val="00800D78"/>
    <w:rsid w:val="00803173"/>
    <w:rsid w:val="00804909"/>
    <w:rsid w:val="0081043F"/>
    <w:rsid w:val="0081636D"/>
    <w:rsid w:val="00817EE0"/>
    <w:rsid w:val="00820753"/>
    <w:rsid w:val="008207E5"/>
    <w:rsid w:val="008223DB"/>
    <w:rsid w:val="00824F97"/>
    <w:rsid w:val="00826547"/>
    <w:rsid w:val="00834C83"/>
    <w:rsid w:val="008351C1"/>
    <w:rsid w:val="00845298"/>
    <w:rsid w:val="00846CEB"/>
    <w:rsid w:val="008547F7"/>
    <w:rsid w:val="00855D08"/>
    <w:rsid w:val="00865CD5"/>
    <w:rsid w:val="00865F57"/>
    <w:rsid w:val="00866320"/>
    <w:rsid w:val="00870043"/>
    <w:rsid w:val="0087243D"/>
    <w:rsid w:val="0087476A"/>
    <w:rsid w:val="008828B1"/>
    <w:rsid w:val="0088586D"/>
    <w:rsid w:val="00891E99"/>
    <w:rsid w:val="008939D6"/>
    <w:rsid w:val="0089496D"/>
    <w:rsid w:val="008A671E"/>
    <w:rsid w:val="008B00C7"/>
    <w:rsid w:val="008B5F32"/>
    <w:rsid w:val="008B6157"/>
    <w:rsid w:val="008B665E"/>
    <w:rsid w:val="008B6914"/>
    <w:rsid w:val="008C0FF2"/>
    <w:rsid w:val="008C1C8F"/>
    <w:rsid w:val="008C27EC"/>
    <w:rsid w:val="008D1455"/>
    <w:rsid w:val="008D1C50"/>
    <w:rsid w:val="008D4E06"/>
    <w:rsid w:val="008E0D94"/>
    <w:rsid w:val="008E571F"/>
    <w:rsid w:val="008F4CB7"/>
    <w:rsid w:val="008F60EE"/>
    <w:rsid w:val="008F70CD"/>
    <w:rsid w:val="008F7B91"/>
    <w:rsid w:val="00902064"/>
    <w:rsid w:val="0090234A"/>
    <w:rsid w:val="00905E00"/>
    <w:rsid w:val="00906072"/>
    <w:rsid w:val="00906918"/>
    <w:rsid w:val="00907F0D"/>
    <w:rsid w:val="00912E18"/>
    <w:rsid w:val="009145A8"/>
    <w:rsid w:val="00917842"/>
    <w:rsid w:val="009221A4"/>
    <w:rsid w:val="00922462"/>
    <w:rsid w:val="00924492"/>
    <w:rsid w:val="00927BAE"/>
    <w:rsid w:val="00927C7B"/>
    <w:rsid w:val="00930E2F"/>
    <w:rsid w:val="00931097"/>
    <w:rsid w:val="009324BE"/>
    <w:rsid w:val="00944BE8"/>
    <w:rsid w:val="00947466"/>
    <w:rsid w:val="009551FB"/>
    <w:rsid w:val="00957458"/>
    <w:rsid w:val="009670E1"/>
    <w:rsid w:val="00977EC9"/>
    <w:rsid w:val="00983E55"/>
    <w:rsid w:val="009849C2"/>
    <w:rsid w:val="00992C00"/>
    <w:rsid w:val="00997EA3"/>
    <w:rsid w:val="009A14E1"/>
    <w:rsid w:val="009B0709"/>
    <w:rsid w:val="009B0F9E"/>
    <w:rsid w:val="009B12EB"/>
    <w:rsid w:val="009B3FD5"/>
    <w:rsid w:val="009B411A"/>
    <w:rsid w:val="009B6384"/>
    <w:rsid w:val="009B720D"/>
    <w:rsid w:val="009C2C4E"/>
    <w:rsid w:val="009C4D54"/>
    <w:rsid w:val="009C60FE"/>
    <w:rsid w:val="009D13CF"/>
    <w:rsid w:val="009D6534"/>
    <w:rsid w:val="009D67CE"/>
    <w:rsid w:val="009D69B6"/>
    <w:rsid w:val="009E5190"/>
    <w:rsid w:val="009F0AE5"/>
    <w:rsid w:val="009F1660"/>
    <w:rsid w:val="009F4830"/>
    <w:rsid w:val="009F5A0B"/>
    <w:rsid w:val="009F6176"/>
    <w:rsid w:val="009F79C6"/>
    <w:rsid w:val="00A006C9"/>
    <w:rsid w:val="00A1361A"/>
    <w:rsid w:val="00A15EA8"/>
    <w:rsid w:val="00A212BC"/>
    <w:rsid w:val="00A218BC"/>
    <w:rsid w:val="00A25A1F"/>
    <w:rsid w:val="00A314EE"/>
    <w:rsid w:val="00A36144"/>
    <w:rsid w:val="00A37AF7"/>
    <w:rsid w:val="00A43FBF"/>
    <w:rsid w:val="00A46119"/>
    <w:rsid w:val="00A51C02"/>
    <w:rsid w:val="00A52153"/>
    <w:rsid w:val="00A542CC"/>
    <w:rsid w:val="00A569BC"/>
    <w:rsid w:val="00A636B3"/>
    <w:rsid w:val="00A65712"/>
    <w:rsid w:val="00A710FB"/>
    <w:rsid w:val="00A7238B"/>
    <w:rsid w:val="00A73593"/>
    <w:rsid w:val="00A75115"/>
    <w:rsid w:val="00A757D1"/>
    <w:rsid w:val="00A76C52"/>
    <w:rsid w:val="00A819C0"/>
    <w:rsid w:val="00A90EAF"/>
    <w:rsid w:val="00A920D9"/>
    <w:rsid w:val="00A92D0B"/>
    <w:rsid w:val="00A94F17"/>
    <w:rsid w:val="00A96488"/>
    <w:rsid w:val="00A96FED"/>
    <w:rsid w:val="00A97299"/>
    <w:rsid w:val="00A97772"/>
    <w:rsid w:val="00AA598F"/>
    <w:rsid w:val="00AC08DC"/>
    <w:rsid w:val="00AC5CED"/>
    <w:rsid w:val="00AC5DA6"/>
    <w:rsid w:val="00AC7B9C"/>
    <w:rsid w:val="00AD086F"/>
    <w:rsid w:val="00AD52AD"/>
    <w:rsid w:val="00AE1F00"/>
    <w:rsid w:val="00AE3507"/>
    <w:rsid w:val="00AE5DC9"/>
    <w:rsid w:val="00AE688B"/>
    <w:rsid w:val="00AF10E6"/>
    <w:rsid w:val="00AF3D0C"/>
    <w:rsid w:val="00AF63A0"/>
    <w:rsid w:val="00B00BD3"/>
    <w:rsid w:val="00B10112"/>
    <w:rsid w:val="00B12847"/>
    <w:rsid w:val="00B22664"/>
    <w:rsid w:val="00B22737"/>
    <w:rsid w:val="00B249DE"/>
    <w:rsid w:val="00B31BDF"/>
    <w:rsid w:val="00B32F3A"/>
    <w:rsid w:val="00B42BC8"/>
    <w:rsid w:val="00B42C4C"/>
    <w:rsid w:val="00B42EAD"/>
    <w:rsid w:val="00B50395"/>
    <w:rsid w:val="00B52C22"/>
    <w:rsid w:val="00B6136D"/>
    <w:rsid w:val="00B61A7F"/>
    <w:rsid w:val="00B63183"/>
    <w:rsid w:val="00B65397"/>
    <w:rsid w:val="00B73590"/>
    <w:rsid w:val="00B76868"/>
    <w:rsid w:val="00B7727E"/>
    <w:rsid w:val="00B77304"/>
    <w:rsid w:val="00B87D0E"/>
    <w:rsid w:val="00B91FC8"/>
    <w:rsid w:val="00B9242B"/>
    <w:rsid w:val="00B93B51"/>
    <w:rsid w:val="00B9679C"/>
    <w:rsid w:val="00B967DF"/>
    <w:rsid w:val="00BA00AF"/>
    <w:rsid w:val="00BA1365"/>
    <w:rsid w:val="00BA1948"/>
    <w:rsid w:val="00BA22FB"/>
    <w:rsid w:val="00BA349F"/>
    <w:rsid w:val="00BA37DA"/>
    <w:rsid w:val="00BA537B"/>
    <w:rsid w:val="00BA6419"/>
    <w:rsid w:val="00BA7D93"/>
    <w:rsid w:val="00BB04D2"/>
    <w:rsid w:val="00BB4657"/>
    <w:rsid w:val="00BB5ACA"/>
    <w:rsid w:val="00BC49C8"/>
    <w:rsid w:val="00BC4C47"/>
    <w:rsid w:val="00BC57C6"/>
    <w:rsid w:val="00BC6697"/>
    <w:rsid w:val="00BD1BA5"/>
    <w:rsid w:val="00BD27FD"/>
    <w:rsid w:val="00BD2C91"/>
    <w:rsid w:val="00BD3A6A"/>
    <w:rsid w:val="00BD42EC"/>
    <w:rsid w:val="00BD4D6D"/>
    <w:rsid w:val="00BD6A31"/>
    <w:rsid w:val="00BE038D"/>
    <w:rsid w:val="00BE2CB0"/>
    <w:rsid w:val="00BE4476"/>
    <w:rsid w:val="00BE5B91"/>
    <w:rsid w:val="00BF0BEE"/>
    <w:rsid w:val="00BF1EF9"/>
    <w:rsid w:val="00BF3F50"/>
    <w:rsid w:val="00BF424D"/>
    <w:rsid w:val="00BF5271"/>
    <w:rsid w:val="00C00D0B"/>
    <w:rsid w:val="00C0495F"/>
    <w:rsid w:val="00C05634"/>
    <w:rsid w:val="00C106B8"/>
    <w:rsid w:val="00C11FDB"/>
    <w:rsid w:val="00C15317"/>
    <w:rsid w:val="00C158D6"/>
    <w:rsid w:val="00C172F2"/>
    <w:rsid w:val="00C177AB"/>
    <w:rsid w:val="00C202AE"/>
    <w:rsid w:val="00C204BA"/>
    <w:rsid w:val="00C21FDF"/>
    <w:rsid w:val="00C225E7"/>
    <w:rsid w:val="00C25F91"/>
    <w:rsid w:val="00C36F30"/>
    <w:rsid w:val="00C40503"/>
    <w:rsid w:val="00C41039"/>
    <w:rsid w:val="00C4134B"/>
    <w:rsid w:val="00C42894"/>
    <w:rsid w:val="00C46F74"/>
    <w:rsid w:val="00C52026"/>
    <w:rsid w:val="00C53843"/>
    <w:rsid w:val="00C626D2"/>
    <w:rsid w:val="00C63995"/>
    <w:rsid w:val="00C67298"/>
    <w:rsid w:val="00C719AD"/>
    <w:rsid w:val="00C71C1B"/>
    <w:rsid w:val="00C7365B"/>
    <w:rsid w:val="00C7558B"/>
    <w:rsid w:val="00C80206"/>
    <w:rsid w:val="00C80BDD"/>
    <w:rsid w:val="00C82D12"/>
    <w:rsid w:val="00C86AC7"/>
    <w:rsid w:val="00C87743"/>
    <w:rsid w:val="00C91F61"/>
    <w:rsid w:val="00C9441E"/>
    <w:rsid w:val="00CA2A8C"/>
    <w:rsid w:val="00CB3483"/>
    <w:rsid w:val="00CC088D"/>
    <w:rsid w:val="00CC2CF6"/>
    <w:rsid w:val="00CC5E04"/>
    <w:rsid w:val="00CD2936"/>
    <w:rsid w:val="00CD481F"/>
    <w:rsid w:val="00CE14DC"/>
    <w:rsid w:val="00CE1F74"/>
    <w:rsid w:val="00CE34B1"/>
    <w:rsid w:val="00CE40E8"/>
    <w:rsid w:val="00CE5010"/>
    <w:rsid w:val="00CE505F"/>
    <w:rsid w:val="00CF0D6A"/>
    <w:rsid w:val="00CF2B8D"/>
    <w:rsid w:val="00D109EA"/>
    <w:rsid w:val="00D12AD5"/>
    <w:rsid w:val="00D143A1"/>
    <w:rsid w:val="00D16290"/>
    <w:rsid w:val="00D25170"/>
    <w:rsid w:val="00D2742A"/>
    <w:rsid w:val="00D3209A"/>
    <w:rsid w:val="00D3517D"/>
    <w:rsid w:val="00D405DB"/>
    <w:rsid w:val="00D42AA6"/>
    <w:rsid w:val="00D500F1"/>
    <w:rsid w:val="00D5059E"/>
    <w:rsid w:val="00D54943"/>
    <w:rsid w:val="00D55006"/>
    <w:rsid w:val="00D60175"/>
    <w:rsid w:val="00D6052F"/>
    <w:rsid w:val="00D62898"/>
    <w:rsid w:val="00D70342"/>
    <w:rsid w:val="00D72464"/>
    <w:rsid w:val="00D75BD6"/>
    <w:rsid w:val="00D75E9F"/>
    <w:rsid w:val="00D76386"/>
    <w:rsid w:val="00D808A4"/>
    <w:rsid w:val="00D81B75"/>
    <w:rsid w:val="00D84A0E"/>
    <w:rsid w:val="00D9135F"/>
    <w:rsid w:val="00D923E8"/>
    <w:rsid w:val="00D9589A"/>
    <w:rsid w:val="00DA2DB6"/>
    <w:rsid w:val="00DA31ED"/>
    <w:rsid w:val="00DA7376"/>
    <w:rsid w:val="00DB0A0F"/>
    <w:rsid w:val="00DB3F4E"/>
    <w:rsid w:val="00DB7F15"/>
    <w:rsid w:val="00DC49E9"/>
    <w:rsid w:val="00DC6233"/>
    <w:rsid w:val="00DC720E"/>
    <w:rsid w:val="00DC7D59"/>
    <w:rsid w:val="00DD108E"/>
    <w:rsid w:val="00DE2B90"/>
    <w:rsid w:val="00DE6049"/>
    <w:rsid w:val="00DF1497"/>
    <w:rsid w:val="00DF7D93"/>
    <w:rsid w:val="00E01545"/>
    <w:rsid w:val="00E017FF"/>
    <w:rsid w:val="00E04472"/>
    <w:rsid w:val="00E07551"/>
    <w:rsid w:val="00E077F5"/>
    <w:rsid w:val="00E10491"/>
    <w:rsid w:val="00E135F6"/>
    <w:rsid w:val="00E1427D"/>
    <w:rsid w:val="00E166F8"/>
    <w:rsid w:val="00E17E37"/>
    <w:rsid w:val="00E2349E"/>
    <w:rsid w:val="00E261B6"/>
    <w:rsid w:val="00E27D5C"/>
    <w:rsid w:val="00E31D22"/>
    <w:rsid w:val="00E33C1F"/>
    <w:rsid w:val="00E33F42"/>
    <w:rsid w:val="00E3478E"/>
    <w:rsid w:val="00E44677"/>
    <w:rsid w:val="00E465C0"/>
    <w:rsid w:val="00E51525"/>
    <w:rsid w:val="00E51E4E"/>
    <w:rsid w:val="00E52C81"/>
    <w:rsid w:val="00E606ED"/>
    <w:rsid w:val="00E61D62"/>
    <w:rsid w:val="00E647B6"/>
    <w:rsid w:val="00E65278"/>
    <w:rsid w:val="00E653AF"/>
    <w:rsid w:val="00E70B0E"/>
    <w:rsid w:val="00E7322F"/>
    <w:rsid w:val="00E7323A"/>
    <w:rsid w:val="00E733F4"/>
    <w:rsid w:val="00E738DA"/>
    <w:rsid w:val="00E748E1"/>
    <w:rsid w:val="00E77828"/>
    <w:rsid w:val="00E86CD9"/>
    <w:rsid w:val="00E90405"/>
    <w:rsid w:val="00E97163"/>
    <w:rsid w:val="00EA0D85"/>
    <w:rsid w:val="00EA3498"/>
    <w:rsid w:val="00EA54AD"/>
    <w:rsid w:val="00EB1BD7"/>
    <w:rsid w:val="00EB222D"/>
    <w:rsid w:val="00EB4C2B"/>
    <w:rsid w:val="00EC7DE3"/>
    <w:rsid w:val="00ED009A"/>
    <w:rsid w:val="00ED0571"/>
    <w:rsid w:val="00ED1EBB"/>
    <w:rsid w:val="00ED3700"/>
    <w:rsid w:val="00ED3BA4"/>
    <w:rsid w:val="00ED41BD"/>
    <w:rsid w:val="00ED582E"/>
    <w:rsid w:val="00EE27C7"/>
    <w:rsid w:val="00EE3213"/>
    <w:rsid w:val="00EE4998"/>
    <w:rsid w:val="00EE5E82"/>
    <w:rsid w:val="00EF0C0C"/>
    <w:rsid w:val="00EF280E"/>
    <w:rsid w:val="00EF4D5A"/>
    <w:rsid w:val="00F054A0"/>
    <w:rsid w:val="00F060FF"/>
    <w:rsid w:val="00F1458F"/>
    <w:rsid w:val="00F14E90"/>
    <w:rsid w:val="00F15ED8"/>
    <w:rsid w:val="00F15FE5"/>
    <w:rsid w:val="00F1613A"/>
    <w:rsid w:val="00F17645"/>
    <w:rsid w:val="00F21C92"/>
    <w:rsid w:val="00F222C9"/>
    <w:rsid w:val="00F24067"/>
    <w:rsid w:val="00F27047"/>
    <w:rsid w:val="00F407E0"/>
    <w:rsid w:val="00F410FE"/>
    <w:rsid w:val="00F41988"/>
    <w:rsid w:val="00F46B7D"/>
    <w:rsid w:val="00F52CAA"/>
    <w:rsid w:val="00F53A32"/>
    <w:rsid w:val="00F660DD"/>
    <w:rsid w:val="00F73BA8"/>
    <w:rsid w:val="00F75BC3"/>
    <w:rsid w:val="00F81A1F"/>
    <w:rsid w:val="00F82C31"/>
    <w:rsid w:val="00F82F24"/>
    <w:rsid w:val="00F85A98"/>
    <w:rsid w:val="00F8703F"/>
    <w:rsid w:val="00F912F7"/>
    <w:rsid w:val="00F91392"/>
    <w:rsid w:val="00F91AFB"/>
    <w:rsid w:val="00FA18D5"/>
    <w:rsid w:val="00FA1C6B"/>
    <w:rsid w:val="00FA34CC"/>
    <w:rsid w:val="00FA370F"/>
    <w:rsid w:val="00FA61FD"/>
    <w:rsid w:val="00FB177D"/>
    <w:rsid w:val="00FB230E"/>
    <w:rsid w:val="00FB3975"/>
    <w:rsid w:val="00FB5735"/>
    <w:rsid w:val="00FC1BAE"/>
    <w:rsid w:val="00FC4197"/>
    <w:rsid w:val="00FC4517"/>
    <w:rsid w:val="00FC4AA6"/>
    <w:rsid w:val="00FC6BBF"/>
    <w:rsid w:val="00FC757A"/>
    <w:rsid w:val="00FD016D"/>
    <w:rsid w:val="00FD15C9"/>
    <w:rsid w:val="00FD7A8F"/>
    <w:rsid w:val="00FE187E"/>
    <w:rsid w:val="00FE5401"/>
    <w:rsid w:val="00FE66E8"/>
    <w:rsid w:val="00FF09AC"/>
    <w:rsid w:val="00FF1D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4802939"/>
  <w15:docId w15:val="{9EBF99D2-AE29-433A-92D4-4ECFF52E2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locked="1" w:uiPriority="0"/>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C6E3A"/>
    <w:pPr>
      <w:spacing w:line="360" w:lineRule="auto"/>
      <w:jc w:val="both"/>
    </w:pPr>
  </w:style>
  <w:style w:type="paragraph" w:styleId="berschrift1">
    <w:name w:val="heading 1"/>
    <w:basedOn w:val="Standard"/>
    <w:next w:val="Standard"/>
    <w:link w:val="berschrift1Zchn"/>
    <w:uiPriority w:val="9"/>
    <w:qFormat/>
    <w:locked/>
    <w:rsid w:val="00E27D5C"/>
    <w:pPr>
      <w:keepNext/>
      <w:keepLines/>
      <w:numPr>
        <w:numId w:val="2"/>
      </w:numPr>
      <w:spacing w:before="360" w:after="120"/>
      <w:outlineLvl w:val="0"/>
    </w:pPr>
    <w:rPr>
      <w:rFonts w:asciiTheme="majorHAnsi" w:eastAsiaTheme="majorEastAsia" w:hAnsiTheme="majorHAnsi" w:cstheme="majorBidi"/>
      <w:b/>
      <w:color w:val="262626" w:themeColor="text1" w:themeTint="D9"/>
      <w:sz w:val="32"/>
      <w:szCs w:val="32"/>
    </w:rPr>
  </w:style>
  <w:style w:type="paragraph" w:styleId="berschrift2">
    <w:name w:val="heading 2"/>
    <w:basedOn w:val="Standard"/>
    <w:next w:val="Standard"/>
    <w:link w:val="berschrift2Zchn"/>
    <w:autoRedefine/>
    <w:uiPriority w:val="9"/>
    <w:unhideWhenUsed/>
    <w:qFormat/>
    <w:rsid w:val="00EA0D85"/>
    <w:pPr>
      <w:keepNext/>
      <w:keepLines/>
      <w:numPr>
        <w:ilvl w:val="1"/>
        <w:numId w:val="2"/>
      </w:numPr>
      <w:spacing w:before="160" w:after="120"/>
      <w:jc w:val="left"/>
      <w:outlineLvl w:val="1"/>
    </w:pPr>
    <w:rPr>
      <w:rFonts w:ascii="Calibri" w:eastAsiaTheme="majorEastAsia" w:hAnsi="Calibri" w:cstheme="majorBidi"/>
      <w:b/>
      <w:i/>
      <w:color w:val="262626" w:themeColor="text1" w:themeTint="D9"/>
      <w:sz w:val="28"/>
      <w:szCs w:val="28"/>
    </w:rPr>
  </w:style>
  <w:style w:type="paragraph" w:styleId="berschrift3">
    <w:name w:val="heading 3"/>
    <w:basedOn w:val="Standard"/>
    <w:next w:val="Standard"/>
    <w:link w:val="berschrift3Zchn"/>
    <w:uiPriority w:val="9"/>
    <w:unhideWhenUsed/>
    <w:qFormat/>
    <w:rsid w:val="00E27D5C"/>
    <w:pPr>
      <w:keepNext/>
      <w:keepLines/>
      <w:numPr>
        <w:ilvl w:val="2"/>
        <w:numId w:val="2"/>
      </w:numPr>
      <w:spacing w:before="160" w:after="120"/>
      <w:outlineLvl w:val="2"/>
    </w:pPr>
    <w:rPr>
      <w:rFonts w:asciiTheme="majorHAnsi" w:eastAsiaTheme="majorEastAsia" w:hAnsiTheme="majorHAnsi" w:cstheme="majorBidi"/>
      <w:b/>
      <w:color w:val="595959" w:themeColor="text1" w:themeTint="A6"/>
      <w:sz w:val="24"/>
      <w:szCs w:val="24"/>
    </w:rPr>
  </w:style>
  <w:style w:type="paragraph" w:styleId="berschrift4">
    <w:name w:val="heading 4"/>
    <w:basedOn w:val="Standard"/>
    <w:next w:val="Standard"/>
    <w:link w:val="berschrift4Zchn"/>
    <w:uiPriority w:val="9"/>
    <w:unhideWhenUsed/>
    <w:qFormat/>
    <w:locked/>
    <w:rsid w:val="00550796"/>
    <w:pPr>
      <w:keepNext/>
      <w:keepLines/>
      <w:numPr>
        <w:ilvl w:val="3"/>
        <w:numId w:val="2"/>
      </w:numPr>
      <w:spacing w:before="40" w:after="0"/>
      <w:outlineLvl w:val="3"/>
    </w:pPr>
    <w:rPr>
      <w:rFonts w:asciiTheme="majorHAnsi" w:eastAsiaTheme="majorEastAsia" w:hAnsiTheme="majorHAnsi" w:cstheme="majorBidi"/>
      <w:i/>
      <w:iCs/>
      <w:color w:val="404040" w:themeColor="text1" w:themeTint="BF"/>
    </w:rPr>
  </w:style>
  <w:style w:type="paragraph" w:styleId="berschrift5">
    <w:name w:val="heading 5"/>
    <w:basedOn w:val="Standard"/>
    <w:next w:val="Standard"/>
    <w:link w:val="berschrift5Zchn"/>
    <w:uiPriority w:val="9"/>
    <w:semiHidden/>
    <w:unhideWhenUsed/>
    <w:qFormat/>
    <w:locked/>
    <w:rsid w:val="00550796"/>
    <w:pPr>
      <w:keepNext/>
      <w:keepLines/>
      <w:numPr>
        <w:ilvl w:val="4"/>
        <w:numId w:val="2"/>
      </w:numPr>
      <w:spacing w:before="40" w:after="0"/>
      <w:outlineLvl w:val="4"/>
    </w:pPr>
    <w:rPr>
      <w:rFonts w:asciiTheme="majorHAnsi" w:eastAsiaTheme="majorEastAsia" w:hAnsiTheme="majorHAnsi" w:cstheme="majorBidi"/>
      <w:color w:val="404040" w:themeColor="text1" w:themeTint="BF"/>
    </w:rPr>
  </w:style>
  <w:style w:type="paragraph" w:styleId="berschrift6">
    <w:name w:val="heading 6"/>
    <w:basedOn w:val="Standard"/>
    <w:next w:val="Standard"/>
    <w:link w:val="berschrift6Zchn"/>
    <w:uiPriority w:val="9"/>
    <w:unhideWhenUsed/>
    <w:qFormat/>
    <w:rsid w:val="00550796"/>
    <w:pPr>
      <w:keepNext/>
      <w:keepLines/>
      <w:numPr>
        <w:ilvl w:val="5"/>
        <w:numId w:val="2"/>
      </w:numPr>
      <w:spacing w:before="40" w:after="0"/>
      <w:outlineLvl w:val="5"/>
    </w:pPr>
    <w:rPr>
      <w:rFonts w:asciiTheme="majorHAnsi" w:eastAsiaTheme="majorEastAsia" w:hAnsiTheme="majorHAnsi" w:cstheme="majorBidi"/>
    </w:rPr>
  </w:style>
  <w:style w:type="paragraph" w:styleId="berschrift7">
    <w:name w:val="heading 7"/>
    <w:basedOn w:val="Standard"/>
    <w:next w:val="Standard"/>
    <w:link w:val="berschrift7Zchn"/>
    <w:uiPriority w:val="9"/>
    <w:semiHidden/>
    <w:unhideWhenUsed/>
    <w:qFormat/>
    <w:locked/>
    <w:rsid w:val="00550796"/>
    <w:pPr>
      <w:keepNext/>
      <w:keepLines/>
      <w:numPr>
        <w:ilvl w:val="6"/>
        <w:numId w:val="2"/>
      </w:numPr>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locked/>
    <w:rsid w:val="00550796"/>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berschrift9">
    <w:name w:val="heading 9"/>
    <w:basedOn w:val="Standard"/>
    <w:next w:val="Standard"/>
    <w:link w:val="berschrift9Zchn"/>
    <w:uiPriority w:val="9"/>
    <w:semiHidden/>
    <w:unhideWhenUsed/>
    <w:qFormat/>
    <w:locked/>
    <w:rsid w:val="00550796"/>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locked/>
    <w:rsid w:val="00EA0D85"/>
    <w:rPr>
      <w:rFonts w:ascii="Calibri" w:eastAsiaTheme="majorEastAsia" w:hAnsi="Calibri" w:cstheme="majorBidi"/>
      <w:b/>
      <w:i/>
      <w:color w:val="262626" w:themeColor="text1" w:themeTint="D9"/>
      <w:sz w:val="28"/>
      <w:szCs w:val="28"/>
    </w:rPr>
  </w:style>
  <w:style w:type="character" w:customStyle="1" w:styleId="berschrift3Zchn">
    <w:name w:val="Überschrift 3 Zchn"/>
    <w:basedOn w:val="Absatz-Standardschriftart"/>
    <w:link w:val="berschrift3"/>
    <w:uiPriority w:val="9"/>
    <w:locked/>
    <w:rsid w:val="00E27D5C"/>
    <w:rPr>
      <w:rFonts w:asciiTheme="majorHAnsi" w:eastAsiaTheme="majorEastAsia" w:hAnsiTheme="majorHAnsi" w:cstheme="majorBidi"/>
      <w:b/>
      <w:color w:val="595959" w:themeColor="text1" w:themeTint="A6"/>
      <w:sz w:val="24"/>
      <w:szCs w:val="24"/>
    </w:rPr>
  </w:style>
  <w:style w:type="character" w:customStyle="1" w:styleId="berschrift6Zchn">
    <w:name w:val="Überschrift 6 Zchn"/>
    <w:basedOn w:val="Absatz-Standardschriftart"/>
    <w:link w:val="berschrift6"/>
    <w:uiPriority w:val="9"/>
    <w:locked/>
    <w:rsid w:val="00550796"/>
    <w:rPr>
      <w:rFonts w:asciiTheme="majorHAnsi" w:eastAsiaTheme="majorEastAsia" w:hAnsiTheme="majorHAnsi" w:cstheme="majorBidi"/>
    </w:rPr>
  </w:style>
  <w:style w:type="table" w:styleId="TabelleSpalten3">
    <w:name w:val="Table Columns 3"/>
    <w:basedOn w:val="NormaleTabelle"/>
    <w:uiPriority w:val="99"/>
    <w:rsid w:val="006D005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paragraph" w:styleId="Kopfzeile">
    <w:name w:val="header"/>
    <w:basedOn w:val="Standard"/>
    <w:link w:val="KopfzeileZchn"/>
    <w:uiPriority w:val="99"/>
    <w:rsid w:val="00C36F30"/>
    <w:pPr>
      <w:tabs>
        <w:tab w:val="center" w:pos="4536"/>
        <w:tab w:val="right" w:pos="9072"/>
      </w:tabs>
    </w:pPr>
  </w:style>
  <w:style w:type="character" w:customStyle="1" w:styleId="KopfzeileZchn">
    <w:name w:val="Kopfzeile Zchn"/>
    <w:basedOn w:val="Absatz-Standardschriftart"/>
    <w:link w:val="Kopfzeile"/>
    <w:uiPriority w:val="99"/>
    <w:locked/>
    <w:rsid w:val="00BF3F50"/>
    <w:rPr>
      <w:rFonts w:cs="Times New Roman"/>
      <w:sz w:val="24"/>
      <w:szCs w:val="24"/>
    </w:rPr>
  </w:style>
  <w:style w:type="paragraph" w:styleId="Fuzeile">
    <w:name w:val="footer"/>
    <w:basedOn w:val="Standard"/>
    <w:link w:val="FuzeileZchn"/>
    <w:uiPriority w:val="99"/>
    <w:rsid w:val="00C36F30"/>
    <w:pPr>
      <w:tabs>
        <w:tab w:val="center" w:pos="4536"/>
        <w:tab w:val="right" w:pos="9072"/>
      </w:tabs>
    </w:pPr>
  </w:style>
  <w:style w:type="character" w:customStyle="1" w:styleId="FuzeileZchn">
    <w:name w:val="Fußzeile Zchn"/>
    <w:basedOn w:val="Absatz-Standardschriftart"/>
    <w:link w:val="Fuzeile"/>
    <w:uiPriority w:val="99"/>
    <w:locked/>
    <w:rsid w:val="00BF3F50"/>
    <w:rPr>
      <w:rFonts w:cs="Times New Roman"/>
      <w:sz w:val="24"/>
      <w:szCs w:val="24"/>
    </w:rPr>
  </w:style>
  <w:style w:type="character" w:styleId="Hyperlink">
    <w:name w:val="Hyperlink"/>
    <w:basedOn w:val="Absatz-Standardschriftart"/>
    <w:uiPriority w:val="99"/>
    <w:rsid w:val="00C36F30"/>
    <w:rPr>
      <w:rFonts w:cs="Times New Roman"/>
      <w:color w:val="0000FF"/>
      <w:u w:val="single"/>
    </w:rPr>
  </w:style>
  <w:style w:type="character" w:customStyle="1" w:styleId="besonders">
    <w:name w:val="besonders"/>
    <w:basedOn w:val="Absatz-Standardschriftart"/>
    <w:uiPriority w:val="99"/>
    <w:rsid w:val="00422D56"/>
    <w:rPr>
      <w:rFonts w:cs="Times New Roman"/>
      <w:b/>
      <w:smallCaps/>
    </w:rPr>
  </w:style>
  <w:style w:type="paragraph" w:styleId="Textkrper">
    <w:name w:val="Body Text"/>
    <w:basedOn w:val="Standard"/>
    <w:link w:val="TextkrperZchn"/>
    <w:uiPriority w:val="99"/>
    <w:rsid w:val="00422D56"/>
    <w:pPr>
      <w:ind w:left="-142"/>
    </w:pPr>
    <w:rPr>
      <w:rFonts w:ascii="Futura Md BT" w:hAnsi="Futura Md BT"/>
      <w:sz w:val="12"/>
      <w:szCs w:val="20"/>
    </w:rPr>
  </w:style>
  <w:style w:type="character" w:customStyle="1" w:styleId="TextkrperZchn">
    <w:name w:val="Textkörper Zchn"/>
    <w:basedOn w:val="Absatz-Standardschriftart"/>
    <w:link w:val="Textkrper"/>
    <w:uiPriority w:val="99"/>
    <w:semiHidden/>
    <w:locked/>
    <w:rsid w:val="00BF3F50"/>
    <w:rPr>
      <w:rFonts w:cs="Times New Roman"/>
      <w:sz w:val="24"/>
      <w:szCs w:val="24"/>
    </w:rPr>
  </w:style>
  <w:style w:type="character" w:styleId="Seitenzahl">
    <w:name w:val="page number"/>
    <w:basedOn w:val="Absatz-Standardschriftart"/>
    <w:uiPriority w:val="99"/>
    <w:rsid w:val="009B0F9E"/>
    <w:rPr>
      <w:rFonts w:cs="Times New Roman"/>
    </w:rPr>
  </w:style>
  <w:style w:type="paragraph" w:styleId="Liste2">
    <w:name w:val="List 2"/>
    <w:basedOn w:val="Standard"/>
    <w:uiPriority w:val="99"/>
    <w:rsid w:val="006F0941"/>
    <w:pPr>
      <w:numPr>
        <w:numId w:val="1"/>
      </w:numPr>
    </w:pPr>
    <w:rPr>
      <w:rFonts w:cs="Arial"/>
      <w:szCs w:val="20"/>
    </w:rPr>
  </w:style>
  <w:style w:type="paragraph" w:styleId="StandardWeb">
    <w:name w:val="Normal (Web)"/>
    <w:basedOn w:val="Standard"/>
    <w:uiPriority w:val="99"/>
    <w:rsid w:val="00A7238B"/>
    <w:pPr>
      <w:spacing w:before="100" w:beforeAutospacing="1" w:after="100" w:afterAutospacing="1"/>
    </w:pPr>
  </w:style>
  <w:style w:type="paragraph" w:styleId="Sprechblasentext">
    <w:name w:val="Balloon Text"/>
    <w:basedOn w:val="Standard"/>
    <w:link w:val="SprechblasentextZchn"/>
    <w:uiPriority w:val="99"/>
    <w:rsid w:val="00A52153"/>
    <w:rPr>
      <w:rFonts w:ascii="Tahoma" w:hAnsi="Tahoma" w:cs="Tahoma"/>
      <w:sz w:val="16"/>
      <w:szCs w:val="16"/>
    </w:rPr>
  </w:style>
  <w:style w:type="character" w:customStyle="1" w:styleId="SprechblasentextZchn">
    <w:name w:val="Sprechblasentext Zchn"/>
    <w:basedOn w:val="Absatz-Standardschriftart"/>
    <w:link w:val="Sprechblasentext"/>
    <w:uiPriority w:val="99"/>
    <w:locked/>
    <w:rsid w:val="00A52153"/>
    <w:rPr>
      <w:rFonts w:ascii="Tahoma" w:hAnsi="Tahoma" w:cs="Tahoma"/>
      <w:sz w:val="16"/>
      <w:szCs w:val="16"/>
    </w:rPr>
  </w:style>
  <w:style w:type="character" w:styleId="Fett">
    <w:name w:val="Strong"/>
    <w:basedOn w:val="Absatz-Standardschriftart"/>
    <w:uiPriority w:val="22"/>
    <w:qFormat/>
    <w:locked/>
    <w:rsid w:val="00550796"/>
    <w:rPr>
      <w:b/>
      <w:bCs/>
      <w:color w:val="auto"/>
    </w:rPr>
  </w:style>
  <w:style w:type="paragraph" w:styleId="Listenabsatz">
    <w:name w:val="List Paragraph"/>
    <w:basedOn w:val="Standard"/>
    <w:uiPriority w:val="34"/>
    <w:qFormat/>
    <w:rsid w:val="00F46B7D"/>
    <w:pPr>
      <w:ind w:left="720"/>
      <w:contextualSpacing/>
    </w:pPr>
  </w:style>
  <w:style w:type="character" w:styleId="Hervorhebung">
    <w:name w:val="Emphasis"/>
    <w:basedOn w:val="Absatz-Standardschriftart"/>
    <w:qFormat/>
    <w:locked/>
    <w:rsid w:val="00550796"/>
    <w:rPr>
      <w:i/>
      <w:iCs/>
      <w:color w:val="auto"/>
    </w:rPr>
  </w:style>
  <w:style w:type="table" w:styleId="Tabellenraster">
    <w:name w:val="Table Grid"/>
    <w:basedOn w:val="NormaleTabelle"/>
    <w:uiPriority w:val="59"/>
    <w:locked/>
    <w:rsid w:val="0054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locked/>
    <w:rsid w:val="00550796"/>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550796"/>
    <w:rPr>
      <w:rFonts w:asciiTheme="majorHAnsi" w:eastAsiaTheme="majorEastAsia" w:hAnsiTheme="majorHAnsi" w:cstheme="majorBidi"/>
      <w:spacing w:val="-10"/>
      <w:sz w:val="56"/>
      <w:szCs w:val="56"/>
    </w:rPr>
  </w:style>
  <w:style w:type="paragraph" w:customStyle="1" w:styleId="CodeimText">
    <w:name w:val="Code im Text"/>
    <w:basedOn w:val="Standard"/>
    <w:link w:val="CodeimTextZchn"/>
    <w:rsid w:val="00E52C81"/>
    <w:rPr>
      <w:rFonts w:ascii="Courier New" w:hAnsi="Courier New" w:cs="Arial"/>
      <w:sz w:val="16"/>
    </w:rPr>
  </w:style>
  <w:style w:type="paragraph" w:styleId="Zitat">
    <w:name w:val="Quote"/>
    <w:basedOn w:val="Standard"/>
    <w:next w:val="Standard"/>
    <w:link w:val="ZitatZchn"/>
    <w:uiPriority w:val="29"/>
    <w:qFormat/>
    <w:rsid w:val="00550796"/>
    <w:pPr>
      <w:spacing w:before="200"/>
      <w:ind w:left="864" w:right="864"/>
    </w:pPr>
    <w:rPr>
      <w:rFonts w:ascii="Calibri" w:eastAsia="MS Mincho" w:hAnsi="Calibri" w:cs="Times New Roman"/>
      <w:i/>
      <w:iCs/>
      <w:color w:val="404040" w:themeColor="text1" w:themeTint="BF"/>
    </w:rPr>
  </w:style>
  <w:style w:type="character" w:customStyle="1" w:styleId="CodeimTextZchn">
    <w:name w:val="Code im Text Zchn"/>
    <w:basedOn w:val="Absatz-Standardschriftart"/>
    <w:link w:val="CodeimText"/>
    <w:rsid w:val="00E52C81"/>
    <w:rPr>
      <w:rFonts w:ascii="Courier New" w:hAnsi="Courier New" w:cs="Arial"/>
      <w:sz w:val="16"/>
      <w:szCs w:val="24"/>
    </w:rPr>
  </w:style>
  <w:style w:type="character" w:customStyle="1" w:styleId="ZitatZchn">
    <w:name w:val="Zitat Zchn"/>
    <w:basedOn w:val="Absatz-Standardschriftart"/>
    <w:link w:val="Zitat"/>
    <w:uiPriority w:val="29"/>
    <w:rsid w:val="00550796"/>
    <w:rPr>
      <w:rFonts w:ascii="Calibri" w:eastAsia="MS Mincho" w:hAnsi="Calibri" w:cs="Times New Roman"/>
      <w:i/>
      <w:iCs/>
      <w:color w:val="404040" w:themeColor="text1" w:themeTint="BF"/>
    </w:rPr>
  </w:style>
  <w:style w:type="character" w:customStyle="1" w:styleId="SourceFarbigZchn">
    <w:name w:val="Source Farbig Zchn"/>
    <w:basedOn w:val="Absatz-Standardschriftart"/>
    <w:link w:val="SourceFarbig"/>
    <w:locked/>
    <w:rsid w:val="003A1D19"/>
    <w:rPr>
      <w:rFonts w:ascii="Courier New" w:hAnsi="Courier New" w:cs="Courier New"/>
      <w:bCs/>
      <w:noProof/>
      <w:color w:val="646464"/>
      <w:sz w:val="16"/>
      <w:lang w:val="en-US"/>
    </w:rPr>
  </w:style>
  <w:style w:type="paragraph" w:customStyle="1" w:styleId="SourceFarbig">
    <w:name w:val="Source Farbig"/>
    <w:basedOn w:val="Standard"/>
    <w:link w:val="SourceFarbigZchn"/>
    <w:autoRedefine/>
    <w:rsid w:val="003A1D19"/>
    <w:pPr>
      <w:pBdr>
        <w:top w:val="single" w:sz="2" w:space="1" w:color="999999"/>
        <w:left w:val="single" w:sz="2" w:space="4" w:color="999999"/>
        <w:bottom w:val="single" w:sz="2" w:space="1" w:color="999999"/>
        <w:right w:val="single" w:sz="2" w:space="4" w:color="999999"/>
      </w:pBdr>
      <w:autoSpaceDE w:val="0"/>
      <w:autoSpaceDN w:val="0"/>
      <w:adjustRightInd w:val="0"/>
      <w:ind w:left="113"/>
    </w:pPr>
    <w:rPr>
      <w:rFonts w:ascii="Courier New" w:hAnsi="Courier New" w:cs="Courier New"/>
      <w:bCs/>
      <w:noProof/>
      <w:color w:val="646464"/>
      <w:sz w:val="16"/>
      <w:szCs w:val="20"/>
      <w:lang w:val="en-US"/>
    </w:rPr>
  </w:style>
  <w:style w:type="paragraph" w:customStyle="1" w:styleId="Source-berschrift">
    <w:name w:val="Source-Überschrift"/>
    <w:basedOn w:val="Standard"/>
    <w:rsid w:val="00E52C81"/>
    <w:pPr>
      <w:keepNext/>
      <w:pBdr>
        <w:top w:val="single" w:sz="2" w:space="1" w:color="999999"/>
        <w:left w:val="single" w:sz="2" w:space="4" w:color="999999"/>
        <w:right w:val="single" w:sz="2" w:space="4" w:color="999999"/>
      </w:pBdr>
      <w:shd w:val="clear" w:color="auto" w:fill="F2F2F2" w:themeFill="background1" w:themeFillShade="F2"/>
      <w:tabs>
        <w:tab w:val="left" w:pos="993"/>
        <w:tab w:val="right" w:leader="dot" w:pos="9072"/>
      </w:tabs>
      <w:spacing w:before="240" w:line="300" w:lineRule="atLeast"/>
      <w:ind w:left="1021" w:hanging="1021"/>
    </w:pPr>
    <w:rPr>
      <w:rFonts w:ascii="Arial" w:eastAsia="MS Mincho" w:hAnsi="Arial" w:cs="Times New Roman"/>
      <w:i/>
      <w:noProof/>
      <w:szCs w:val="20"/>
    </w:rPr>
  </w:style>
  <w:style w:type="paragraph" w:customStyle="1" w:styleId="Deckblatt">
    <w:name w:val="Deckblatt"/>
    <w:basedOn w:val="Standard"/>
    <w:rsid w:val="004C2A36"/>
    <w:pPr>
      <w:suppressAutoHyphens/>
    </w:pPr>
    <w:rPr>
      <w:rFonts w:ascii="Arial" w:hAnsi="Arial"/>
      <w:lang w:val="en-GB" w:eastAsia="ar-SA"/>
    </w:rPr>
  </w:style>
  <w:style w:type="paragraph" w:customStyle="1" w:styleId="berschriftohne">
    <w:name w:val="Überschrift ohne"/>
    <w:basedOn w:val="Standard"/>
    <w:rsid w:val="00F41988"/>
    <w:pPr>
      <w:suppressAutoHyphens/>
      <w:spacing w:after="240"/>
    </w:pPr>
    <w:rPr>
      <w:rFonts w:ascii="Arial" w:hAnsi="Arial"/>
      <w:b/>
      <w:sz w:val="32"/>
      <w:lang w:eastAsia="ar-SA"/>
    </w:rPr>
  </w:style>
  <w:style w:type="paragraph" w:customStyle="1" w:styleId="Tabelleninhalt">
    <w:name w:val="Tabelleninhalt"/>
    <w:basedOn w:val="Standard"/>
    <w:rsid w:val="00F41988"/>
    <w:pPr>
      <w:suppressAutoHyphens/>
    </w:pPr>
    <w:rPr>
      <w:rFonts w:ascii="Arial" w:hAnsi="Arial"/>
      <w:lang w:eastAsia="ar-SA"/>
    </w:rPr>
  </w:style>
  <w:style w:type="paragraph" w:customStyle="1" w:styleId="Tabellenheader">
    <w:name w:val="Tabellenheader"/>
    <w:basedOn w:val="Tabelleninhalt"/>
    <w:rsid w:val="00F41988"/>
    <w:rPr>
      <w:b/>
    </w:rPr>
  </w:style>
  <w:style w:type="character" w:customStyle="1" w:styleId="berschrift1Zchn">
    <w:name w:val="Überschrift 1 Zchn"/>
    <w:basedOn w:val="Absatz-Standardschriftart"/>
    <w:link w:val="berschrift1"/>
    <w:uiPriority w:val="9"/>
    <w:rsid w:val="00E27D5C"/>
    <w:rPr>
      <w:rFonts w:asciiTheme="majorHAnsi" w:eastAsiaTheme="majorEastAsia" w:hAnsiTheme="majorHAnsi" w:cstheme="majorBidi"/>
      <w:b/>
      <w:color w:val="262626" w:themeColor="text1" w:themeTint="D9"/>
      <w:sz w:val="32"/>
      <w:szCs w:val="32"/>
    </w:rPr>
  </w:style>
  <w:style w:type="paragraph" w:styleId="Beschriftung">
    <w:name w:val="caption"/>
    <w:basedOn w:val="Standard"/>
    <w:next w:val="Standard"/>
    <w:uiPriority w:val="35"/>
    <w:unhideWhenUsed/>
    <w:qFormat/>
    <w:locked/>
    <w:rsid w:val="00550796"/>
    <w:pPr>
      <w:spacing w:after="200" w:line="240" w:lineRule="auto"/>
    </w:pPr>
    <w:rPr>
      <w:rFonts w:ascii="Calibri" w:eastAsia="MS Mincho" w:hAnsi="Calibri" w:cs="Times New Roman"/>
      <w:i/>
      <w:iCs/>
      <w:color w:val="1F497D" w:themeColor="text2"/>
      <w:sz w:val="18"/>
      <w:szCs w:val="18"/>
    </w:rPr>
  </w:style>
  <w:style w:type="character" w:customStyle="1" w:styleId="berschrift4Zchn">
    <w:name w:val="Überschrift 4 Zchn"/>
    <w:basedOn w:val="Absatz-Standardschriftart"/>
    <w:link w:val="berschrift4"/>
    <w:uiPriority w:val="9"/>
    <w:rsid w:val="00550796"/>
    <w:rPr>
      <w:rFonts w:asciiTheme="majorHAnsi" w:eastAsiaTheme="majorEastAsia" w:hAnsiTheme="majorHAnsi" w:cstheme="majorBidi"/>
      <w:i/>
      <w:iCs/>
      <w:color w:val="404040" w:themeColor="text1" w:themeTint="BF"/>
    </w:rPr>
  </w:style>
  <w:style w:type="character" w:customStyle="1" w:styleId="berschrift5Zchn">
    <w:name w:val="Überschrift 5 Zchn"/>
    <w:basedOn w:val="Absatz-Standardschriftart"/>
    <w:link w:val="berschrift5"/>
    <w:uiPriority w:val="9"/>
    <w:semiHidden/>
    <w:rsid w:val="00550796"/>
    <w:rPr>
      <w:rFonts w:asciiTheme="majorHAnsi" w:eastAsiaTheme="majorEastAsia" w:hAnsiTheme="majorHAnsi" w:cstheme="majorBidi"/>
      <w:color w:val="404040" w:themeColor="text1" w:themeTint="BF"/>
    </w:rPr>
  </w:style>
  <w:style w:type="character" w:customStyle="1" w:styleId="berschrift7Zchn">
    <w:name w:val="Überschrift 7 Zchn"/>
    <w:basedOn w:val="Absatz-Standardschriftart"/>
    <w:link w:val="berschrift7"/>
    <w:uiPriority w:val="9"/>
    <w:semiHidden/>
    <w:rsid w:val="00550796"/>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50796"/>
    <w:rPr>
      <w:rFonts w:asciiTheme="majorHAnsi" w:eastAsiaTheme="majorEastAsia" w:hAnsiTheme="majorHAnsi" w:cstheme="majorBidi"/>
      <w:color w:val="262626" w:themeColor="text1" w:themeTint="D9"/>
      <w:sz w:val="21"/>
      <w:szCs w:val="21"/>
    </w:rPr>
  </w:style>
  <w:style w:type="character" w:customStyle="1" w:styleId="berschrift9Zchn">
    <w:name w:val="Überschrift 9 Zchn"/>
    <w:basedOn w:val="Absatz-Standardschriftart"/>
    <w:link w:val="berschrift9"/>
    <w:uiPriority w:val="9"/>
    <w:semiHidden/>
    <w:rsid w:val="00550796"/>
    <w:rPr>
      <w:rFonts w:asciiTheme="majorHAnsi" w:eastAsiaTheme="majorEastAsia" w:hAnsiTheme="majorHAnsi" w:cstheme="majorBidi"/>
      <w:i/>
      <w:iCs/>
      <w:color w:val="262626" w:themeColor="text1" w:themeTint="D9"/>
      <w:sz w:val="21"/>
      <w:szCs w:val="21"/>
    </w:rPr>
  </w:style>
  <w:style w:type="paragraph" w:styleId="IntensivesZitat">
    <w:name w:val="Intense Quote"/>
    <w:basedOn w:val="Standard"/>
    <w:next w:val="Standard"/>
    <w:link w:val="IntensivesZitatZchn"/>
    <w:uiPriority w:val="30"/>
    <w:qFormat/>
    <w:rsid w:val="00550796"/>
    <w:pPr>
      <w:pBdr>
        <w:top w:val="single" w:sz="4" w:space="10" w:color="404040" w:themeColor="text1" w:themeTint="BF"/>
        <w:bottom w:val="single" w:sz="4" w:space="10" w:color="404040" w:themeColor="text1" w:themeTint="BF"/>
      </w:pBdr>
      <w:spacing w:before="360" w:after="360"/>
      <w:ind w:left="864" w:right="864"/>
      <w:jc w:val="center"/>
    </w:pPr>
    <w:rPr>
      <w:rFonts w:ascii="Calibri" w:eastAsia="MS Mincho" w:hAnsi="Calibri" w:cs="Times New Roman"/>
      <w:i/>
      <w:iCs/>
      <w:color w:val="404040" w:themeColor="text1" w:themeTint="BF"/>
    </w:rPr>
  </w:style>
  <w:style w:type="character" w:customStyle="1" w:styleId="IntensivesZitatZchn">
    <w:name w:val="Intensives Zitat Zchn"/>
    <w:basedOn w:val="Absatz-Standardschriftart"/>
    <w:link w:val="IntensivesZitat"/>
    <w:uiPriority w:val="30"/>
    <w:rsid w:val="00550796"/>
    <w:rPr>
      <w:rFonts w:ascii="Calibri" w:eastAsia="MS Mincho" w:hAnsi="Calibri" w:cs="Times New Roman"/>
      <w:i/>
      <w:iCs/>
      <w:color w:val="404040" w:themeColor="text1" w:themeTint="BF"/>
    </w:rPr>
  </w:style>
  <w:style w:type="paragraph" w:styleId="Untertitel">
    <w:name w:val="Subtitle"/>
    <w:basedOn w:val="Standard"/>
    <w:next w:val="Standard"/>
    <w:link w:val="UntertitelZchn"/>
    <w:uiPriority w:val="11"/>
    <w:qFormat/>
    <w:locked/>
    <w:rsid w:val="00550796"/>
    <w:pPr>
      <w:numPr>
        <w:ilvl w:val="1"/>
      </w:numPr>
    </w:pPr>
    <w:rPr>
      <w:rFonts w:ascii="Calibri" w:eastAsia="MS Mincho" w:hAnsi="Calibri" w:cs="Times New Roman"/>
      <w:color w:val="5A5A5A" w:themeColor="text1" w:themeTint="A5"/>
      <w:spacing w:val="15"/>
    </w:rPr>
  </w:style>
  <w:style w:type="character" w:customStyle="1" w:styleId="UntertitelZchn">
    <w:name w:val="Untertitel Zchn"/>
    <w:basedOn w:val="Absatz-Standardschriftart"/>
    <w:link w:val="Untertitel"/>
    <w:uiPriority w:val="11"/>
    <w:rsid w:val="00550796"/>
    <w:rPr>
      <w:rFonts w:ascii="Calibri" w:eastAsia="MS Mincho" w:hAnsi="Calibri" w:cs="Times New Roman"/>
      <w:color w:val="5A5A5A" w:themeColor="text1" w:themeTint="A5"/>
      <w:spacing w:val="15"/>
    </w:rPr>
  </w:style>
  <w:style w:type="paragraph" w:styleId="KeinLeerraum">
    <w:name w:val="No Spacing"/>
    <w:link w:val="KeinLeerraumZchn"/>
    <w:uiPriority w:val="1"/>
    <w:qFormat/>
    <w:rsid w:val="00550796"/>
    <w:pPr>
      <w:spacing w:after="0" w:line="240" w:lineRule="auto"/>
    </w:pPr>
  </w:style>
  <w:style w:type="character" w:styleId="SchwacheHervorhebung">
    <w:name w:val="Subtle Emphasis"/>
    <w:uiPriority w:val="19"/>
    <w:qFormat/>
    <w:rsid w:val="00550796"/>
    <w:rPr>
      <w:i/>
      <w:iCs/>
      <w:color w:val="404040" w:themeColor="text1" w:themeTint="BF"/>
    </w:rPr>
  </w:style>
  <w:style w:type="character" w:styleId="IntensiveHervorhebung">
    <w:name w:val="Intense Emphasis"/>
    <w:basedOn w:val="Absatz-Standardschriftart"/>
    <w:uiPriority w:val="21"/>
    <w:qFormat/>
    <w:rsid w:val="00550796"/>
    <w:rPr>
      <w:b/>
      <w:bCs/>
      <w:i/>
      <w:iCs/>
      <w:color w:val="auto"/>
    </w:rPr>
  </w:style>
  <w:style w:type="character" w:styleId="SchwacherVerweis">
    <w:name w:val="Subtle Reference"/>
    <w:uiPriority w:val="31"/>
    <w:qFormat/>
    <w:rsid w:val="00550796"/>
    <w:rPr>
      <w:smallCaps/>
      <w:color w:val="404040" w:themeColor="text1" w:themeTint="BF"/>
    </w:rPr>
  </w:style>
  <w:style w:type="character" w:styleId="IntensiverVerweis">
    <w:name w:val="Intense Reference"/>
    <w:uiPriority w:val="32"/>
    <w:qFormat/>
    <w:rsid w:val="00550796"/>
    <w:rPr>
      <w:b/>
      <w:bCs/>
      <w:smallCaps/>
      <w:color w:val="404040" w:themeColor="text1" w:themeTint="BF"/>
      <w:spacing w:val="5"/>
    </w:rPr>
  </w:style>
  <w:style w:type="character" w:styleId="Buchtitel">
    <w:name w:val="Book Title"/>
    <w:basedOn w:val="Absatz-Standardschriftart"/>
    <w:uiPriority w:val="33"/>
    <w:qFormat/>
    <w:rsid w:val="00550796"/>
    <w:rPr>
      <w:b/>
      <w:bCs/>
      <w:i/>
      <w:iCs/>
      <w:spacing w:val="5"/>
    </w:rPr>
  </w:style>
  <w:style w:type="paragraph" w:styleId="Inhaltsverzeichnisberschrift">
    <w:name w:val="TOC Heading"/>
    <w:basedOn w:val="berschrift1"/>
    <w:next w:val="Standard"/>
    <w:uiPriority w:val="39"/>
    <w:unhideWhenUsed/>
    <w:qFormat/>
    <w:rsid w:val="00550796"/>
    <w:pPr>
      <w:outlineLvl w:val="9"/>
    </w:pPr>
  </w:style>
  <w:style w:type="paragraph" w:styleId="Verzeichnis1">
    <w:name w:val="toc 1"/>
    <w:basedOn w:val="Standard"/>
    <w:next w:val="Standard"/>
    <w:autoRedefine/>
    <w:uiPriority w:val="39"/>
    <w:locked/>
    <w:rsid w:val="009221A4"/>
    <w:pPr>
      <w:spacing w:after="100"/>
    </w:pPr>
  </w:style>
  <w:style w:type="paragraph" w:styleId="Verzeichnis2">
    <w:name w:val="toc 2"/>
    <w:basedOn w:val="Standard"/>
    <w:next w:val="Standard"/>
    <w:autoRedefine/>
    <w:uiPriority w:val="39"/>
    <w:locked/>
    <w:rsid w:val="009221A4"/>
    <w:pPr>
      <w:spacing w:after="100"/>
      <w:ind w:left="220"/>
    </w:pPr>
  </w:style>
  <w:style w:type="paragraph" w:styleId="Verzeichnis3">
    <w:name w:val="toc 3"/>
    <w:basedOn w:val="Standard"/>
    <w:next w:val="Standard"/>
    <w:autoRedefine/>
    <w:uiPriority w:val="39"/>
    <w:locked/>
    <w:rsid w:val="009221A4"/>
    <w:pPr>
      <w:spacing w:after="100"/>
      <w:ind w:left="440"/>
    </w:pPr>
  </w:style>
  <w:style w:type="character" w:styleId="BesuchterHyperlink">
    <w:name w:val="FollowedHyperlink"/>
    <w:uiPriority w:val="99"/>
    <w:semiHidden/>
    <w:unhideWhenUsed/>
    <w:rsid w:val="00EE5E82"/>
    <w:rPr>
      <w:color w:val="800080"/>
      <w:u w:val="single"/>
    </w:rPr>
  </w:style>
  <w:style w:type="character" w:customStyle="1" w:styleId="KeinLeerraumZchn">
    <w:name w:val="Kein Leerraum Zchn"/>
    <w:basedOn w:val="Absatz-Standardschriftart"/>
    <w:link w:val="KeinLeerraum"/>
    <w:uiPriority w:val="1"/>
    <w:rsid w:val="00AE688B"/>
  </w:style>
  <w:style w:type="paragraph" w:customStyle="1" w:styleId="FreieForm">
    <w:name w:val="Freie Form"/>
    <w:rsid w:val="00742BD7"/>
    <w:pPr>
      <w:spacing w:after="200" w:line="276" w:lineRule="auto"/>
    </w:pPr>
    <w:rPr>
      <w:rFonts w:ascii="Calibri" w:eastAsia="ヒラギノ角ゴ Pro W3" w:hAnsi="Calibri" w:cs="Times New Roman"/>
      <w:color w:val="000000"/>
      <w:szCs w:val="20"/>
      <w:lang w:val="en-US" w:eastAsia="en-US"/>
    </w:rPr>
  </w:style>
  <w:style w:type="character" w:styleId="Kommentarzeichen">
    <w:name w:val="annotation reference"/>
    <w:basedOn w:val="Absatz-Standardschriftart"/>
    <w:uiPriority w:val="99"/>
    <w:semiHidden/>
    <w:unhideWhenUsed/>
    <w:rsid w:val="007634A8"/>
    <w:rPr>
      <w:sz w:val="16"/>
      <w:szCs w:val="16"/>
    </w:rPr>
  </w:style>
  <w:style w:type="paragraph" w:styleId="Kommentartext">
    <w:name w:val="annotation text"/>
    <w:basedOn w:val="Standard"/>
    <w:link w:val="KommentartextZchn"/>
    <w:uiPriority w:val="99"/>
    <w:semiHidden/>
    <w:unhideWhenUsed/>
    <w:rsid w:val="007634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634A8"/>
    <w:rPr>
      <w:sz w:val="20"/>
      <w:szCs w:val="20"/>
    </w:rPr>
  </w:style>
  <w:style w:type="paragraph" w:styleId="Kommentarthema">
    <w:name w:val="annotation subject"/>
    <w:basedOn w:val="Kommentartext"/>
    <w:next w:val="Kommentartext"/>
    <w:link w:val="KommentarthemaZchn"/>
    <w:uiPriority w:val="99"/>
    <w:semiHidden/>
    <w:unhideWhenUsed/>
    <w:rsid w:val="007634A8"/>
    <w:rPr>
      <w:b/>
      <w:bCs/>
    </w:rPr>
  </w:style>
  <w:style w:type="character" w:customStyle="1" w:styleId="KommentarthemaZchn">
    <w:name w:val="Kommentarthema Zchn"/>
    <w:basedOn w:val="KommentartextZchn"/>
    <w:link w:val="Kommentarthema"/>
    <w:uiPriority w:val="99"/>
    <w:semiHidden/>
    <w:rsid w:val="007634A8"/>
    <w:rPr>
      <w:b/>
      <w:bCs/>
      <w:sz w:val="20"/>
      <w:szCs w:val="20"/>
    </w:rPr>
  </w:style>
  <w:style w:type="paragraph" w:styleId="Index1">
    <w:name w:val="index 1"/>
    <w:basedOn w:val="Standard"/>
    <w:next w:val="Standard"/>
    <w:autoRedefine/>
    <w:uiPriority w:val="99"/>
    <w:unhideWhenUsed/>
    <w:rsid w:val="008F60EE"/>
    <w:pPr>
      <w:spacing w:after="0"/>
      <w:ind w:left="220" w:hanging="220"/>
    </w:pPr>
    <w:rPr>
      <w:sz w:val="18"/>
      <w:szCs w:val="18"/>
    </w:rPr>
  </w:style>
  <w:style w:type="paragraph" w:styleId="Index2">
    <w:name w:val="index 2"/>
    <w:basedOn w:val="Standard"/>
    <w:next w:val="Standard"/>
    <w:autoRedefine/>
    <w:uiPriority w:val="99"/>
    <w:unhideWhenUsed/>
    <w:rsid w:val="008F60EE"/>
    <w:pPr>
      <w:spacing w:after="0"/>
      <w:ind w:left="440" w:hanging="220"/>
    </w:pPr>
    <w:rPr>
      <w:sz w:val="18"/>
      <w:szCs w:val="18"/>
    </w:rPr>
  </w:style>
  <w:style w:type="paragraph" w:styleId="Index3">
    <w:name w:val="index 3"/>
    <w:basedOn w:val="Standard"/>
    <w:next w:val="Standard"/>
    <w:autoRedefine/>
    <w:uiPriority w:val="99"/>
    <w:unhideWhenUsed/>
    <w:rsid w:val="008F60EE"/>
    <w:pPr>
      <w:spacing w:after="0"/>
      <w:ind w:left="660" w:hanging="220"/>
    </w:pPr>
    <w:rPr>
      <w:sz w:val="18"/>
      <w:szCs w:val="18"/>
    </w:rPr>
  </w:style>
  <w:style w:type="paragraph" w:styleId="Index4">
    <w:name w:val="index 4"/>
    <w:basedOn w:val="Standard"/>
    <w:next w:val="Standard"/>
    <w:autoRedefine/>
    <w:uiPriority w:val="99"/>
    <w:unhideWhenUsed/>
    <w:rsid w:val="008F60EE"/>
    <w:pPr>
      <w:spacing w:after="0"/>
      <w:ind w:left="880" w:hanging="220"/>
    </w:pPr>
    <w:rPr>
      <w:sz w:val="18"/>
      <w:szCs w:val="18"/>
    </w:rPr>
  </w:style>
  <w:style w:type="paragraph" w:styleId="Index5">
    <w:name w:val="index 5"/>
    <w:basedOn w:val="Standard"/>
    <w:next w:val="Standard"/>
    <w:autoRedefine/>
    <w:uiPriority w:val="99"/>
    <w:unhideWhenUsed/>
    <w:rsid w:val="008F60EE"/>
    <w:pPr>
      <w:spacing w:after="0"/>
      <w:ind w:left="1100" w:hanging="220"/>
    </w:pPr>
    <w:rPr>
      <w:sz w:val="18"/>
      <w:szCs w:val="18"/>
    </w:rPr>
  </w:style>
  <w:style w:type="paragraph" w:styleId="Index6">
    <w:name w:val="index 6"/>
    <w:basedOn w:val="Standard"/>
    <w:next w:val="Standard"/>
    <w:autoRedefine/>
    <w:uiPriority w:val="99"/>
    <w:unhideWhenUsed/>
    <w:rsid w:val="008F60EE"/>
    <w:pPr>
      <w:spacing w:after="0"/>
      <w:ind w:left="1320" w:hanging="220"/>
    </w:pPr>
    <w:rPr>
      <w:sz w:val="18"/>
      <w:szCs w:val="18"/>
    </w:rPr>
  </w:style>
  <w:style w:type="paragraph" w:styleId="Index7">
    <w:name w:val="index 7"/>
    <w:basedOn w:val="Standard"/>
    <w:next w:val="Standard"/>
    <w:autoRedefine/>
    <w:uiPriority w:val="99"/>
    <w:unhideWhenUsed/>
    <w:rsid w:val="008F60EE"/>
    <w:pPr>
      <w:spacing w:after="0"/>
      <w:ind w:left="1540" w:hanging="220"/>
    </w:pPr>
    <w:rPr>
      <w:sz w:val="18"/>
      <w:szCs w:val="18"/>
    </w:rPr>
  </w:style>
  <w:style w:type="paragraph" w:styleId="Index8">
    <w:name w:val="index 8"/>
    <w:basedOn w:val="Standard"/>
    <w:next w:val="Standard"/>
    <w:autoRedefine/>
    <w:uiPriority w:val="99"/>
    <w:unhideWhenUsed/>
    <w:rsid w:val="008F60EE"/>
    <w:pPr>
      <w:spacing w:after="0"/>
      <w:ind w:left="1760" w:hanging="220"/>
    </w:pPr>
    <w:rPr>
      <w:sz w:val="18"/>
      <w:szCs w:val="18"/>
    </w:rPr>
  </w:style>
  <w:style w:type="paragraph" w:styleId="Index9">
    <w:name w:val="index 9"/>
    <w:basedOn w:val="Standard"/>
    <w:next w:val="Standard"/>
    <w:autoRedefine/>
    <w:uiPriority w:val="99"/>
    <w:unhideWhenUsed/>
    <w:rsid w:val="008F60EE"/>
    <w:pPr>
      <w:spacing w:after="0"/>
      <w:ind w:left="1980" w:hanging="220"/>
    </w:pPr>
    <w:rPr>
      <w:sz w:val="18"/>
      <w:szCs w:val="18"/>
    </w:rPr>
  </w:style>
  <w:style w:type="paragraph" w:styleId="Indexberschrift">
    <w:name w:val="index heading"/>
    <w:basedOn w:val="Standard"/>
    <w:next w:val="Index1"/>
    <w:uiPriority w:val="99"/>
    <w:unhideWhenUsed/>
    <w:rsid w:val="008F60EE"/>
    <w:pPr>
      <w:spacing w:before="240" w:after="120"/>
      <w:jc w:val="center"/>
    </w:pPr>
    <w:rPr>
      <w:b/>
      <w:bCs/>
      <w:sz w:val="26"/>
      <w:szCs w:val="26"/>
    </w:rPr>
  </w:style>
  <w:style w:type="paragraph" w:styleId="Funotentext">
    <w:name w:val="footnote text"/>
    <w:basedOn w:val="Standard"/>
    <w:link w:val="FunotentextZchn"/>
    <w:uiPriority w:val="99"/>
    <w:semiHidden/>
    <w:unhideWhenUsed/>
    <w:rsid w:val="008031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03173"/>
    <w:rPr>
      <w:sz w:val="20"/>
      <w:szCs w:val="20"/>
    </w:rPr>
  </w:style>
  <w:style w:type="character" w:styleId="Funotenzeichen">
    <w:name w:val="footnote reference"/>
    <w:basedOn w:val="Absatz-Standardschriftart"/>
    <w:uiPriority w:val="99"/>
    <w:semiHidden/>
    <w:unhideWhenUsed/>
    <w:rsid w:val="00803173"/>
    <w:rPr>
      <w:vertAlign w:val="superscript"/>
    </w:rPr>
  </w:style>
  <w:style w:type="table" w:customStyle="1" w:styleId="Tabellenraster1">
    <w:name w:val="Tabellenraster1"/>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enraster2">
    <w:name w:val="Tabellenraster2"/>
    <w:basedOn w:val="NormaleTabelle"/>
    <w:next w:val="Tabellenraster"/>
    <w:rsid w:val="00BF0BE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rarbeitung">
    <w:name w:val="Revision"/>
    <w:hidden/>
    <w:uiPriority w:val="99"/>
    <w:semiHidden/>
    <w:rsid w:val="00E90405"/>
    <w:pPr>
      <w:spacing w:after="0" w:line="240" w:lineRule="auto"/>
    </w:pPr>
  </w:style>
  <w:style w:type="paragraph" w:customStyle="1" w:styleId="FooterRight">
    <w:name w:val="Footer Right"/>
    <w:basedOn w:val="Fuzeile"/>
    <w:uiPriority w:val="35"/>
    <w:qFormat/>
    <w:rsid w:val="00CE14DC"/>
    <w:pPr>
      <w:pBdr>
        <w:top w:val="dashed" w:sz="4" w:space="18" w:color="7F7F7F"/>
      </w:pBdr>
      <w:tabs>
        <w:tab w:val="clear" w:pos="4536"/>
        <w:tab w:val="clear" w:pos="9072"/>
        <w:tab w:val="center" w:pos="4320"/>
        <w:tab w:val="right" w:pos="8640"/>
      </w:tabs>
      <w:spacing w:after="200" w:line="240" w:lineRule="auto"/>
      <w:contextualSpacing/>
      <w:jc w:val="right"/>
    </w:pPr>
    <w:rPr>
      <w:rFonts w:ascii="Frutiger 47LightCn" w:hAnsi="Frutiger 47LightCn"/>
      <w:color w:val="7F7F7F" w:themeColor="text1" w:themeTint="80"/>
      <w:sz w:val="20"/>
      <w:szCs w:val="20"/>
      <w:lang w:eastAsia="ja-JP"/>
    </w:rPr>
  </w:style>
  <w:style w:type="table" w:styleId="Gitternetztabelle4Akzent1">
    <w:name w:val="Grid Table 4 Accent 1"/>
    <w:basedOn w:val="NormaleTabelle"/>
    <w:uiPriority w:val="49"/>
    <w:rsid w:val="00A9648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A9648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emithellemGitternetz">
    <w:name w:val="Grid Table Light"/>
    <w:basedOn w:val="NormaleTabelle"/>
    <w:uiPriority w:val="40"/>
    <w:rsid w:val="0033423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543">
      <w:bodyDiv w:val="1"/>
      <w:marLeft w:val="0"/>
      <w:marRight w:val="0"/>
      <w:marTop w:val="0"/>
      <w:marBottom w:val="0"/>
      <w:divBdr>
        <w:top w:val="none" w:sz="0" w:space="0" w:color="auto"/>
        <w:left w:val="none" w:sz="0" w:space="0" w:color="auto"/>
        <w:bottom w:val="none" w:sz="0" w:space="0" w:color="auto"/>
        <w:right w:val="none" w:sz="0" w:space="0" w:color="auto"/>
      </w:divBdr>
      <w:divsChild>
        <w:div w:id="274756726">
          <w:marLeft w:val="0"/>
          <w:marRight w:val="0"/>
          <w:marTop w:val="0"/>
          <w:marBottom w:val="0"/>
          <w:divBdr>
            <w:top w:val="none" w:sz="0" w:space="0" w:color="auto"/>
            <w:left w:val="none" w:sz="0" w:space="0" w:color="auto"/>
            <w:bottom w:val="none" w:sz="0" w:space="0" w:color="auto"/>
            <w:right w:val="none" w:sz="0" w:space="0" w:color="auto"/>
          </w:divBdr>
          <w:divsChild>
            <w:div w:id="1494907569">
              <w:marLeft w:val="0"/>
              <w:marRight w:val="0"/>
              <w:marTop w:val="0"/>
              <w:marBottom w:val="0"/>
              <w:divBdr>
                <w:top w:val="none" w:sz="0" w:space="0" w:color="auto"/>
                <w:left w:val="none" w:sz="0" w:space="0" w:color="auto"/>
                <w:bottom w:val="none" w:sz="0" w:space="0" w:color="auto"/>
                <w:right w:val="none" w:sz="0" w:space="0" w:color="auto"/>
              </w:divBdr>
              <w:divsChild>
                <w:div w:id="204952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2377">
      <w:marLeft w:val="0"/>
      <w:marRight w:val="0"/>
      <w:marTop w:val="0"/>
      <w:marBottom w:val="0"/>
      <w:divBdr>
        <w:top w:val="none" w:sz="0" w:space="0" w:color="auto"/>
        <w:left w:val="none" w:sz="0" w:space="0" w:color="auto"/>
        <w:bottom w:val="none" w:sz="0" w:space="0" w:color="auto"/>
        <w:right w:val="none" w:sz="0" w:space="0" w:color="auto"/>
      </w:divBdr>
    </w:div>
    <w:div w:id="30762378">
      <w:marLeft w:val="0"/>
      <w:marRight w:val="0"/>
      <w:marTop w:val="0"/>
      <w:marBottom w:val="0"/>
      <w:divBdr>
        <w:top w:val="none" w:sz="0" w:space="0" w:color="auto"/>
        <w:left w:val="none" w:sz="0" w:space="0" w:color="auto"/>
        <w:bottom w:val="none" w:sz="0" w:space="0" w:color="auto"/>
        <w:right w:val="none" w:sz="0" w:space="0" w:color="auto"/>
      </w:divBdr>
    </w:div>
    <w:div w:id="30762379">
      <w:marLeft w:val="0"/>
      <w:marRight w:val="0"/>
      <w:marTop w:val="0"/>
      <w:marBottom w:val="0"/>
      <w:divBdr>
        <w:top w:val="none" w:sz="0" w:space="0" w:color="auto"/>
        <w:left w:val="none" w:sz="0" w:space="0" w:color="auto"/>
        <w:bottom w:val="none" w:sz="0" w:space="0" w:color="auto"/>
        <w:right w:val="none" w:sz="0" w:space="0" w:color="auto"/>
      </w:divBdr>
    </w:div>
    <w:div w:id="30762380">
      <w:marLeft w:val="0"/>
      <w:marRight w:val="0"/>
      <w:marTop w:val="0"/>
      <w:marBottom w:val="0"/>
      <w:divBdr>
        <w:top w:val="none" w:sz="0" w:space="0" w:color="auto"/>
        <w:left w:val="none" w:sz="0" w:space="0" w:color="auto"/>
        <w:bottom w:val="none" w:sz="0" w:space="0" w:color="auto"/>
        <w:right w:val="none" w:sz="0" w:space="0" w:color="auto"/>
      </w:divBdr>
    </w:div>
    <w:div w:id="30762381">
      <w:marLeft w:val="0"/>
      <w:marRight w:val="0"/>
      <w:marTop w:val="0"/>
      <w:marBottom w:val="0"/>
      <w:divBdr>
        <w:top w:val="none" w:sz="0" w:space="0" w:color="auto"/>
        <w:left w:val="none" w:sz="0" w:space="0" w:color="auto"/>
        <w:bottom w:val="none" w:sz="0" w:space="0" w:color="auto"/>
        <w:right w:val="none" w:sz="0" w:space="0" w:color="auto"/>
      </w:divBdr>
    </w:div>
    <w:div w:id="30762382">
      <w:marLeft w:val="0"/>
      <w:marRight w:val="0"/>
      <w:marTop w:val="0"/>
      <w:marBottom w:val="0"/>
      <w:divBdr>
        <w:top w:val="none" w:sz="0" w:space="0" w:color="auto"/>
        <w:left w:val="none" w:sz="0" w:space="0" w:color="auto"/>
        <w:bottom w:val="none" w:sz="0" w:space="0" w:color="auto"/>
        <w:right w:val="none" w:sz="0" w:space="0" w:color="auto"/>
      </w:divBdr>
      <w:divsChild>
        <w:div w:id="30762384">
          <w:marLeft w:val="0"/>
          <w:marRight w:val="0"/>
          <w:marTop w:val="0"/>
          <w:marBottom w:val="0"/>
          <w:divBdr>
            <w:top w:val="single" w:sz="8" w:space="1" w:color="auto"/>
            <w:left w:val="none" w:sz="0" w:space="0" w:color="auto"/>
            <w:bottom w:val="single" w:sz="8" w:space="1" w:color="auto"/>
            <w:right w:val="none" w:sz="0" w:space="0" w:color="auto"/>
          </w:divBdr>
        </w:div>
      </w:divsChild>
    </w:div>
    <w:div w:id="30762383">
      <w:marLeft w:val="0"/>
      <w:marRight w:val="0"/>
      <w:marTop w:val="0"/>
      <w:marBottom w:val="0"/>
      <w:divBdr>
        <w:top w:val="none" w:sz="0" w:space="0" w:color="auto"/>
        <w:left w:val="none" w:sz="0" w:space="0" w:color="auto"/>
        <w:bottom w:val="none" w:sz="0" w:space="0" w:color="auto"/>
        <w:right w:val="none" w:sz="0" w:space="0" w:color="auto"/>
      </w:divBdr>
      <w:divsChild>
        <w:div w:id="30762385">
          <w:marLeft w:val="0"/>
          <w:marRight w:val="0"/>
          <w:marTop w:val="0"/>
          <w:marBottom w:val="0"/>
          <w:divBdr>
            <w:top w:val="single" w:sz="8" w:space="1" w:color="auto"/>
            <w:left w:val="none" w:sz="0" w:space="0" w:color="auto"/>
            <w:bottom w:val="single" w:sz="8" w:space="1" w:color="auto"/>
            <w:right w:val="none" w:sz="0" w:space="0" w:color="auto"/>
          </w:divBdr>
        </w:div>
      </w:divsChild>
    </w:div>
    <w:div w:id="106972280">
      <w:bodyDiv w:val="1"/>
      <w:marLeft w:val="0"/>
      <w:marRight w:val="0"/>
      <w:marTop w:val="0"/>
      <w:marBottom w:val="0"/>
      <w:divBdr>
        <w:top w:val="none" w:sz="0" w:space="0" w:color="auto"/>
        <w:left w:val="none" w:sz="0" w:space="0" w:color="auto"/>
        <w:bottom w:val="none" w:sz="0" w:space="0" w:color="auto"/>
        <w:right w:val="none" w:sz="0" w:space="0" w:color="auto"/>
      </w:divBdr>
    </w:div>
    <w:div w:id="330111086">
      <w:bodyDiv w:val="1"/>
      <w:marLeft w:val="0"/>
      <w:marRight w:val="0"/>
      <w:marTop w:val="0"/>
      <w:marBottom w:val="0"/>
      <w:divBdr>
        <w:top w:val="none" w:sz="0" w:space="0" w:color="auto"/>
        <w:left w:val="none" w:sz="0" w:space="0" w:color="auto"/>
        <w:bottom w:val="none" w:sz="0" w:space="0" w:color="auto"/>
        <w:right w:val="none" w:sz="0" w:space="0" w:color="auto"/>
      </w:divBdr>
    </w:div>
    <w:div w:id="332151905">
      <w:bodyDiv w:val="1"/>
      <w:marLeft w:val="0"/>
      <w:marRight w:val="0"/>
      <w:marTop w:val="0"/>
      <w:marBottom w:val="0"/>
      <w:divBdr>
        <w:top w:val="none" w:sz="0" w:space="0" w:color="auto"/>
        <w:left w:val="none" w:sz="0" w:space="0" w:color="auto"/>
        <w:bottom w:val="none" w:sz="0" w:space="0" w:color="auto"/>
        <w:right w:val="none" w:sz="0" w:space="0" w:color="auto"/>
      </w:divBdr>
    </w:div>
    <w:div w:id="477067681">
      <w:bodyDiv w:val="1"/>
      <w:marLeft w:val="0"/>
      <w:marRight w:val="0"/>
      <w:marTop w:val="0"/>
      <w:marBottom w:val="0"/>
      <w:divBdr>
        <w:top w:val="none" w:sz="0" w:space="0" w:color="auto"/>
        <w:left w:val="none" w:sz="0" w:space="0" w:color="auto"/>
        <w:bottom w:val="none" w:sz="0" w:space="0" w:color="auto"/>
        <w:right w:val="none" w:sz="0" w:space="0" w:color="auto"/>
      </w:divBdr>
    </w:div>
    <w:div w:id="519050670">
      <w:bodyDiv w:val="1"/>
      <w:marLeft w:val="0"/>
      <w:marRight w:val="0"/>
      <w:marTop w:val="0"/>
      <w:marBottom w:val="0"/>
      <w:divBdr>
        <w:top w:val="none" w:sz="0" w:space="0" w:color="auto"/>
        <w:left w:val="none" w:sz="0" w:space="0" w:color="auto"/>
        <w:bottom w:val="none" w:sz="0" w:space="0" w:color="auto"/>
        <w:right w:val="none" w:sz="0" w:space="0" w:color="auto"/>
      </w:divBdr>
    </w:div>
    <w:div w:id="527761809">
      <w:bodyDiv w:val="1"/>
      <w:marLeft w:val="0"/>
      <w:marRight w:val="0"/>
      <w:marTop w:val="0"/>
      <w:marBottom w:val="0"/>
      <w:divBdr>
        <w:top w:val="none" w:sz="0" w:space="0" w:color="auto"/>
        <w:left w:val="none" w:sz="0" w:space="0" w:color="auto"/>
        <w:bottom w:val="none" w:sz="0" w:space="0" w:color="auto"/>
        <w:right w:val="none" w:sz="0" w:space="0" w:color="auto"/>
      </w:divBdr>
    </w:div>
    <w:div w:id="636226266">
      <w:bodyDiv w:val="1"/>
      <w:marLeft w:val="0"/>
      <w:marRight w:val="0"/>
      <w:marTop w:val="0"/>
      <w:marBottom w:val="0"/>
      <w:divBdr>
        <w:top w:val="none" w:sz="0" w:space="0" w:color="auto"/>
        <w:left w:val="none" w:sz="0" w:space="0" w:color="auto"/>
        <w:bottom w:val="none" w:sz="0" w:space="0" w:color="auto"/>
        <w:right w:val="none" w:sz="0" w:space="0" w:color="auto"/>
      </w:divBdr>
    </w:div>
    <w:div w:id="799495594">
      <w:bodyDiv w:val="1"/>
      <w:marLeft w:val="0"/>
      <w:marRight w:val="0"/>
      <w:marTop w:val="0"/>
      <w:marBottom w:val="0"/>
      <w:divBdr>
        <w:top w:val="none" w:sz="0" w:space="0" w:color="auto"/>
        <w:left w:val="none" w:sz="0" w:space="0" w:color="auto"/>
        <w:bottom w:val="none" w:sz="0" w:space="0" w:color="auto"/>
        <w:right w:val="none" w:sz="0" w:space="0" w:color="auto"/>
      </w:divBdr>
    </w:div>
    <w:div w:id="847596327">
      <w:bodyDiv w:val="1"/>
      <w:marLeft w:val="0"/>
      <w:marRight w:val="0"/>
      <w:marTop w:val="0"/>
      <w:marBottom w:val="0"/>
      <w:divBdr>
        <w:top w:val="none" w:sz="0" w:space="0" w:color="auto"/>
        <w:left w:val="none" w:sz="0" w:space="0" w:color="auto"/>
        <w:bottom w:val="none" w:sz="0" w:space="0" w:color="auto"/>
        <w:right w:val="none" w:sz="0" w:space="0" w:color="auto"/>
      </w:divBdr>
    </w:div>
    <w:div w:id="905607253">
      <w:bodyDiv w:val="1"/>
      <w:marLeft w:val="0"/>
      <w:marRight w:val="0"/>
      <w:marTop w:val="0"/>
      <w:marBottom w:val="0"/>
      <w:divBdr>
        <w:top w:val="none" w:sz="0" w:space="0" w:color="auto"/>
        <w:left w:val="none" w:sz="0" w:space="0" w:color="auto"/>
        <w:bottom w:val="none" w:sz="0" w:space="0" w:color="auto"/>
        <w:right w:val="none" w:sz="0" w:space="0" w:color="auto"/>
      </w:divBdr>
    </w:div>
    <w:div w:id="981734255">
      <w:bodyDiv w:val="1"/>
      <w:marLeft w:val="0"/>
      <w:marRight w:val="0"/>
      <w:marTop w:val="0"/>
      <w:marBottom w:val="0"/>
      <w:divBdr>
        <w:top w:val="none" w:sz="0" w:space="0" w:color="auto"/>
        <w:left w:val="none" w:sz="0" w:space="0" w:color="auto"/>
        <w:bottom w:val="none" w:sz="0" w:space="0" w:color="auto"/>
        <w:right w:val="none" w:sz="0" w:space="0" w:color="auto"/>
      </w:divBdr>
    </w:div>
    <w:div w:id="1068769420">
      <w:bodyDiv w:val="1"/>
      <w:marLeft w:val="0"/>
      <w:marRight w:val="0"/>
      <w:marTop w:val="0"/>
      <w:marBottom w:val="0"/>
      <w:divBdr>
        <w:top w:val="none" w:sz="0" w:space="0" w:color="auto"/>
        <w:left w:val="none" w:sz="0" w:space="0" w:color="auto"/>
        <w:bottom w:val="none" w:sz="0" w:space="0" w:color="auto"/>
        <w:right w:val="none" w:sz="0" w:space="0" w:color="auto"/>
      </w:divBdr>
    </w:div>
    <w:div w:id="1289778179">
      <w:bodyDiv w:val="1"/>
      <w:marLeft w:val="0"/>
      <w:marRight w:val="0"/>
      <w:marTop w:val="0"/>
      <w:marBottom w:val="0"/>
      <w:divBdr>
        <w:top w:val="none" w:sz="0" w:space="0" w:color="auto"/>
        <w:left w:val="none" w:sz="0" w:space="0" w:color="auto"/>
        <w:bottom w:val="none" w:sz="0" w:space="0" w:color="auto"/>
        <w:right w:val="none" w:sz="0" w:space="0" w:color="auto"/>
      </w:divBdr>
    </w:div>
    <w:div w:id="1292520245">
      <w:bodyDiv w:val="1"/>
      <w:marLeft w:val="0"/>
      <w:marRight w:val="0"/>
      <w:marTop w:val="0"/>
      <w:marBottom w:val="0"/>
      <w:divBdr>
        <w:top w:val="none" w:sz="0" w:space="0" w:color="auto"/>
        <w:left w:val="none" w:sz="0" w:space="0" w:color="auto"/>
        <w:bottom w:val="none" w:sz="0" w:space="0" w:color="auto"/>
        <w:right w:val="none" w:sz="0" w:space="0" w:color="auto"/>
      </w:divBdr>
    </w:div>
    <w:div w:id="1302879306">
      <w:bodyDiv w:val="1"/>
      <w:marLeft w:val="0"/>
      <w:marRight w:val="0"/>
      <w:marTop w:val="0"/>
      <w:marBottom w:val="0"/>
      <w:divBdr>
        <w:top w:val="none" w:sz="0" w:space="0" w:color="auto"/>
        <w:left w:val="none" w:sz="0" w:space="0" w:color="auto"/>
        <w:bottom w:val="none" w:sz="0" w:space="0" w:color="auto"/>
        <w:right w:val="none" w:sz="0" w:space="0" w:color="auto"/>
      </w:divBdr>
    </w:div>
    <w:div w:id="1369334875">
      <w:bodyDiv w:val="1"/>
      <w:marLeft w:val="0"/>
      <w:marRight w:val="0"/>
      <w:marTop w:val="0"/>
      <w:marBottom w:val="0"/>
      <w:divBdr>
        <w:top w:val="none" w:sz="0" w:space="0" w:color="auto"/>
        <w:left w:val="none" w:sz="0" w:space="0" w:color="auto"/>
        <w:bottom w:val="none" w:sz="0" w:space="0" w:color="auto"/>
        <w:right w:val="none" w:sz="0" w:space="0" w:color="auto"/>
      </w:divBdr>
      <w:divsChild>
        <w:div w:id="1436054108">
          <w:marLeft w:val="0"/>
          <w:marRight w:val="0"/>
          <w:marTop w:val="0"/>
          <w:marBottom w:val="0"/>
          <w:divBdr>
            <w:top w:val="none" w:sz="0" w:space="0" w:color="auto"/>
            <w:left w:val="none" w:sz="0" w:space="0" w:color="auto"/>
            <w:bottom w:val="none" w:sz="0" w:space="0" w:color="auto"/>
            <w:right w:val="none" w:sz="0" w:space="0" w:color="auto"/>
          </w:divBdr>
        </w:div>
        <w:div w:id="2050568204">
          <w:marLeft w:val="0"/>
          <w:marRight w:val="0"/>
          <w:marTop w:val="0"/>
          <w:marBottom w:val="0"/>
          <w:divBdr>
            <w:top w:val="none" w:sz="0" w:space="0" w:color="auto"/>
            <w:left w:val="none" w:sz="0" w:space="0" w:color="auto"/>
            <w:bottom w:val="none" w:sz="0" w:space="0" w:color="auto"/>
            <w:right w:val="none" w:sz="0" w:space="0" w:color="auto"/>
          </w:divBdr>
        </w:div>
      </w:divsChild>
    </w:div>
    <w:div w:id="1652518933">
      <w:bodyDiv w:val="1"/>
      <w:marLeft w:val="0"/>
      <w:marRight w:val="0"/>
      <w:marTop w:val="0"/>
      <w:marBottom w:val="0"/>
      <w:divBdr>
        <w:top w:val="none" w:sz="0" w:space="0" w:color="auto"/>
        <w:left w:val="none" w:sz="0" w:space="0" w:color="auto"/>
        <w:bottom w:val="none" w:sz="0" w:space="0" w:color="auto"/>
        <w:right w:val="none" w:sz="0" w:space="0" w:color="auto"/>
      </w:divBdr>
    </w:div>
    <w:div w:id="1660425931">
      <w:bodyDiv w:val="1"/>
      <w:marLeft w:val="0"/>
      <w:marRight w:val="0"/>
      <w:marTop w:val="0"/>
      <w:marBottom w:val="0"/>
      <w:divBdr>
        <w:top w:val="none" w:sz="0" w:space="0" w:color="auto"/>
        <w:left w:val="none" w:sz="0" w:space="0" w:color="auto"/>
        <w:bottom w:val="none" w:sz="0" w:space="0" w:color="auto"/>
        <w:right w:val="none" w:sz="0" w:space="0" w:color="auto"/>
      </w:divBdr>
    </w:div>
    <w:div w:id="17782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diagramLayout" Target="diagrams/layou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1.xml"/><Relationship Id="rId23"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AB2FD0-2B03-4377-AB78-C40A056ACE6F}" type="doc">
      <dgm:prSet loTypeId="urn:microsoft.com/office/officeart/2005/8/layout/hierarchy3" loCatId="list" qsTypeId="urn:microsoft.com/office/officeart/2005/8/quickstyle/simple3" qsCatId="simple" csTypeId="urn:microsoft.com/office/officeart/2005/8/colors/accent1_2" csCatId="accent1" phldr="1"/>
      <dgm:spPr/>
      <dgm:t>
        <a:bodyPr/>
        <a:lstStyle/>
        <a:p>
          <a:endParaRPr lang="de-DE"/>
        </a:p>
      </dgm:t>
    </dgm:pt>
    <dgm:pt modelId="{56A49430-181E-403C-8A34-714158AEC076}">
      <dgm:prSet phldrT="[Text]"/>
      <dgm:spPr/>
      <dgm:t>
        <a:bodyPr/>
        <a:lstStyle/>
        <a:p>
          <a:pPr algn="ctr"/>
          <a:r>
            <a:rPr lang="de-DE"/>
            <a:t>Projekt-organisation</a:t>
          </a:r>
        </a:p>
      </dgm:t>
    </dgm:pt>
    <dgm:pt modelId="{364F3740-FB73-434C-908E-5DD32149EBF9}" type="parTrans" cxnId="{81BAB975-333C-4334-AA72-563F4ABA887F}">
      <dgm:prSet/>
      <dgm:spPr/>
      <dgm:t>
        <a:bodyPr/>
        <a:lstStyle/>
        <a:p>
          <a:pPr algn="l"/>
          <a:endParaRPr lang="de-DE"/>
        </a:p>
      </dgm:t>
    </dgm:pt>
    <dgm:pt modelId="{FC6ED0AC-6A10-4C8A-A251-3BCFFCB3359F}" type="sibTrans" cxnId="{81BAB975-333C-4334-AA72-563F4ABA887F}">
      <dgm:prSet/>
      <dgm:spPr/>
      <dgm:t>
        <a:bodyPr/>
        <a:lstStyle/>
        <a:p>
          <a:pPr algn="l"/>
          <a:endParaRPr lang="de-DE"/>
        </a:p>
      </dgm:t>
    </dgm:pt>
    <dgm:pt modelId="{34E35518-EF43-41E7-B2B5-7F090C09FB94}">
      <dgm:prSet phldrT="[Text]"/>
      <dgm:spPr/>
      <dgm:t>
        <a:bodyPr/>
        <a:lstStyle/>
        <a:p>
          <a:pPr algn="ctr"/>
          <a:r>
            <a:rPr lang="de-DE"/>
            <a:t>Rechnungs-verwaltung</a:t>
          </a:r>
        </a:p>
      </dgm:t>
    </dgm:pt>
    <dgm:pt modelId="{66742FD1-66B7-4EA1-B4AF-089578453264}" type="parTrans" cxnId="{23EF611C-F365-4317-8841-14098D219BD0}">
      <dgm:prSet/>
      <dgm:spPr/>
      <dgm:t>
        <a:bodyPr/>
        <a:lstStyle/>
        <a:p>
          <a:pPr algn="l"/>
          <a:endParaRPr lang="de-DE"/>
        </a:p>
      </dgm:t>
    </dgm:pt>
    <dgm:pt modelId="{38F9A0FE-4B98-4ED4-B21D-3248921572C9}" type="sibTrans" cxnId="{23EF611C-F365-4317-8841-14098D219BD0}">
      <dgm:prSet/>
      <dgm:spPr/>
      <dgm:t>
        <a:bodyPr/>
        <a:lstStyle/>
        <a:p>
          <a:pPr algn="l"/>
          <a:endParaRPr lang="de-DE"/>
        </a:p>
      </dgm:t>
    </dgm:pt>
    <dgm:pt modelId="{DC5733AA-5488-4161-9E9C-4E86DFCF157C}">
      <dgm:prSet phldrT="[Text]"/>
      <dgm:spPr/>
      <dgm:t>
        <a:bodyPr/>
        <a:lstStyle/>
        <a:p>
          <a:pPr algn="ctr"/>
          <a:r>
            <a:rPr lang="de-DE"/>
            <a:t>Kunden-verwaltung</a:t>
          </a:r>
        </a:p>
      </dgm:t>
    </dgm:pt>
    <dgm:pt modelId="{2281873B-9933-4F2D-98BE-964C31896381}" type="parTrans" cxnId="{2C2C6659-00C8-4F1A-AAB5-A362245A7A72}">
      <dgm:prSet/>
      <dgm:spPr/>
      <dgm:t>
        <a:bodyPr/>
        <a:lstStyle/>
        <a:p>
          <a:pPr algn="l"/>
          <a:endParaRPr lang="de-DE"/>
        </a:p>
      </dgm:t>
    </dgm:pt>
    <dgm:pt modelId="{C8194241-8159-401F-8043-F733DEA640AF}" type="sibTrans" cxnId="{2C2C6659-00C8-4F1A-AAB5-A362245A7A72}">
      <dgm:prSet/>
      <dgm:spPr/>
      <dgm:t>
        <a:bodyPr/>
        <a:lstStyle/>
        <a:p>
          <a:pPr algn="l"/>
          <a:endParaRPr lang="de-DE"/>
        </a:p>
      </dgm:t>
    </dgm:pt>
    <dgm:pt modelId="{B4094FF4-9337-4505-BFC6-3E0C305126B0}">
      <dgm:prSet phldrT="[Text]"/>
      <dgm:spPr/>
      <dgm:t>
        <a:bodyPr/>
        <a:lstStyle/>
        <a:p>
          <a:pPr algn="ctr"/>
          <a:r>
            <a:rPr lang="de-DE"/>
            <a:t>Mitarbeiter-verwaltung</a:t>
          </a:r>
        </a:p>
      </dgm:t>
    </dgm:pt>
    <dgm:pt modelId="{11BD4E6D-CBA2-419E-A6EA-7805E296E136}" type="parTrans" cxnId="{355A8AA8-46E3-4CCF-BCA5-2B51582BE8CE}">
      <dgm:prSet/>
      <dgm:spPr/>
      <dgm:t>
        <a:bodyPr/>
        <a:lstStyle/>
        <a:p>
          <a:pPr algn="l"/>
          <a:endParaRPr lang="de-DE"/>
        </a:p>
      </dgm:t>
    </dgm:pt>
    <dgm:pt modelId="{D91CBD99-7732-463B-84F0-1527930466E3}" type="sibTrans" cxnId="{355A8AA8-46E3-4CCF-BCA5-2B51582BE8CE}">
      <dgm:prSet/>
      <dgm:spPr/>
      <dgm:t>
        <a:bodyPr/>
        <a:lstStyle/>
        <a:p>
          <a:pPr algn="l"/>
          <a:endParaRPr lang="de-DE"/>
        </a:p>
      </dgm:t>
    </dgm:pt>
    <dgm:pt modelId="{B804C279-6B19-444C-A41F-2E63C78BBDDD}">
      <dgm:prSet phldrT="[Text]"/>
      <dgm:spPr/>
      <dgm:t>
        <a:bodyPr/>
        <a:lstStyle/>
        <a:p>
          <a:pPr algn="ctr"/>
          <a:r>
            <a:rPr lang="de-DE"/>
            <a:t>Kurs-verwaltung</a:t>
          </a:r>
        </a:p>
      </dgm:t>
    </dgm:pt>
    <dgm:pt modelId="{A3A8B242-07D7-4EBD-8075-D33522D15544}" type="parTrans" cxnId="{E7BAA035-B670-4876-BBF7-51A989E1F3C9}">
      <dgm:prSet/>
      <dgm:spPr/>
      <dgm:t>
        <a:bodyPr/>
        <a:lstStyle/>
        <a:p>
          <a:pPr algn="l"/>
          <a:endParaRPr lang="de-DE"/>
        </a:p>
      </dgm:t>
    </dgm:pt>
    <dgm:pt modelId="{0E0544F9-6300-4FE4-8B5B-74D398110D44}" type="sibTrans" cxnId="{E7BAA035-B670-4876-BBF7-51A989E1F3C9}">
      <dgm:prSet/>
      <dgm:spPr/>
      <dgm:t>
        <a:bodyPr/>
        <a:lstStyle/>
        <a:p>
          <a:pPr algn="l"/>
          <a:endParaRPr lang="de-DE"/>
        </a:p>
      </dgm:t>
    </dgm:pt>
    <dgm:pt modelId="{28FAD08A-7668-4F89-88BA-7BC5522EC9AA}">
      <dgm:prSet phldrT="[Text]"/>
      <dgm:spPr/>
      <dgm:t>
        <a:bodyPr/>
        <a:lstStyle/>
        <a:p>
          <a:pPr algn="ctr"/>
          <a:r>
            <a:rPr lang="de-DE"/>
            <a:t>Termin-verwaltung</a:t>
          </a:r>
        </a:p>
      </dgm:t>
    </dgm:pt>
    <dgm:pt modelId="{CAE05BA6-E552-4146-83F2-D4B0B0C55150}" type="parTrans" cxnId="{A3909E9F-29CD-4F11-AEBC-CEDE19DEEE49}">
      <dgm:prSet/>
      <dgm:spPr/>
      <dgm:t>
        <a:bodyPr/>
        <a:lstStyle/>
        <a:p>
          <a:pPr algn="l"/>
          <a:endParaRPr lang="de-DE"/>
        </a:p>
      </dgm:t>
    </dgm:pt>
    <dgm:pt modelId="{5C06DBF5-22D2-43D6-A252-1D999C73AE58}" type="sibTrans" cxnId="{A3909E9F-29CD-4F11-AEBC-CEDE19DEEE49}">
      <dgm:prSet/>
      <dgm:spPr/>
      <dgm:t>
        <a:bodyPr/>
        <a:lstStyle/>
        <a:p>
          <a:pPr algn="l"/>
          <a:endParaRPr lang="de-DE"/>
        </a:p>
      </dgm:t>
    </dgm:pt>
    <dgm:pt modelId="{CD60526E-7835-489E-A870-881055DE5AD2}">
      <dgm:prSet phldrT="[Text]"/>
      <dgm:spPr/>
      <dgm:t>
        <a:bodyPr/>
        <a:lstStyle/>
        <a:p>
          <a:pPr algn="ctr"/>
          <a:r>
            <a:rPr lang="de-DE"/>
            <a:t>Material-verwaltung</a:t>
          </a:r>
        </a:p>
      </dgm:t>
    </dgm:pt>
    <dgm:pt modelId="{BF368C21-93F6-45FF-B636-99E6BF9C05AA}" type="parTrans" cxnId="{285535FC-3735-4822-BDC4-99C8FA1FF2F1}">
      <dgm:prSet/>
      <dgm:spPr/>
      <dgm:t>
        <a:bodyPr/>
        <a:lstStyle/>
        <a:p>
          <a:pPr algn="l"/>
          <a:endParaRPr lang="de-DE"/>
        </a:p>
      </dgm:t>
    </dgm:pt>
    <dgm:pt modelId="{95FD9430-5CEC-421C-AC42-0145A2E1E1A1}" type="sibTrans" cxnId="{285535FC-3735-4822-BDC4-99C8FA1FF2F1}">
      <dgm:prSet/>
      <dgm:spPr/>
      <dgm:t>
        <a:bodyPr/>
        <a:lstStyle/>
        <a:p>
          <a:pPr algn="l"/>
          <a:endParaRPr lang="de-DE"/>
        </a:p>
      </dgm:t>
    </dgm:pt>
    <dgm:pt modelId="{87A0638D-7E62-419D-8BA5-39E087E2E5C2}">
      <dgm:prSet phldrT="[Text]" custT="1"/>
      <dgm:spPr/>
      <dgm:t>
        <a:bodyPr/>
        <a:lstStyle/>
        <a:p>
          <a:pPr algn="l"/>
          <a:r>
            <a:rPr lang="de-DE" sz="1100"/>
            <a:t>Architektur-aufbau</a:t>
          </a:r>
          <a:endParaRPr lang="de-DE" sz="600"/>
        </a:p>
      </dgm:t>
    </dgm:pt>
    <dgm:pt modelId="{BFCA3835-D844-4D46-8CFD-C885B3560BBE}" type="parTrans" cxnId="{551C27B2-A797-4C58-9C53-4234C7FF601C}">
      <dgm:prSet/>
      <dgm:spPr/>
      <dgm:t>
        <a:bodyPr/>
        <a:lstStyle/>
        <a:p>
          <a:pPr algn="l"/>
          <a:endParaRPr lang="de-DE"/>
        </a:p>
      </dgm:t>
    </dgm:pt>
    <dgm:pt modelId="{1F1B301A-B2EA-4A79-BE33-FFE18C703704}" type="sibTrans" cxnId="{551C27B2-A797-4C58-9C53-4234C7FF601C}">
      <dgm:prSet/>
      <dgm:spPr/>
      <dgm:t>
        <a:bodyPr/>
        <a:lstStyle/>
        <a:p>
          <a:pPr algn="l"/>
          <a:endParaRPr lang="de-DE"/>
        </a:p>
      </dgm:t>
    </dgm:pt>
    <dgm:pt modelId="{37691145-F0A4-4AF2-86D2-78E9D059FF7B}">
      <dgm:prSet phldrT="[Text]" custT="1"/>
      <dgm:spPr/>
      <dgm:t>
        <a:bodyPr/>
        <a:lstStyle/>
        <a:p>
          <a:pPr algn="l"/>
          <a:r>
            <a:rPr lang="de-DE" sz="1100"/>
            <a:t>Projekt-struktur aufbauen</a:t>
          </a:r>
        </a:p>
      </dgm:t>
    </dgm:pt>
    <dgm:pt modelId="{4534FF1F-C100-465B-B9DE-34841CDE71B1}" type="parTrans" cxnId="{B27C2E15-FB32-4AAF-B121-D2FFA97436DB}">
      <dgm:prSet/>
      <dgm:spPr/>
      <dgm:t>
        <a:bodyPr/>
        <a:lstStyle/>
        <a:p>
          <a:pPr algn="l"/>
          <a:endParaRPr lang="de-DE"/>
        </a:p>
      </dgm:t>
    </dgm:pt>
    <dgm:pt modelId="{D8145029-AE8F-49B7-8F40-B518713E71D1}" type="sibTrans" cxnId="{B27C2E15-FB32-4AAF-B121-D2FFA97436DB}">
      <dgm:prSet/>
      <dgm:spPr/>
      <dgm:t>
        <a:bodyPr/>
        <a:lstStyle/>
        <a:p>
          <a:pPr algn="l"/>
          <a:endParaRPr lang="de-DE"/>
        </a:p>
      </dgm:t>
    </dgm:pt>
    <dgm:pt modelId="{94927AD6-0BC6-48BC-A7A9-B033F8EEEE27}">
      <dgm:prSet phldrT="[Text]" custT="1"/>
      <dgm:spPr/>
      <dgm:t>
        <a:bodyPr/>
        <a:lstStyle/>
        <a:p>
          <a:pPr algn="l"/>
          <a:r>
            <a:rPr lang="de-DE" sz="1100"/>
            <a:t>Buchungs-bestätigung</a:t>
          </a:r>
        </a:p>
      </dgm:t>
    </dgm:pt>
    <dgm:pt modelId="{A8D4D82F-948D-49F9-B416-0E2C5E705B3E}" type="sibTrans" cxnId="{FE11E16A-44D6-4DFE-BA0A-BDF112713CA8}">
      <dgm:prSet/>
      <dgm:spPr/>
      <dgm:t>
        <a:bodyPr/>
        <a:lstStyle/>
        <a:p>
          <a:pPr algn="l"/>
          <a:endParaRPr lang="de-DE"/>
        </a:p>
      </dgm:t>
    </dgm:pt>
    <dgm:pt modelId="{95FCB660-8056-4D66-A638-A7DFC6590755}" type="parTrans" cxnId="{FE11E16A-44D6-4DFE-BA0A-BDF112713CA8}">
      <dgm:prSet/>
      <dgm:spPr/>
      <dgm:t>
        <a:bodyPr/>
        <a:lstStyle/>
        <a:p>
          <a:pPr algn="l"/>
          <a:endParaRPr lang="de-DE"/>
        </a:p>
      </dgm:t>
    </dgm:pt>
    <dgm:pt modelId="{CACED2F6-5CC3-460A-8499-0F34177461C6}">
      <dgm:prSet phldrT="[Text]" custT="1"/>
      <dgm:spPr/>
      <dgm:t>
        <a:bodyPr/>
        <a:lstStyle/>
        <a:p>
          <a:pPr algn="l"/>
          <a:r>
            <a:rPr lang="de-DE" sz="1100"/>
            <a:t>Zufrieden-heitsabfrage</a:t>
          </a:r>
        </a:p>
      </dgm:t>
    </dgm:pt>
    <dgm:pt modelId="{9B37607E-684F-4BEB-BA54-BBF193393C63}" type="parTrans" cxnId="{3C60116E-DD3B-4733-8C4B-22971C16CC56}">
      <dgm:prSet/>
      <dgm:spPr/>
      <dgm:t>
        <a:bodyPr/>
        <a:lstStyle/>
        <a:p>
          <a:pPr algn="l"/>
          <a:endParaRPr lang="de-DE"/>
        </a:p>
      </dgm:t>
    </dgm:pt>
    <dgm:pt modelId="{67433D70-EBC9-4F70-AB3A-31F3AD986BAE}" type="sibTrans" cxnId="{3C60116E-DD3B-4733-8C4B-22971C16CC56}">
      <dgm:prSet/>
      <dgm:spPr/>
      <dgm:t>
        <a:bodyPr/>
        <a:lstStyle/>
        <a:p>
          <a:pPr algn="l"/>
          <a:endParaRPr lang="de-DE"/>
        </a:p>
      </dgm:t>
    </dgm:pt>
    <dgm:pt modelId="{E04C06C0-4B93-44E6-BA73-C91563F64830}">
      <dgm:prSet phldrT="[Text]" custT="1"/>
      <dgm:spPr/>
      <dgm:t>
        <a:bodyPr/>
        <a:lstStyle/>
        <a:p>
          <a:pPr algn="l"/>
          <a:r>
            <a:rPr lang="de-DE" sz="1100"/>
            <a:t>Verfüg-barkeit</a:t>
          </a:r>
        </a:p>
      </dgm:t>
    </dgm:pt>
    <dgm:pt modelId="{90FCEC29-3023-4272-9BDB-72B39E94159E}" type="parTrans" cxnId="{12968C1D-4455-4606-B6B1-BD91BD7E5D41}">
      <dgm:prSet/>
      <dgm:spPr/>
      <dgm:t>
        <a:bodyPr/>
        <a:lstStyle/>
        <a:p>
          <a:pPr algn="l"/>
          <a:endParaRPr lang="de-DE"/>
        </a:p>
      </dgm:t>
    </dgm:pt>
    <dgm:pt modelId="{18DB953F-C440-40DD-A5DE-04DA336E51C8}" type="sibTrans" cxnId="{12968C1D-4455-4606-B6B1-BD91BD7E5D41}">
      <dgm:prSet/>
      <dgm:spPr/>
      <dgm:t>
        <a:bodyPr/>
        <a:lstStyle/>
        <a:p>
          <a:pPr algn="l"/>
          <a:endParaRPr lang="de-DE"/>
        </a:p>
      </dgm:t>
    </dgm:pt>
    <dgm:pt modelId="{3EA4EA27-2467-4BAD-A0F9-C2C3D3597EB6}">
      <dgm:prSet phldrT="[Text]" custT="1"/>
      <dgm:spPr/>
      <dgm:t>
        <a:bodyPr/>
        <a:lstStyle/>
        <a:p>
          <a:pPr algn="l"/>
          <a:r>
            <a:rPr lang="de-DE" sz="1100"/>
            <a:t>Termin-erstellung</a:t>
          </a:r>
        </a:p>
      </dgm:t>
    </dgm:pt>
    <dgm:pt modelId="{DD8F43FE-7002-4BD6-B3BD-A40BC7C34EA7}" type="parTrans" cxnId="{40EA185C-2DF1-435D-8C0C-2F61DDEB08EF}">
      <dgm:prSet/>
      <dgm:spPr/>
      <dgm:t>
        <a:bodyPr/>
        <a:lstStyle/>
        <a:p>
          <a:pPr algn="l"/>
          <a:endParaRPr lang="de-DE"/>
        </a:p>
      </dgm:t>
    </dgm:pt>
    <dgm:pt modelId="{9377A980-6854-46A8-8527-C29A0842A127}" type="sibTrans" cxnId="{40EA185C-2DF1-435D-8C0C-2F61DDEB08EF}">
      <dgm:prSet/>
      <dgm:spPr/>
      <dgm:t>
        <a:bodyPr/>
        <a:lstStyle/>
        <a:p>
          <a:pPr algn="l"/>
          <a:endParaRPr lang="de-DE"/>
        </a:p>
      </dgm:t>
    </dgm:pt>
    <dgm:pt modelId="{C34BBD7A-9FB8-4C52-A421-F5090E3E25E5}">
      <dgm:prSet phldrT="[Text]" custT="1"/>
      <dgm:spPr/>
      <dgm:t>
        <a:bodyPr/>
        <a:lstStyle/>
        <a:p>
          <a:pPr algn="l"/>
          <a:r>
            <a:rPr lang="de-DE" sz="1100" b="0" i="0" u="none"/>
            <a:t>Material-status</a:t>
          </a:r>
          <a:endParaRPr lang="de-DE" sz="1100"/>
        </a:p>
      </dgm:t>
    </dgm:pt>
    <dgm:pt modelId="{6D34DB83-81AC-4DB6-97B4-D7A0CB242E12}" type="parTrans" cxnId="{56B69D8D-6ED5-4932-AD73-BB492EFB4650}">
      <dgm:prSet/>
      <dgm:spPr/>
      <dgm:t>
        <a:bodyPr/>
        <a:lstStyle/>
        <a:p>
          <a:pPr algn="l"/>
          <a:endParaRPr lang="de-DE"/>
        </a:p>
      </dgm:t>
    </dgm:pt>
    <dgm:pt modelId="{12BCD7B2-7104-4619-9CF7-D9776833306F}" type="sibTrans" cxnId="{56B69D8D-6ED5-4932-AD73-BB492EFB4650}">
      <dgm:prSet/>
      <dgm:spPr/>
      <dgm:t>
        <a:bodyPr/>
        <a:lstStyle/>
        <a:p>
          <a:pPr algn="l"/>
          <a:endParaRPr lang="de-DE"/>
        </a:p>
      </dgm:t>
    </dgm:pt>
    <dgm:pt modelId="{FB773CC5-928C-4EBB-9E7C-55F8DF732475}">
      <dgm:prSet phldrT="[Text]"/>
      <dgm:spPr/>
      <dgm:t>
        <a:bodyPr/>
        <a:lstStyle/>
        <a:p>
          <a:pPr algn="ctr"/>
          <a:r>
            <a:rPr lang="de-DE"/>
            <a:t>GUI</a:t>
          </a:r>
        </a:p>
      </dgm:t>
    </dgm:pt>
    <dgm:pt modelId="{B8945D6E-9227-4597-AF37-621659245876}" type="sibTrans" cxnId="{F7138541-A335-4BC1-815C-369512F7B69C}">
      <dgm:prSet/>
      <dgm:spPr/>
      <dgm:t>
        <a:bodyPr/>
        <a:lstStyle/>
        <a:p>
          <a:pPr algn="l"/>
          <a:endParaRPr lang="de-DE"/>
        </a:p>
      </dgm:t>
    </dgm:pt>
    <dgm:pt modelId="{FD143CE0-A3AC-4BE5-A8D5-A3041BE3B643}" type="parTrans" cxnId="{F7138541-A335-4BC1-815C-369512F7B69C}">
      <dgm:prSet/>
      <dgm:spPr/>
      <dgm:t>
        <a:bodyPr/>
        <a:lstStyle/>
        <a:p>
          <a:pPr algn="l"/>
          <a:endParaRPr lang="de-DE"/>
        </a:p>
      </dgm:t>
    </dgm:pt>
    <dgm:pt modelId="{561FD150-BCC3-427D-8B9D-595821B18F5E}">
      <dgm:prSet phldrT="[Text]" custT="1"/>
      <dgm:spPr/>
      <dgm:t>
        <a:bodyPr/>
        <a:lstStyle/>
        <a:p>
          <a:pPr algn="l"/>
          <a:r>
            <a:rPr lang="de-DE" sz="1100"/>
            <a:t>Implemen-tierung der Views</a:t>
          </a:r>
        </a:p>
      </dgm:t>
    </dgm:pt>
    <dgm:pt modelId="{52976A94-FB94-4331-BABC-4A634103CE0A}" type="sibTrans" cxnId="{5B34ABB4-D9A6-4C32-89C9-D6D042EDFF50}">
      <dgm:prSet/>
      <dgm:spPr/>
      <dgm:t>
        <a:bodyPr/>
        <a:lstStyle/>
        <a:p>
          <a:pPr algn="l"/>
          <a:endParaRPr lang="de-DE"/>
        </a:p>
      </dgm:t>
    </dgm:pt>
    <dgm:pt modelId="{F3A713F3-3946-422C-9F2B-4D9E0310962E}" type="parTrans" cxnId="{5B34ABB4-D9A6-4C32-89C9-D6D042EDFF50}">
      <dgm:prSet/>
      <dgm:spPr/>
      <dgm:t>
        <a:bodyPr/>
        <a:lstStyle/>
        <a:p>
          <a:pPr algn="l"/>
          <a:endParaRPr lang="de-DE"/>
        </a:p>
      </dgm:t>
    </dgm:pt>
    <dgm:pt modelId="{2836453B-BD87-463B-AB95-AD5C88BA8326}">
      <dgm:prSet phldrT="[Text]" custT="1"/>
      <dgm:spPr/>
      <dgm:t>
        <a:bodyPr/>
        <a:lstStyle/>
        <a:p>
          <a:pPr algn="l"/>
          <a:r>
            <a:rPr lang="de-DE" sz="1100"/>
            <a:t>Benutzer-handbuch</a:t>
          </a:r>
        </a:p>
      </dgm:t>
    </dgm:pt>
    <dgm:pt modelId="{117BD8F8-1EA3-4D20-9C3C-10F34F889741}" type="parTrans" cxnId="{525C5E42-DF48-4CAE-A4BC-A4D8CF2971E5}">
      <dgm:prSet/>
      <dgm:spPr/>
      <dgm:t>
        <a:bodyPr/>
        <a:lstStyle/>
        <a:p>
          <a:pPr algn="l"/>
          <a:endParaRPr lang="de-DE"/>
        </a:p>
      </dgm:t>
    </dgm:pt>
    <dgm:pt modelId="{A2F091D3-859D-4C5A-9874-74CA6A1922BF}" type="sibTrans" cxnId="{525C5E42-DF48-4CAE-A4BC-A4D8CF2971E5}">
      <dgm:prSet/>
      <dgm:spPr/>
      <dgm:t>
        <a:bodyPr/>
        <a:lstStyle/>
        <a:p>
          <a:pPr algn="l"/>
          <a:endParaRPr lang="de-DE"/>
        </a:p>
      </dgm:t>
    </dgm:pt>
    <dgm:pt modelId="{A427F892-7E4D-4C03-9AA2-EDFBBD893D75}">
      <dgm:prSet phldrT="[Text]" custT="1"/>
      <dgm:spPr/>
      <dgm:t>
        <a:bodyPr/>
        <a:lstStyle/>
        <a:p>
          <a:pPr algn="l"/>
          <a:r>
            <a:rPr lang="de-DE" sz="1100"/>
            <a:t>Dokumen-tation</a:t>
          </a:r>
        </a:p>
      </dgm:t>
    </dgm:pt>
    <dgm:pt modelId="{EF9D889D-C350-4E55-9BBE-FD232CC4BB51}" type="parTrans" cxnId="{455B4F21-CBD2-4DDF-B12D-2E18E4D023C4}">
      <dgm:prSet/>
      <dgm:spPr/>
      <dgm:t>
        <a:bodyPr/>
        <a:lstStyle/>
        <a:p>
          <a:pPr algn="l"/>
          <a:endParaRPr lang="de-DE"/>
        </a:p>
      </dgm:t>
    </dgm:pt>
    <dgm:pt modelId="{FA787891-097F-49C9-9B0C-236F58706F7C}" type="sibTrans" cxnId="{455B4F21-CBD2-4DDF-B12D-2E18E4D023C4}">
      <dgm:prSet/>
      <dgm:spPr/>
      <dgm:t>
        <a:bodyPr/>
        <a:lstStyle/>
        <a:p>
          <a:pPr algn="l"/>
          <a:endParaRPr lang="de-DE"/>
        </a:p>
      </dgm:t>
    </dgm:pt>
    <dgm:pt modelId="{03767183-5A04-415E-92C7-837ECF9D5C89}">
      <dgm:prSet phldrT="[Text]" custT="1"/>
      <dgm:spPr/>
      <dgm:t>
        <a:bodyPr/>
        <a:lstStyle/>
        <a:p>
          <a:pPr algn="l"/>
          <a:r>
            <a:rPr lang="de-DE" sz="1100"/>
            <a:t>Stamm-datenpflege</a:t>
          </a:r>
        </a:p>
      </dgm:t>
    </dgm:pt>
    <dgm:pt modelId="{8DDB22BA-566F-4439-B904-C34874F4FDA9}" type="parTrans" cxnId="{1AACB244-914A-41E5-8222-5969ADE8DEC7}">
      <dgm:prSet/>
      <dgm:spPr/>
      <dgm:t>
        <a:bodyPr/>
        <a:lstStyle/>
        <a:p>
          <a:pPr algn="l"/>
          <a:endParaRPr lang="de-DE"/>
        </a:p>
      </dgm:t>
    </dgm:pt>
    <dgm:pt modelId="{CF0A96A1-F327-4B86-94D2-8853B5B76019}" type="sibTrans" cxnId="{1AACB244-914A-41E5-8222-5969ADE8DEC7}">
      <dgm:prSet/>
      <dgm:spPr/>
      <dgm:t>
        <a:bodyPr/>
        <a:lstStyle/>
        <a:p>
          <a:pPr algn="l"/>
          <a:endParaRPr lang="de-DE"/>
        </a:p>
      </dgm:t>
    </dgm:pt>
    <dgm:pt modelId="{EA0440DB-70FF-4B48-93CF-DB9DE07BEC16}">
      <dgm:prSet phldrT="[Text]" custT="1"/>
      <dgm:spPr/>
      <dgm:t>
        <a:bodyPr/>
        <a:lstStyle/>
        <a:p>
          <a:pPr algn="l"/>
          <a:r>
            <a:rPr lang="de-DE" sz="1100"/>
            <a:t>Stamm-datenpflege</a:t>
          </a:r>
        </a:p>
      </dgm:t>
    </dgm:pt>
    <dgm:pt modelId="{4C3CFAF8-114D-49AC-8C2D-8403D4AE6D2E}" type="parTrans" cxnId="{DB76ECB2-074D-4B7F-B821-005E6ABB09AA}">
      <dgm:prSet/>
      <dgm:spPr/>
      <dgm:t>
        <a:bodyPr/>
        <a:lstStyle/>
        <a:p>
          <a:pPr algn="l"/>
          <a:endParaRPr lang="de-DE"/>
        </a:p>
      </dgm:t>
    </dgm:pt>
    <dgm:pt modelId="{266FAB6A-8869-420E-BFEE-4F5B08B7CA9F}" type="sibTrans" cxnId="{DB76ECB2-074D-4B7F-B821-005E6ABB09AA}">
      <dgm:prSet/>
      <dgm:spPr/>
      <dgm:t>
        <a:bodyPr/>
        <a:lstStyle/>
        <a:p>
          <a:pPr algn="l"/>
          <a:endParaRPr lang="de-DE"/>
        </a:p>
      </dgm:t>
    </dgm:pt>
    <dgm:pt modelId="{84B28951-A3B6-466B-9E5C-4E40CB0C3868}">
      <dgm:prSet phldrT="[Text]" custT="1"/>
      <dgm:spPr/>
      <dgm:t>
        <a:bodyPr/>
        <a:lstStyle/>
        <a:p>
          <a:pPr algn="l"/>
          <a:r>
            <a:rPr lang="de-DE" sz="1100"/>
            <a:t>Stamm-datenpflege</a:t>
          </a:r>
        </a:p>
      </dgm:t>
    </dgm:pt>
    <dgm:pt modelId="{807B50BB-CB8B-445C-9E55-96EEF1AA3D5F}" type="parTrans" cxnId="{B4AA497E-8A46-4A51-AB83-BF781A2FE431}">
      <dgm:prSet/>
      <dgm:spPr/>
      <dgm:t>
        <a:bodyPr/>
        <a:lstStyle/>
        <a:p>
          <a:pPr algn="l"/>
          <a:endParaRPr lang="de-DE"/>
        </a:p>
      </dgm:t>
    </dgm:pt>
    <dgm:pt modelId="{2D679092-829C-4D95-A642-1ED64E3C9068}" type="sibTrans" cxnId="{B4AA497E-8A46-4A51-AB83-BF781A2FE431}">
      <dgm:prSet/>
      <dgm:spPr/>
      <dgm:t>
        <a:bodyPr/>
        <a:lstStyle/>
        <a:p>
          <a:pPr algn="l"/>
          <a:endParaRPr lang="de-DE"/>
        </a:p>
      </dgm:t>
    </dgm:pt>
    <dgm:pt modelId="{28D0073A-982E-41BE-AB0C-AB068C9A398C}">
      <dgm:prSet phldrT="[Text]" custT="1"/>
      <dgm:spPr/>
      <dgm:t>
        <a:bodyPr/>
        <a:lstStyle/>
        <a:p>
          <a:pPr algn="l"/>
          <a:r>
            <a:rPr lang="de-DE" sz="1100"/>
            <a:t>Stamm-datenpflege</a:t>
          </a:r>
        </a:p>
      </dgm:t>
    </dgm:pt>
    <dgm:pt modelId="{8A70CE71-95CD-4CAD-B830-9CE1F217A3C9}" type="parTrans" cxnId="{52BF8D05-0616-4EB0-A837-8C22803D0346}">
      <dgm:prSet/>
      <dgm:spPr/>
      <dgm:t>
        <a:bodyPr/>
        <a:lstStyle/>
        <a:p>
          <a:pPr algn="l"/>
          <a:endParaRPr lang="de-DE"/>
        </a:p>
      </dgm:t>
    </dgm:pt>
    <dgm:pt modelId="{672AE81E-A816-4197-961C-C64B0E8665D7}" type="sibTrans" cxnId="{52BF8D05-0616-4EB0-A837-8C22803D0346}">
      <dgm:prSet/>
      <dgm:spPr/>
      <dgm:t>
        <a:bodyPr/>
        <a:lstStyle/>
        <a:p>
          <a:pPr algn="l"/>
          <a:endParaRPr lang="de-DE"/>
        </a:p>
      </dgm:t>
    </dgm:pt>
    <dgm:pt modelId="{01C6A790-4DC7-4F0B-9249-1613723970D2}">
      <dgm:prSet phldrT="[Text]" custT="1"/>
      <dgm:spPr/>
      <dgm:t>
        <a:bodyPr/>
        <a:lstStyle/>
        <a:p>
          <a:pPr algn="l"/>
          <a:r>
            <a:rPr lang="de-DE" sz="1100" b="0" i="0" u="none"/>
            <a:t>Reparaturen</a:t>
          </a:r>
          <a:endParaRPr lang="de-DE" sz="1100"/>
        </a:p>
      </dgm:t>
    </dgm:pt>
    <dgm:pt modelId="{A761EF1A-E62F-46F6-B567-6C4A968BB804}" type="parTrans" cxnId="{6C5930A8-B3C7-4EB0-9202-7AA872EDF1D7}">
      <dgm:prSet/>
      <dgm:spPr/>
      <dgm:t>
        <a:bodyPr/>
        <a:lstStyle/>
        <a:p>
          <a:pPr algn="l"/>
          <a:endParaRPr lang="de-DE"/>
        </a:p>
      </dgm:t>
    </dgm:pt>
    <dgm:pt modelId="{3EC1A0E0-6771-4AC1-8F51-FD7B9C3575D8}" type="sibTrans" cxnId="{6C5930A8-B3C7-4EB0-9202-7AA872EDF1D7}">
      <dgm:prSet/>
      <dgm:spPr/>
      <dgm:t>
        <a:bodyPr/>
        <a:lstStyle/>
        <a:p>
          <a:pPr algn="l"/>
          <a:endParaRPr lang="de-DE"/>
        </a:p>
      </dgm:t>
    </dgm:pt>
    <dgm:pt modelId="{82BA6264-7538-4D2A-8E1C-8BA6A8B77C87}">
      <dgm:prSet phldrT="[Text]" custT="1"/>
      <dgm:spPr/>
      <dgm:t>
        <a:bodyPr/>
        <a:lstStyle/>
        <a:p>
          <a:pPr algn="l"/>
          <a:r>
            <a:rPr lang="de-DE" sz="1100" b="0" i="0" u="none"/>
            <a:t>Funktions-gruppen</a:t>
          </a:r>
          <a:endParaRPr lang="de-DE" sz="1100"/>
        </a:p>
      </dgm:t>
    </dgm:pt>
    <dgm:pt modelId="{CA4676CE-26BF-45AB-B671-BA94A92F286B}" type="parTrans" cxnId="{061C86B6-A78C-42D6-985E-C65CD619A883}">
      <dgm:prSet/>
      <dgm:spPr/>
      <dgm:t>
        <a:bodyPr/>
        <a:lstStyle/>
        <a:p>
          <a:pPr algn="l"/>
          <a:endParaRPr lang="de-DE"/>
        </a:p>
      </dgm:t>
    </dgm:pt>
    <dgm:pt modelId="{5353DE74-8657-46AA-B8FF-BCCD21BD19F5}" type="sibTrans" cxnId="{061C86B6-A78C-42D6-985E-C65CD619A883}">
      <dgm:prSet/>
      <dgm:spPr/>
      <dgm:t>
        <a:bodyPr/>
        <a:lstStyle/>
        <a:p>
          <a:pPr algn="l"/>
          <a:endParaRPr lang="de-DE"/>
        </a:p>
      </dgm:t>
    </dgm:pt>
    <dgm:pt modelId="{8DC3EAE0-AA96-4653-B57C-ED61FEA30CD5}">
      <dgm:prSet phldrT="[Text]" custT="1"/>
      <dgm:spPr/>
      <dgm:t>
        <a:bodyPr/>
        <a:lstStyle/>
        <a:p>
          <a:pPr algn="l"/>
          <a:r>
            <a:rPr lang="de-DE" sz="1100"/>
            <a:t>Termin-übersicht</a:t>
          </a:r>
        </a:p>
      </dgm:t>
    </dgm:pt>
    <dgm:pt modelId="{7CC7DC12-9352-4C98-9F13-D011B02C6081}" type="parTrans" cxnId="{43A9CA93-8A45-4208-B70D-094372E779C6}">
      <dgm:prSet/>
      <dgm:spPr/>
      <dgm:t>
        <a:bodyPr/>
        <a:lstStyle/>
        <a:p>
          <a:pPr algn="l"/>
          <a:endParaRPr lang="de-DE"/>
        </a:p>
      </dgm:t>
    </dgm:pt>
    <dgm:pt modelId="{8B7E0419-F39F-48B6-8DD1-EC28DCD47BD1}" type="sibTrans" cxnId="{43A9CA93-8A45-4208-B70D-094372E779C6}">
      <dgm:prSet/>
      <dgm:spPr/>
      <dgm:t>
        <a:bodyPr/>
        <a:lstStyle/>
        <a:p>
          <a:pPr algn="l"/>
          <a:endParaRPr lang="de-DE"/>
        </a:p>
      </dgm:t>
    </dgm:pt>
    <dgm:pt modelId="{465890CC-4C0F-4DE3-8DF0-32F9B1515BA4}">
      <dgm:prSet phldrT="[Text]" custT="1"/>
      <dgm:spPr/>
      <dgm:t>
        <a:bodyPr/>
        <a:lstStyle/>
        <a:p>
          <a:pPr algn="l"/>
          <a:r>
            <a:rPr lang="de-DE" sz="1100"/>
            <a:t>Quali-fikationen</a:t>
          </a:r>
        </a:p>
      </dgm:t>
    </dgm:pt>
    <dgm:pt modelId="{19FDD408-80C7-457A-BC39-1C88A52D83B8}" type="parTrans" cxnId="{1EE483B0-33DA-4E3A-B4DF-5008C118AC48}">
      <dgm:prSet/>
      <dgm:spPr/>
      <dgm:t>
        <a:bodyPr/>
        <a:lstStyle/>
        <a:p>
          <a:pPr algn="l"/>
          <a:endParaRPr lang="de-DE"/>
        </a:p>
      </dgm:t>
    </dgm:pt>
    <dgm:pt modelId="{BF598C3C-FB58-4643-A364-FDAB91709540}" type="sibTrans" cxnId="{1EE483B0-33DA-4E3A-B4DF-5008C118AC48}">
      <dgm:prSet/>
      <dgm:spPr/>
      <dgm:t>
        <a:bodyPr/>
        <a:lstStyle/>
        <a:p>
          <a:pPr algn="l"/>
          <a:endParaRPr lang="de-DE"/>
        </a:p>
      </dgm:t>
    </dgm:pt>
    <dgm:pt modelId="{62FC6845-4EF0-4497-9F2B-5A95910903AC}">
      <dgm:prSet phldrT="[Text]" custT="1"/>
      <dgm:spPr/>
      <dgm:t>
        <a:bodyPr/>
        <a:lstStyle/>
        <a:p>
          <a:pPr algn="l"/>
          <a:r>
            <a:rPr lang="de-DE" sz="1100"/>
            <a:t>Mahnwesen</a:t>
          </a:r>
        </a:p>
      </dgm:t>
    </dgm:pt>
    <dgm:pt modelId="{E739A682-CBCF-477A-82C9-B0F2D7CDB70B}" type="parTrans" cxnId="{06D6B6E4-8A30-451D-B9AC-D034BA65D358}">
      <dgm:prSet/>
      <dgm:spPr/>
      <dgm:t>
        <a:bodyPr/>
        <a:lstStyle/>
        <a:p>
          <a:pPr algn="l"/>
          <a:endParaRPr lang="de-DE"/>
        </a:p>
      </dgm:t>
    </dgm:pt>
    <dgm:pt modelId="{4B3AC8FC-D607-443D-A8DF-EF9A1897632D}" type="sibTrans" cxnId="{06D6B6E4-8A30-451D-B9AC-D034BA65D358}">
      <dgm:prSet/>
      <dgm:spPr/>
      <dgm:t>
        <a:bodyPr/>
        <a:lstStyle/>
        <a:p>
          <a:pPr algn="l"/>
          <a:endParaRPr lang="de-DE"/>
        </a:p>
      </dgm:t>
    </dgm:pt>
    <dgm:pt modelId="{AF5EFBA0-D7B8-49F4-BF86-5EDFD109C60A}">
      <dgm:prSet phldrT="[Text]" custT="1"/>
      <dgm:spPr/>
      <dgm:t>
        <a:bodyPr/>
        <a:lstStyle/>
        <a:p>
          <a:pPr algn="l"/>
          <a:r>
            <a:rPr lang="de-DE" sz="1100"/>
            <a:t>Rechungs-erstellung</a:t>
          </a:r>
        </a:p>
      </dgm:t>
    </dgm:pt>
    <dgm:pt modelId="{6A8730F5-2A56-463C-B1E0-6455899B0193}" type="parTrans" cxnId="{77A6DF31-D484-4F7C-81B6-7E72D5BDBC28}">
      <dgm:prSet/>
      <dgm:spPr/>
      <dgm:t>
        <a:bodyPr/>
        <a:lstStyle/>
        <a:p>
          <a:pPr algn="l"/>
          <a:endParaRPr lang="de-DE"/>
        </a:p>
      </dgm:t>
    </dgm:pt>
    <dgm:pt modelId="{CD7FA6BD-B172-4712-9D65-0285EC016F40}" type="sibTrans" cxnId="{77A6DF31-D484-4F7C-81B6-7E72D5BDBC28}">
      <dgm:prSet/>
      <dgm:spPr/>
      <dgm:t>
        <a:bodyPr/>
        <a:lstStyle/>
        <a:p>
          <a:pPr algn="l"/>
          <a:endParaRPr lang="de-DE"/>
        </a:p>
      </dgm:t>
    </dgm:pt>
    <dgm:pt modelId="{11E8878C-2885-49B1-BBD3-B9BF6E9CD8CF}">
      <dgm:prSet phldrT="[Text]" custT="1"/>
      <dgm:spPr/>
      <dgm:t>
        <a:bodyPr/>
        <a:lstStyle/>
        <a:p>
          <a:pPr algn="l"/>
          <a:r>
            <a:rPr lang="de-DE" sz="1100"/>
            <a:t>Rechnungs-stornierung</a:t>
          </a:r>
        </a:p>
      </dgm:t>
    </dgm:pt>
    <dgm:pt modelId="{10E19DDF-9416-4F09-B78F-30FFF45BCCAB}" type="parTrans" cxnId="{75BAF4DB-96DA-4E8F-86AA-2474E10ECA69}">
      <dgm:prSet/>
      <dgm:spPr/>
      <dgm:t>
        <a:bodyPr/>
        <a:lstStyle/>
        <a:p>
          <a:pPr algn="l"/>
          <a:endParaRPr lang="de-DE"/>
        </a:p>
      </dgm:t>
    </dgm:pt>
    <dgm:pt modelId="{6AEEB261-87E5-40DF-A0C2-E054F6E2B583}" type="sibTrans" cxnId="{75BAF4DB-96DA-4E8F-86AA-2474E10ECA69}">
      <dgm:prSet/>
      <dgm:spPr/>
      <dgm:t>
        <a:bodyPr/>
        <a:lstStyle/>
        <a:p>
          <a:pPr algn="l"/>
          <a:endParaRPr lang="de-DE"/>
        </a:p>
      </dgm:t>
    </dgm:pt>
    <dgm:pt modelId="{4C5E9BE5-1781-406D-B5B8-8FAB82A93DBF}">
      <dgm:prSet phldrT="[Text]" custT="1"/>
      <dgm:spPr/>
      <dgm:t>
        <a:bodyPr/>
        <a:lstStyle/>
        <a:p>
          <a:pPr algn="l"/>
          <a:r>
            <a:rPr lang="de-DE" sz="1100"/>
            <a:t>Honorar-verwaltung Mitarbeiter</a:t>
          </a:r>
        </a:p>
      </dgm:t>
    </dgm:pt>
    <dgm:pt modelId="{7F828FC0-9501-40D3-A0DB-F30C215FAE9B}" type="parTrans" cxnId="{7F47D5FB-E803-4183-8503-5790B5B03B3D}">
      <dgm:prSet/>
      <dgm:spPr/>
      <dgm:t>
        <a:bodyPr/>
        <a:lstStyle/>
        <a:p>
          <a:pPr algn="l"/>
          <a:endParaRPr lang="de-DE"/>
        </a:p>
      </dgm:t>
    </dgm:pt>
    <dgm:pt modelId="{3FEB442B-74CF-44D3-92A4-4D610561EA1D}" type="sibTrans" cxnId="{7F47D5FB-E803-4183-8503-5790B5B03B3D}">
      <dgm:prSet/>
      <dgm:spPr/>
      <dgm:t>
        <a:bodyPr/>
        <a:lstStyle/>
        <a:p>
          <a:pPr algn="l"/>
          <a:endParaRPr lang="de-DE"/>
        </a:p>
      </dgm:t>
    </dgm:pt>
    <dgm:pt modelId="{D7A2B0BE-188C-407C-9CC8-D5CBCF0755E4}">
      <dgm:prSet phldrT="[Text]"/>
      <dgm:spPr/>
      <dgm:t>
        <a:bodyPr/>
        <a:lstStyle/>
        <a:p>
          <a:pPr algn="l"/>
          <a:r>
            <a:rPr lang="de-DE"/>
            <a:t>Entwicklungs-umgebung einrichten</a:t>
          </a:r>
        </a:p>
      </dgm:t>
    </dgm:pt>
    <dgm:pt modelId="{6CDC30C3-123B-4A6D-B04B-A1ED331F7DD3}" type="sibTrans" cxnId="{FE76B9C1-5F8A-4548-A686-B4DA3B6AF24A}">
      <dgm:prSet/>
      <dgm:spPr/>
      <dgm:t>
        <a:bodyPr/>
        <a:lstStyle/>
        <a:p>
          <a:pPr algn="l"/>
          <a:endParaRPr lang="de-DE"/>
        </a:p>
      </dgm:t>
    </dgm:pt>
    <dgm:pt modelId="{35B900AE-41B0-45FF-AECA-A41BF8103AF7}" type="parTrans" cxnId="{FE76B9C1-5F8A-4548-A686-B4DA3B6AF24A}">
      <dgm:prSet/>
      <dgm:spPr/>
      <dgm:t>
        <a:bodyPr/>
        <a:lstStyle/>
        <a:p>
          <a:pPr algn="l"/>
          <a:endParaRPr lang="de-DE"/>
        </a:p>
      </dgm:t>
    </dgm:pt>
    <dgm:pt modelId="{3E887210-AFB4-47C1-A654-9BB0EC015157}">
      <dgm:prSet phldrT="[Text]" custT="1"/>
      <dgm:spPr/>
      <dgm:t>
        <a:bodyPr/>
        <a:lstStyle/>
        <a:p>
          <a:pPr algn="l"/>
          <a:r>
            <a:rPr lang="de-DE" sz="1100"/>
            <a:t>Infrastruktur </a:t>
          </a:r>
        </a:p>
        <a:p>
          <a:pPr algn="l"/>
          <a:r>
            <a:rPr lang="de-DE" sz="1100"/>
            <a:t>einrichten</a:t>
          </a:r>
        </a:p>
      </dgm:t>
    </dgm:pt>
    <dgm:pt modelId="{6725265A-7CA6-445A-AD68-06572110B37C}" type="parTrans" cxnId="{58CB1E3B-9A2D-4117-B15D-97D7B5F44396}">
      <dgm:prSet/>
      <dgm:spPr/>
      <dgm:t>
        <a:bodyPr/>
        <a:lstStyle/>
        <a:p>
          <a:pPr algn="l"/>
          <a:endParaRPr lang="de-DE"/>
        </a:p>
      </dgm:t>
    </dgm:pt>
    <dgm:pt modelId="{3E5E73F4-C292-44FC-9875-7B796F674197}" type="sibTrans" cxnId="{58CB1E3B-9A2D-4117-B15D-97D7B5F44396}">
      <dgm:prSet/>
      <dgm:spPr/>
      <dgm:t>
        <a:bodyPr/>
        <a:lstStyle/>
        <a:p>
          <a:pPr algn="l"/>
          <a:endParaRPr lang="de-DE"/>
        </a:p>
      </dgm:t>
    </dgm:pt>
    <dgm:pt modelId="{BEFCC4BD-3F5D-4BBC-8701-6CADB17AA31F}" type="pres">
      <dgm:prSet presAssocID="{8DAB2FD0-2B03-4377-AB78-C40A056ACE6F}" presName="diagram" presStyleCnt="0">
        <dgm:presLayoutVars>
          <dgm:chPref val="1"/>
          <dgm:dir/>
          <dgm:animOne val="branch"/>
          <dgm:animLvl val="lvl"/>
          <dgm:resizeHandles/>
        </dgm:presLayoutVars>
      </dgm:prSet>
      <dgm:spPr/>
      <dgm:t>
        <a:bodyPr/>
        <a:lstStyle/>
        <a:p>
          <a:endParaRPr lang="de-DE"/>
        </a:p>
      </dgm:t>
    </dgm:pt>
    <dgm:pt modelId="{D171E6DA-76D3-445A-A4AD-CDF43BF8D621}" type="pres">
      <dgm:prSet presAssocID="{56A49430-181E-403C-8A34-714158AEC076}" presName="root" presStyleCnt="0"/>
      <dgm:spPr/>
    </dgm:pt>
    <dgm:pt modelId="{E984BE3E-B592-4ECD-BAFC-DD3287597B37}" type="pres">
      <dgm:prSet presAssocID="{56A49430-181E-403C-8A34-714158AEC076}" presName="rootComposite" presStyleCnt="0"/>
      <dgm:spPr/>
    </dgm:pt>
    <dgm:pt modelId="{99FB8535-ECB9-42B1-87A1-D8BBE540BBCA}" type="pres">
      <dgm:prSet presAssocID="{56A49430-181E-403C-8A34-714158AEC076}" presName="rootText" presStyleLbl="node1" presStyleIdx="0" presStyleCnt="8" custScaleX="85695"/>
      <dgm:spPr/>
      <dgm:t>
        <a:bodyPr/>
        <a:lstStyle/>
        <a:p>
          <a:endParaRPr lang="de-DE"/>
        </a:p>
      </dgm:t>
    </dgm:pt>
    <dgm:pt modelId="{61737740-909B-4238-895E-2F5A38B946DA}" type="pres">
      <dgm:prSet presAssocID="{56A49430-181E-403C-8A34-714158AEC076}" presName="rootConnector" presStyleLbl="node1" presStyleIdx="0" presStyleCnt="8"/>
      <dgm:spPr/>
      <dgm:t>
        <a:bodyPr/>
        <a:lstStyle/>
        <a:p>
          <a:endParaRPr lang="de-DE"/>
        </a:p>
      </dgm:t>
    </dgm:pt>
    <dgm:pt modelId="{86F71E6F-B2BC-4D83-B173-DF3B8FC5B190}" type="pres">
      <dgm:prSet presAssocID="{56A49430-181E-403C-8A34-714158AEC076}" presName="childShape" presStyleCnt="0"/>
      <dgm:spPr/>
    </dgm:pt>
    <dgm:pt modelId="{3D73A31F-3CD4-4A78-8BD9-2E6FA5F234D0}" type="pres">
      <dgm:prSet presAssocID="{35B900AE-41B0-45FF-AECA-A41BF8103AF7}" presName="Name13" presStyleLbl="parChTrans1D2" presStyleIdx="0" presStyleCnt="24"/>
      <dgm:spPr/>
      <dgm:t>
        <a:bodyPr/>
        <a:lstStyle/>
        <a:p>
          <a:endParaRPr lang="de-DE"/>
        </a:p>
      </dgm:t>
    </dgm:pt>
    <dgm:pt modelId="{8A3314E6-2863-4C36-BBB3-CAD41F46559B}" type="pres">
      <dgm:prSet presAssocID="{D7A2B0BE-188C-407C-9CC8-D5CBCF0755E4}" presName="childText" presStyleLbl="bgAcc1" presStyleIdx="0" presStyleCnt="24">
        <dgm:presLayoutVars>
          <dgm:bulletEnabled val="1"/>
        </dgm:presLayoutVars>
      </dgm:prSet>
      <dgm:spPr/>
      <dgm:t>
        <a:bodyPr/>
        <a:lstStyle/>
        <a:p>
          <a:endParaRPr lang="de-DE"/>
        </a:p>
      </dgm:t>
    </dgm:pt>
    <dgm:pt modelId="{C7D3896C-510F-44BC-88B4-7C22129E786E}" type="pres">
      <dgm:prSet presAssocID="{BFCA3835-D844-4D46-8CFD-C885B3560BBE}" presName="Name13" presStyleLbl="parChTrans1D2" presStyleIdx="1" presStyleCnt="24"/>
      <dgm:spPr/>
      <dgm:t>
        <a:bodyPr/>
        <a:lstStyle/>
        <a:p>
          <a:endParaRPr lang="de-DE"/>
        </a:p>
      </dgm:t>
    </dgm:pt>
    <dgm:pt modelId="{9D93DF36-F029-4BDC-9E89-4299C0EBFCB3}" type="pres">
      <dgm:prSet presAssocID="{87A0638D-7E62-419D-8BA5-39E087E2E5C2}" presName="childText" presStyleLbl="bgAcc1" presStyleIdx="1" presStyleCnt="24" custScaleX="89357">
        <dgm:presLayoutVars>
          <dgm:bulletEnabled val="1"/>
        </dgm:presLayoutVars>
      </dgm:prSet>
      <dgm:spPr/>
      <dgm:t>
        <a:bodyPr/>
        <a:lstStyle/>
        <a:p>
          <a:endParaRPr lang="de-DE"/>
        </a:p>
      </dgm:t>
    </dgm:pt>
    <dgm:pt modelId="{248CE159-4170-4F7E-A087-6D2467D005BD}" type="pres">
      <dgm:prSet presAssocID="{4534FF1F-C100-465B-B9DE-34841CDE71B1}" presName="Name13" presStyleLbl="parChTrans1D2" presStyleIdx="2" presStyleCnt="24"/>
      <dgm:spPr/>
      <dgm:t>
        <a:bodyPr/>
        <a:lstStyle/>
        <a:p>
          <a:endParaRPr lang="de-DE"/>
        </a:p>
      </dgm:t>
    </dgm:pt>
    <dgm:pt modelId="{3A7336C0-F140-4AA4-8EB0-C86106393380}" type="pres">
      <dgm:prSet presAssocID="{37691145-F0A4-4AF2-86D2-78E9D059FF7B}" presName="childText" presStyleLbl="bgAcc1" presStyleIdx="2" presStyleCnt="24" custScaleX="89357">
        <dgm:presLayoutVars>
          <dgm:bulletEnabled val="1"/>
        </dgm:presLayoutVars>
      </dgm:prSet>
      <dgm:spPr/>
      <dgm:t>
        <a:bodyPr/>
        <a:lstStyle/>
        <a:p>
          <a:endParaRPr lang="de-DE"/>
        </a:p>
      </dgm:t>
    </dgm:pt>
    <dgm:pt modelId="{8A9919A3-EC2F-4632-9113-FFB1D843BEA4}" type="pres">
      <dgm:prSet presAssocID="{EF9D889D-C350-4E55-9BBE-FD232CC4BB51}" presName="Name13" presStyleLbl="parChTrans1D2" presStyleIdx="3" presStyleCnt="24"/>
      <dgm:spPr/>
      <dgm:t>
        <a:bodyPr/>
        <a:lstStyle/>
        <a:p>
          <a:endParaRPr lang="de-DE"/>
        </a:p>
      </dgm:t>
    </dgm:pt>
    <dgm:pt modelId="{3BE41C04-D4F3-4D1F-8F1F-2BC4741FC052}" type="pres">
      <dgm:prSet presAssocID="{A427F892-7E4D-4C03-9AA2-EDFBBD893D75}" presName="childText" presStyleLbl="bgAcc1" presStyleIdx="3" presStyleCnt="24" custScaleX="89357">
        <dgm:presLayoutVars>
          <dgm:bulletEnabled val="1"/>
        </dgm:presLayoutVars>
      </dgm:prSet>
      <dgm:spPr/>
      <dgm:t>
        <a:bodyPr/>
        <a:lstStyle/>
        <a:p>
          <a:endParaRPr lang="de-DE"/>
        </a:p>
      </dgm:t>
    </dgm:pt>
    <dgm:pt modelId="{D4EE79F2-0900-4306-89C1-513046A120F3}" type="pres">
      <dgm:prSet presAssocID="{6725265A-7CA6-445A-AD68-06572110B37C}" presName="Name13" presStyleLbl="parChTrans1D2" presStyleIdx="4" presStyleCnt="24"/>
      <dgm:spPr/>
    </dgm:pt>
    <dgm:pt modelId="{4A84239E-C242-4669-92B7-8C65D266FA8E}" type="pres">
      <dgm:prSet presAssocID="{3E887210-AFB4-47C1-A654-9BB0EC015157}" presName="childText" presStyleLbl="bgAcc1" presStyleIdx="4" presStyleCnt="24">
        <dgm:presLayoutVars>
          <dgm:bulletEnabled val="1"/>
        </dgm:presLayoutVars>
      </dgm:prSet>
      <dgm:spPr/>
      <dgm:t>
        <a:bodyPr/>
        <a:lstStyle/>
        <a:p>
          <a:endParaRPr lang="de-DE"/>
        </a:p>
      </dgm:t>
    </dgm:pt>
    <dgm:pt modelId="{9AE52506-E68E-4332-B5D5-31E8FB4E278E}" type="pres">
      <dgm:prSet presAssocID="{34E35518-EF43-41E7-B2B5-7F090C09FB94}" presName="root" presStyleCnt="0"/>
      <dgm:spPr/>
    </dgm:pt>
    <dgm:pt modelId="{66DD3C37-00E3-4F39-BDCD-E90B73CA88BE}" type="pres">
      <dgm:prSet presAssocID="{34E35518-EF43-41E7-B2B5-7F090C09FB94}" presName="rootComposite" presStyleCnt="0"/>
      <dgm:spPr/>
    </dgm:pt>
    <dgm:pt modelId="{F7727978-2655-46FE-AA59-24F8ABF54CD7}" type="pres">
      <dgm:prSet presAssocID="{34E35518-EF43-41E7-B2B5-7F090C09FB94}" presName="rootText" presStyleLbl="node1" presStyleIdx="1" presStyleCnt="8" custScaleX="85695"/>
      <dgm:spPr/>
      <dgm:t>
        <a:bodyPr/>
        <a:lstStyle/>
        <a:p>
          <a:endParaRPr lang="de-DE"/>
        </a:p>
      </dgm:t>
    </dgm:pt>
    <dgm:pt modelId="{6153FFD0-413D-461D-9B01-CEA037B8FD0A}" type="pres">
      <dgm:prSet presAssocID="{34E35518-EF43-41E7-B2B5-7F090C09FB94}" presName="rootConnector" presStyleLbl="node1" presStyleIdx="1" presStyleCnt="8"/>
      <dgm:spPr/>
      <dgm:t>
        <a:bodyPr/>
        <a:lstStyle/>
        <a:p>
          <a:endParaRPr lang="de-DE"/>
        </a:p>
      </dgm:t>
    </dgm:pt>
    <dgm:pt modelId="{8818B69A-7B6E-446F-8195-8D7EA1DA47BE}" type="pres">
      <dgm:prSet presAssocID="{34E35518-EF43-41E7-B2B5-7F090C09FB94}" presName="childShape" presStyleCnt="0"/>
      <dgm:spPr/>
    </dgm:pt>
    <dgm:pt modelId="{7F64B280-C922-4573-A9A4-51128719C217}" type="pres">
      <dgm:prSet presAssocID="{6A8730F5-2A56-463C-B1E0-6455899B0193}" presName="Name13" presStyleLbl="parChTrans1D2" presStyleIdx="5" presStyleCnt="24"/>
      <dgm:spPr/>
      <dgm:t>
        <a:bodyPr/>
        <a:lstStyle/>
        <a:p>
          <a:endParaRPr lang="de-DE"/>
        </a:p>
      </dgm:t>
    </dgm:pt>
    <dgm:pt modelId="{38155D7B-AA11-47C4-929B-CCC02A3D3801}" type="pres">
      <dgm:prSet presAssocID="{AF5EFBA0-D7B8-49F4-BF86-5EDFD109C60A}" presName="childText" presStyleLbl="bgAcc1" presStyleIdx="5" presStyleCnt="24" custScaleX="89357">
        <dgm:presLayoutVars>
          <dgm:bulletEnabled val="1"/>
        </dgm:presLayoutVars>
      </dgm:prSet>
      <dgm:spPr/>
      <dgm:t>
        <a:bodyPr/>
        <a:lstStyle/>
        <a:p>
          <a:endParaRPr lang="de-DE"/>
        </a:p>
      </dgm:t>
    </dgm:pt>
    <dgm:pt modelId="{F2819C25-FC5B-4095-ADBF-C6AB65E907EF}" type="pres">
      <dgm:prSet presAssocID="{E739A682-CBCF-477A-82C9-B0F2D7CDB70B}" presName="Name13" presStyleLbl="parChTrans1D2" presStyleIdx="6" presStyleCnt="24"/>
      <dgm:spPr/>
      <dgm:t>
        <a:bodyPr/>
        <a:lstStyle/>
        <a:p>
          <a:endParaRPr lang="de-DE"/>
        </a:p>
      </dgm:t>
    </dgm:pt>
    <dgm:pt modelId="{9EA7F07E-91D0-43F4-A301-6010E6E28787}" type="pres">
      <dgm:prSet presAssocID="{62FC6845-4EF0-4497-9F2B-5A95910903AC}" presName="childText" presStyleLbl="bgAcc1" presStyleIdx="6" presStyleCnt="24" custScaleX="89357">
        <dgm:presLayoutVars>
          <dgm:bulletEnabled val="1"/>
        </dgm:presLayoutVars>
      </dgm:prSet>
      <dgm:spPr/>
      <dgm:t>
        <a:bodyPr/>
        <a:lstStyle/>
        <a:p>
          <a:endParaRPr lang="de-DE"/>
        </a:p>
      </dgm:t>
    </dgm:pt>
    <dgm:pt modelId="{E2A9A2E3-975E-4158-B7B0-8474B12FE0C9}" type="pres">
      <dgm:prSet presAssocID="{10E19DDF-9416-4F09-B78F-30FFF45BCCAB}" presName="Name13" presStyleLbl="parChTrans1D2" presStyleIdx="7" presStyleCnt="24"/>
      <dgm:spPr/>
      <dgm:t>
        <a:bodyPr/>
        <a:lstStyle/>
        <a:p>
          <a:endParaRPr lang="de-DE"/>
        </a:p>
      </dgm:t>
    </dgm:pt>
    <dgm:pt modelId="{187F473F-2C80-4D0F-867C-B9C989E5CE3B}" type="pres">
      <dgm:prSet presAssocID="{11E8878C-2885-49B1-BBD3-B9BF6E9CD8CF}" presName="childText" presStyleLbl="bgAcc1" presStyleIdx="7" presStyleCnt="24" custScaleX="89357">
        <dgm:presLayoutVars>
          <dgm:bulletEnabled val="1"/>
        </dgm:presLayoutVars>
      </dgm:prSet>
      <dgm:spPr/>
      <dgm:t>
        <a:bodyPr/>
        <a:lstStyle/>
        <a:p>
          <a:endParaRPr lang="de-DE"/>
        </a:p>
      </dgm:t>
    </dgm:pt>
    <dgm:pt modelId="{29E6ABA8-1702-4C61-B19D-8C0148A40F8C}" type="pres">
      <dgm:prSet presAssocID="{7F828FC0-9501-40D3-A0DB-F30C215FAE9B}" presName="Name13" presStyleLbl="parChTrans1D2" presStyleIdx="8" presStyleCnt="24"/>
      <dgm:spPr/>
      <dgm:t>
        <a:bodyPr/>
        <a:lstStyle/>
        <a:p>
          <a:endParaRPr lang="de-DE"/>
        </a:p>
      </dgm:t>
    </dgm:pt>
    <dgm:pt modelId="{3206DEE8-816E-4DF2-B56F-A32D5FB2B8E0}" type="pres">
      <dgm:prSet presAssocID="{4C5E9BE5-1781-406D-B5B8-8FAB82A93DBF}" presName="childText" presStyleLbl="bgAcc1" presStyleIdx="8" presStyleCnt="24" custScaleX="89357">
        <dgm:presLayoutVars>
          <dgm:bulletEnabled val="1"/>
        </dgm:presLayoutVars>
      </dgm:prSet>
      <dgm:spPr/>
      <dgm:t>
        <a:bodyPr/>
        <a:lstStyle/>
        <a:p>
          <a:endParaRPr lang="de-DE"/>
        </a:p>
      </dgm:t>
    </dgm:pt>
    <dgm:pt modelId="{8C02F7EE-C7AB-4526-9F7D-92F994DCDA2B}" type="pres">
      <dgm:prSet presAssocID="{DC5733AA-5488-4161-9E9C-4E86DFCF157C}" presName="root" presStyleCnt="0"/>
      <dgm:spPr/>
    </dgm:pt>
    <dgm:pt modelId="{EB5E56A3-94C5-4478-8D95-3B3F6A11001C}" type="pres">
      <dgm:prSet presAssocID="{DC5733AA-5488-4161-9E9C-4E86DFCF157C}" presName="rootComposite" presStyleCnt="0"/>
      <dgm:spPr/>
    </dgm:pt>
    <dgm:pt modelId="{91F3DD14-3AE4-4F3B-BF09-032D92ED4320}" type="pres">
      <dgm:prSet presAssocID="{DC5733AA-5488-4161-9E9C-4E86DFCF157C}" presName="rootText" presStyleLbl="node1" presStyleIdx="2" presStyleCnt="8" custScaleX="85695"/>
      <dgm:spPr/>
      <dgm:t>
        <a:bodyPr/>
        <a:lstStyle/>
        <a:p>
          <a:endParaRPr lang="de-DE"/>
        </a:p>
      </dgm:t>
    </dgm:pt>
    <dgm:pt modelId="{B97A4915-97D8-4679-B75F-622F745A40AD}" type="pres">
      <dgm:prSet presAssocID="{DC5733AA-5488-4161-9E9C-4E86DFCF157C}" presName="rootConnector" presStyleLbl="node1" presStyleIdx="2" presStyleCnt="8"/>
      <dgm:spPr/>
      <dgm:t>
        <a:bodyPr/>
        <a:lstStyle/>
        <a:p>
          <a:endParaRPr lang="de-DE"/>
        </a:p>
      </dgm:t>
    </dgm:pt>
    <dgm:pt modelId="{BED06B18-515E-4C6D-8482-122CF65031F8}" type="pres">
      <dgm:prSet presAssocID="{DC5733AA-5488-4161-9E9C-4E86DFCF157C}" presName="childShape" presStyleCnt="0"/>
      <dgm:spPr/>
    </dgm:pt>
    <dgm:pt modelId="{A0B49624-BEFA-4F36-B59E-2C2952641913}" type="pres">
      <dgm:prSet presAssocID="{4C3CFAF8-114D-49AC-8C2D-8403D4AE6D2E}" presName="Name13" presStyleLbl="parChTrans1D2" presStyleIdx="9" presStyleCnt="24"/>
      <dgm:spPr/>
      <dgm:t>
        <a:bodyPr/>
        <a:lstStyle/>
        <a:p>
          <a:endParaRPr lang="de-DE"/>
        </a:p>
      </dgm:t>
    </dgm:pt>
    <dgm:pt modelId="{C690DA50-99EF-4AC1-BF02-0178B112B8D1}" type="pres">
      <dgm:prSet presAssocID="{EA0440DB-70FF-4B48-93CF-DB9DE07BEC16}" presName="childText" presStyleLbl="bgAcc1" presStyleIdx="9" presStyleCnt="24" custScaleX="89357">
        <dgm:presLayoutVars>
          <dgm:bulletEnabled val="1"/>
        </dgm:presLayoutVars>
      </dgm:prSet>
      <dgm:spPr/>
      <dgm:t>
        <a:bodyPr/>
        <a:lstStyle/>
        <a:p>
          <a:endParaRPr lang="de-DE"/>
        </a:p>
      </dgm:t>
    </dgm:pt>
    <dgm:pt modelId="{D3B15278-7FE7-43C5-B501-8FE553284603}" type="pres">
      <dgm:prSet presAssocID="{95FCB660-8056-4D66-A638-A7DFC6590755}" presName="Name13" presStyleLbl="parChTrans1D2" presStyleIdx="10" presStyleCnt="24"/>
      <dgm:spPr/>
      <dgm:t>
        <a:bodyPr/>
        <a:lstStyle/>
        <a:p>
          <a:endParaRPr lang="de-DE"/>
        </a:p>
      </dgm:t>
    </dgm:pt>
    <dgm:pt modelId="{84E38BBE-317B-40CB-BED1-598900656104}" type="pres">
      <dgm:prSet presAssocID="{94927AD6-0BC6-48BC-A7A9-B033F8EEEE27}" presName="childText" presStyleLbl="bgAcc1" presStyleIdx="10" presStyleCnt="24" custScaleX="89357">
        <dgm:presLayoutVars>
          <dgm:bulletEnabled val="1"/>
        </dgm:presLayoutVars>
      </dgm:prSet>
      <dgm:spPr/>
      <dgm:t>
        <a:bodyPr/>
        <a:lstStyle/>
        <a:p>
          <a:endParaRPr lang="de-DE"/>
        </a:p>
      </dgm:t>
    </dgm:pt>
    <dgm:pt modelId="{9E36A3C3-6B8D-4834-BE28-710E9B9F157F}" type="pres">
      <dgm:prSet presAssocID="{9B37607E-684F-4BEB-BA54-BBF193393C63}" presName="Name13" presStyleLbl="parChTrans1D2" presStyleIdx="11" presStyleCnt="24"/>
      <dgm:spPr/>
      <dgm:t>
        <a:bodyPr/>
        <a:lstStyle/>
        <a:p>
          <a:endParaRPr lang="de-DE"/>
        </a:p>
      </dgm:t>
    </dgm:pt>
    <dgm:pt modelId="{E887E15F-5B41-47EF-81CD-3C23AAA4FF7C}" type="pres">
      <dgm:prSet presAssocID="{CACED2F6-5CC3-460A-8499-0F34177461C6}" presName="childText" presStyleLbl="bgAcc1" presStyleIdx="11" presStyleCnt="24" custScaleX="89357">
        <dgm:presLayoutVars>
          <dgm:bulletEnabled val="1"/>
        </dgm:presLayoutVars>
      </dgm:prSet>
      <dgm:spPr/>
      <dgm:t>
        <a:bodyPr/>
        <a:lstStyle/>
        <a:p>
          <a:endParaRPr lang="de-DE"/>
        </a:p>
      </dgm:t>
    </dgm:pt>
    <dgm:pt modelId="{40C0A844-72B9-4499-8A2F-31B160519B2B}" type="pres">
      <dgm:prSet presAssocID="{B4094FF4-9337-4505-BFC6-3E0C305126B0}" presName="root" presStyleCnt="0"/>
      <dgm:spPr/>
    </dgm:pt>
    <dgm:pt modelId="{FEFEA5B4-188A-4C43-81BA-FD4EB8E74EF6}" type="pres">
      <dgm:prSet presAssocID="{B4094FF4-9337-4505-BFC6-3E0C305126B0}" presName="rootComposite" presStyleCnt="0"/>
      <dgm:spPr/>
    </dgm:pt>
    <dgm:pt modelId="{E5E1801B-779F-4A6B-8755-4B28832CAA29}" type="pres">
      <dgm:prSet presAssocID="{B4094FF4-9337-4505-BFC6-3E0C305126B0}" presName="rootText" presStyleLbl="node1" presStyleIdx="3" presStyleCnt="8" custScaleX="85695"/>
      <dgm:spPr/>
      <dgm:t>
        <a:bodyPr/>
        <a:lstStyle/>
        <a:p>
          <a:endParaRPr lang="de-DE"/>
        </a:p>
      </dgm:t>
    </dgm:pt>
    <dgm:pt modelId="{587645D9-6F69-4F07-8C5D-62D534E3C22D}" type="pres">
      <dgm:prSet presAssocID="{B4094FF4-9337-4505-BFC6-3E0C305126B0}" presName="rootConnector" presStyleLbl="node1" presStyleIdx="3" presStyleCnt="8"/>
      <dgm:spPr/>
      <dgm:t>
        <a:bodyPr/>
        <a:lstStyle/>
        <a:p>
          <a:endParaRPr lang="de-DE"/>
        </a:p>
      </dgm:t>
    </dgm:pt>
    <dgm:pt modelId="{8A075C84-1556-4181-B9F1-B0F5D69ADB55}" type="pres">
      <dgm:prSet presAssocID="{B4094FF4-9337-4505-BFC6-3E0C305126B0}" presName="childShape" presStyleCnt="0"/>
      <dgm:spPr/>
    </dgm:pt>
    <dgm:pt modelId="{CB31F521-FC1D-4E4D-9B45-DDE8A4B236A4}" type="pres">
      <dgm:prSet presAssocID="{807B50BB-CB8B-445C-9E55-96EEF1AA3D5F}" presName="Name13" presStyleLbl="parChTrans1D2" presStyleIdx="12" presStyleCnt="24"/>
      <dgm:spPr/>
      <dgm:t>
        <a:bodyPr/>
        <a:lstStyle/>
        <a:p>
          <a:endParaRPr lang="de-DE"/>
        </a:p>
      </dgm:t>
    </dgm:pt>
    <dgm:pt modelId="{65F39FC5-A6CE-491E-8888-8271FD35E89E}" type="pres">
      <dgm:prSet presAssocID="{84B28951-A3B6-466B-9E5C-4E40CB0C3868}" presName="childText" presStyleLbl="bgAcc1" presStyleIdx="12" presStyleCnt="24" custScaleX="89357">
        <dgm:presLayoutVars>
          <dgm:bulletEnabled val="1"/>
        </dgm:presLayoutVars>
      </dgm:prSet>
      <dgm:spPr/>
      <dgm:t>
        <a:bodyPr/>
        <a:lstStyle/>
        <a:p>
          <a:endParaRPr lang="de-DE"/>
        </a:p>
      </dgm:t>
    </dgm:pt>
    <dgm:pt modelId="{F94F71E9-0EFD-4B2E-AA4E-A2D6BEC7906E}" type="pres">
      <dgm:prSet presAssocID="{19FDD408-80C7-457A-BC39-1C88A52D83B8}" presName="Name13" presStyleLbl="parChTrans1D2" presStyleIdx="13" presStyleCnt="24"/>
      <dgm:spPr/>
      <dgm:t>
        <a:bodyPr/>
        <a:lstStyle/>
        <a:p>
          <a:endParaRPr lang="de-DE"/>
        </a:p>
      </dgm:t>
    </dgm:pt>
    <dgm:pt modelId="{F8D3AACC-3FF3-4AD1-9D53-238E3884F253}" type="pres">
      <dgm:prSet presAssocID="{465890CC-4C0F-4DE3-8DF0-32F9B1515BA4}" presName="childText" presStyleLbl="bgAcc1" presStyleIdx="13" presStyleCnt="24" custScaleX="89357">
        <dgm:presLayoutVars>
          <dgm:bulletEnabled val="1"/>
        </dgm:presLayoutVars>
      </dgm:prSet>
      <dgm:spPr/>
      <dgm:t>
        <a:bodyPr/>
        <a:lstStyle/>
        <a:p>
          <a:endParaRPr lang="de-DE"/>
        </a:p>
      </dgm:t>
    </dgm:pt>
    <dgm:pt modelId="{B8BB48C0-6E1A-4E6B-B8F8-0F224C183831}" type="pres">
      <dgm:prSet presAssocID="{90FCEC29-3023-4272-9BDB-72B39E94159E}" presName="Name13" presStyleLbl="parChTrans1D2" presStyleIdx="14" presStyleCnt="24"/>
      <dgm:spPr/>
      <dgm:t>
        <a:bodyPr/>
        <a:lstStyle/>
        <a:p>
          <a:endParaRPr lang="de-DE"/>
        </a:p>
      </dgm:t>
    </dgm:pt>
    <dgm:pt modelId="{8402DF20-AE4F-4717-9392-4C37350DEE90}" type="pres">
      <dgm:prSet presAssocID="{E04C06C0-4B93-44E6-BA73-C91563F64830}" presName="childText" presStyleLbl="bgAcc1" presStyleIdx="14" presStyleCnt="24" custScaleX="89357">
        <dgm:presLayoutVars>
          <dgm:bulletEnabled val="1"/>
        </dgm:presLayoutVars>
      </dgm:prSet>
      <dgm:spPr/>
      <dgm:t>
        <a:bodyPr/>
        <a:lstStyle/>
        <a:p>
          <a:endParaRPr lang="de-DE"/>
        </a:p>
      </dgm:t>
    </dgm:pt>
    <dgm:pt modelId="{7A223F60-6D8A-4AB8-AEB5-0CE91FFB9298}" type="pres">
      <dgm:prSet presAssocID="{B804C279-6B19-444C-A41F-2E63C78BBDDD}" presName="root" presStyleCnt="0"/>
      <dgm:spPr/>
    </dgm:pt>
    <dgm:pt modelId="{BBC84C29-1C10-4443-BA08-C87541C04518}" type="pres">
      <dgm:prSet presAssocID="{B804C279-6B19-444C-A41F-2E63C78BBDDD}" presName="rootComposite" presStyleCnt="0"/>
      <dgm:spPr/>
    </dgm:pt>
    <dgm:pt modelId="{DED34B62-5B37-4393-8A01-F6B25CB45D0A}" type="pres">
      <dgm:prSet presAssocID="{B804C279-6B19-444C-A41F-2E63C78BBDDD}" presName="rootText" presStyleLbl="node1" presStyleIdx="4" presStyleCnt="8" custScaleX="85695"/>
      <dgm:spPr/>
      <dgm:t>
        <a:bodyPr/>
        <a:lstStyle/>
        <a:p>
          <a:endParaRPr lang="de-DE"/>
        </a:p>
      </dgm:t>
    </dgm:pt>
    <dgm:pt modelId="{8AA3C08A-C973-4EC5-A51C-9D831B8F4724}" type="pres">
      <dgm:prSet presAssocID="{B804C279-6B19-444C-A41F-2E63C78BBDDD}" presName="rootConnector" presStyleLbl="node1" presStyleIdx="4" presStyleCnt="8"/>
      <dgm:spPr/>
      <dgm:t>
        <a:bodyPr/>
        <a:lstStyle/>
        <a:p>
          <a:endParaRPr lang="de-DE"/>
        </a:p>
      </dgm:t>
    </dgm:pt>
    <dgm:pt modelId="{DBBD953D-F4AC-4C6C-B6D7-6F6B1F9D7B0F}" type="pres">
      <dgm:prSet presAssocID="{B804C279-6B19-444C-A41F-2E63C78BBDDD}" presName="childShape" presStyleCnt="0"/>
      <dgm:spPr/>
    </dgm:pt>
    <dgm:pt modelId="{98408B34-EA17-41DC-B392-49823CBC97B7}" type="pres">
      <dgm:prSet presAssocID="{8A70CE71-95CD-4CAD-B830-9CE1F217A3C9}" presName="Name13" presStyleLbl="parChTrans1D2" presStyleIdx="15" presStyleCnt="24"/>
      <dgm:spPr/>
      <dgm:t>
        <a:bodyPr/>
        <a:lstStyle/>
        <a:p>
          <a:endParaRPr lang="de-DE"/>
        </a:p>
      </dgm:t>
    </dgm:pt>
    <dgm:pt modelId="{941B6FBD-D058-4C09-82EF-35412C1C477D}" type="pres">
      <dgm:prSet presAssocID="{28D0073A-982E-41BE-AB0C-AB068C9A398C}" presName="childText" presStyleLbl="bgAcc1" presStyleIdx="15" presStyleCnt="24" custScaleX="89357">
        <dgm:presLayoutVars>
          <dgm:bulletEnabled val="1"/>
        </dgm:presLayoutVars>
      </dgm:prSet>
      <dgm:spPr/>
      <dgm:t>
        <a:bodyPr/>
        <a:lstStyle/>
        <a:p>
          <a:endParaRPr lang="de-DE"/>
        </a:p>
      </dgm:t>
    </dgm:pt>
    <dgm:pt modelId="{AC867A0D-D653-4B48-AE41-2C82E8C5C82F}" type="pres">
      <dgm:prSet presAssocID="{28FAD08A-7668-4F89-88BA-7BC5522EC9AA}" presName="root" presStyleCnt="0"/>
      <dgm:spPr/>
    </dgm:pt>
    <dgm:pt modelId="{D1BDD122-AC3A-4564-9602-1886AA89C864}" type="pres">
      <dgm:prSet presAssocID="{28FAD08A-7668-4F89-88BA-7BC5522EC9AA}" presName="rootComposite" presStyleCnt="0"/>
      <dgm:spPr/>
    </dgm:pt>
    <dgm:pt modelId="{AF5D85B3-6E9A-44AB-9E2F-E1C70EEE0102}" type="pres">
      <dgm:prSet presAssocID="{28FAD08A-7668-4F89-88BA-7BC5522EC9AA}" presName="rootText" presStyleLbl="node1" presStyleIdx="5" presStyleCnt="8" custScaleX="85695"/>
      <dgm:spPr/>
      <dgm:t>
        <a:bodyPr/>
        <a:lstStyle/>
        <a:p>
          <a:endParaRPr lang="de-DE"/>
        </a:p>
      </dgm:t>
    </dgm:pt>
    <dgm:pt modelId="{878E543B-17CD-4460-BB81-15092E58A0F6}" type="pres">
      <dgm:prSet presAssocID="{28FAD08A-7668-4F89-88BA-7BC5522EC9AA}" presName="rootConnector" presStyleLbl="node1" presStyleIdx="5" presStyleCnt="8"/>
      <dgm:spPr/>
      <dgm:t>
        <a:bodyPr/>
        <a:lstStyle/>
        <a:p>
          <a:endParaRPr lang="de-DE"/>
        </a:p>
      </dgm:t>
    </dgm:pt>
    <dgm:pt modelId="{8C71B731-311D-41F8-ABCD-F36ED28A01BD}" type="pres">
      <dgm:prSet presAssocID="{28FAD08A-7668-4F89-88BA-7BC5522EC9AA}" presName="childShape" presStyleCnt="0"/>
      <dgm:spPr/>
    </dgm:pt>
    <dgm:pt modelId="{6AEB7793-A050-4E9D-91F1-25FC3F50F43B}" type="pres">
      <dgm:prSet presAssocID="{DD8F43FE-7002-4BD6-B3BD-A40BC7C34EA7}" presName="Name13" presStyleLbl="parChTrans1D2" presStyleIdx="16" presStyleCnt="24"/>
      <dgm:spPr/>
      <dgm:t>
        <a:bodyPr/>
        <a:lstStyle/>
        <a:p>
          <a:endParaRPr lang="de-DE"/>
        </a:p>
      </dgm:t>
    </dgm:pt>
    <dgm:pt modelId="{E8D96FEB-84A9-416C-80C3-1A9053E24EAA}" type="pres">
      <dgm:prSet presAssocID="{3EA4EA27-2467-4BAD-A0F9-C2C3D3597EB6}" presName="childText" presStyleLbl="bgAcc1" presStyleIdx="16" presStyleCnt="24" custScaleX="89357">
        <dgm:presLayoutVars>
          <dgm:bulletEnabled val="1"/>
        </dgm:presLayoutVars>
      </dgm:prSet>
      <dgm:spPr/>
      <dgm:t>
        <a:bodyPr/>
        <a:lstStyle/>
        <a:p>
          <a:endParaRPr lang="de-DE"/>
        </a:p>
      </dgm:t>
    </dgm:pt>
    <dgm:pt modelId="{47A5DE8F-F2E2-458B-81C5-F9DA393628B2}" type="pres">
      <dgm:prSet presAssocID="{7CC7DC12-9352-4C98-9F13-D011B02C6081}" presName="Name13" presStyleLbl="parChTrans1D2" presStyleIdx="17" presStyleCnt="24"/>
      <dgm:spPr/>
      <dgm:t>
        <a:bodyPr/>
        <a:lstStyle/>
        <a:p>
          <a:endParaRPr lang="de-DE"/>
        </a:p>
      </dgm:t>
    </dgm:pt>
    <dgm:pt modelId="{F696DC11-4C5D-45F2-8EB2-5BF5F0766D4D}" type="pres">
      <dgm:prSet presAssocID="{8DC3EAE0-AA96-4653-B57C-ED61FEA30CD5}" presName="childText" presStyleLbl="bgAcc1" presStyleIdx="17" presStyleCnt="24" custScaleX="89357">
        <dgm:presLayoutVars>
          <dgm:bulletEnabled val="1"/>
        </dgm:presLayoutVars>
      </dgm:prSet>
      <dgm:spPr/>
      <dgm:t>
        <a:bodyPr/>
        <a:lstStyle/>
        <a:p>
          <a:endParaRPr lang="de-DE"/>
        </a:p>
      </dgm:t>
    </dgm:pt>
    <dgm:pt modelId="{A727833B-BFEB-4463-A722-884D8DF4E141}" type="pres">
      <dgm:prSet presAssocID="{CD60526E-7835-489E-A870-881055DE5AD2}" presName="root" presStyleCnt="0"/>
      <dgm:spPr/>
    </dgm:pt>
    <dgm:pt modelId="{2DD3B2AA-2267-4ED2-8A1C-A469E8EFD5F5}" type="pres">
      <dgm:prSet presAssocID="{CD60526E-7835-489E-A870-881055DE5AD2}" presName="rootComposite" presStyleCnt="0"/>
      <dgm:spPr/>
    </dgm:pt>
    <dgm:pt modelId="{6C2DB3A7-FAC5-4907-B69D-2A82E1D0B614}" type="pres">
      <dgm:prSet presAssocID="{CD60526E-7835-489E-A870-881055DE5AD2}" presName="rootText" presStyleLbl="node1" presStyleIdx="6" presStyleCnt="8" custScaleX="85695"/>
      <dgm:spPr/>
      <dgm:t>
        <a:bodyPr/>
        <a:lstStyle/>
        <a:p>
          <a:endParaRPr lang="de-DE"/>
        </a:p>
      </dgm:t>
    </dgm:pt>
    <dgm:pt modelId="{292B5CA0-BF49-4F85-91E3-8BAAEA2517E7}" type="pres">
      <dgm:prSet presAssocID="{CD60526E-7835-489E-A870-881055DE5AD2}" presName="rootConnector" presStyleLbl="node1" presStyleIdx="6" presStyleCnt="8"/>
      <dgm:spPr/>
      <dgm:t>
        <a:bodyPr/>
        <a:lstStyle/>
        <a:p>
          <a:endParaRPr lang="de-DE"/>
        </a:p>
      </dgm:t>
    </dgm:pt>
    <dgm:pt modelId="{D73B5D51-29FF-4836-810B-84756F5F1151}" type="pres">
      <dgm:prSet presAssocID="{CD60526E-7835-489E-A870-881055DE5AD2}" presName="childShape" presStyleCnt="0"/>
      <dgm:spPr/>
    </dgm:pt>
    <dgm:pt modelId="{9EF792B8-EB2F-4996-8AE7-C558C638115A}" type="pres">
      <dgm:prSet presAssocID="{8DDB22BA-566F-4439-B904-C34874F4FDA9}" presName="Name13" presStyleLbl="parChTrans1D2" presStyleIdx="18" presStyleCnt="24"/>
      <dgm:spPr/>
      <dgm:t>
        <a:bodyPr/>
        <a:lstStyle/>
        <a:p>
          <a:endParaRPr lang="de-DE"/>
        </a:p>
      </dgm:t>
    </dgm:pt>
    <dgm:pt modelId="{2A82A683-001D-4A24-B4EB-0F6569EE6A84}" type="pres">
      <dgm:prSet presAssocID="{03767183-5A04-415E-92C7-837ECF9D5C89}" presName="childText" presStyleLbl="bgAcc1" presStyleIdx="18" presStyleCnt="24" custScaleX="89357">
        <dgm:presLayoutVars>
          <dgm:bulletEnabled val="1"/>
        </dgm:presLayoutVars>
      </dgm:prSet>
      <dgm:spPr/>
      <dgm:t>
        <a:bodyPr/>
        <a:lstStyle/>
        <a:p>
          <a:endParaRPr lang="de-DE"/>
        </a:p>
      </dgm:t>
    </dgm:pt>
    <dgm:pt modelId="{49D9ABCD-6EEA-48BF-880F-B7BA7E0CA55D}" type="pres">
      <dgm:prSet presAssocID="{6D34DB83-81AC-4DB6-97B4-D7A0CB242E12}" presName="Name13" presStyleLbl="parChTrans1D2" presStyleIdx="19" presStyleCnt="24"/>
      <dgm:spPr/>
      <dgm:t>
        <a:bodyPr/>
        <a:lstStyle/>
        <a:p>
          <a:endParaRPr lang="de-DE"/>
        </a:p>
      </dgm:t>
    </dgm:pt>
    <dgm:pt modelId="{24EA4042-C37C-44FF-B990-10310C99290F}" type="pres">
      <dgm:prSet presAssocID="{C34BBD7A-9FB8-4C52-A421-F5090E3E25E5}" presName="childText" presStyleLbl="bgAcc1" presStyleIdx="19" presStyleCnt="24" custScaleX="89357">
        <dgm:presLayoutVars>
          <dgm:bulletEnabled val="1"/>
        </dgm:presLayoutVars>
      </dgm:prSet>
      <dgm:spPr/>
      <dgm:t>
        <a:bodyPr/>
        <a:lstStyle/>
        <a:p>
          <a:endParaRPr lang="de-DE"/>
        </a:p>
      </dgm:t>
    </dgm:pt>
    <dgm:pt modelId="{0A0E46B4-880D-45A3-BEA8-F0179A662F6E}" type="pres">
      <dgm:prSet presAssocID="{CA4676CE-26BF-45AB-B671-BA94A92F286B}" presName="Name13" presStyleLbl="parChTrans1D2" presStyleIdx="20" presStyleCnt="24"/>
      <dgm:spPr/>
      <dgm:t>
        <a:bodyPr/>
        <a:lstStyle/>
        <a:p>
          <a:endParaRPr lang="de-DE"/>
        </a:p>
      </dgm:t>
    </dgm:pt>
    <dgm:pt modelId="{934FE0E1-B490-422E-AA0C-4CA0974D38DF}" type="pres">
      <dgm:prSet presAssocID="{82BA6264-7538-4D2A-8E1C-8BA6A8B77C87}" presName="childText" presStyleLbl="bgAcc1" presStyleIdx="20" presStyleCnt="24" custScaleX="89357">
        <dgm:presLayoutVars>
          <dgm:bulletEnabled val="1"/>
        </dgm:presLayoutVars>
      </dgm:prSet>
      <dgm:spPr/>
      <dgm:t>
        <a:bodyPr/>
        <a:lstStyle/>
        <a:p>
          <a:endParaRPr lang="de-DE"/>
        </a:p>
      </dgm:t>
    </dgm:pt>
    <dgm:pt modelId="{31BFF808-E5C4-4266-BB5D-4DD341B88897}" type="pres">
      <dgm:prSet presAssocID="{A761EF1A-E62F-46F6-B567-6C4A968BB804}" presName="Name13" presStyleLbl="parChTrans1D2" presStyleIdx="21" presStyleCnt="24"/>
      <dgm:spPr/>
      <dgm:t>
        <a:bodyPr/>
        <a:lstStyle/>
        <a:p>
          <a:endParaRPr lang="de-DE"/>
        </a:p>
      </dgm:t>
    </dgm:pt>
    <dgm:pt modelId="{7EB9B7B6-B186-4DE7-92CF-45C2332B5808}" type="pres">
      <dgm:prSet presAssocID="{01C6A790-4DC7-4F0B-9249-1613723970D2}" presName="childText" presStyleLbl="bgAcc1" presStyleIdx="21" presStyleCnt="24" custScaleX="89357">
        <dgm:presLayoutVars>
          <dgm:bulletEnabled val="1"/>
        </dgm:presLayoutVars>
      </dgm:prSet>
      <dgm:spPr/>
      <dgm:t>
        <a:bodyPr/>
        <a:lstStyle/>
        <a:p>
          <a:endParaRPr lang="de-DE"/>
        </a:p>
      </dgm:t>
    </dgm:pt>
    <dgm:pt modelId="{07EE0E1A-058A-4C28-AD7A-B2B81BF9C15B}" type="pres">
      <dgm:prSet presAssocID="{FB773CC5-928C-4EBB-9E7C-55F8DF732475}" presName="root" presStyleCnt="0"/>
      <dgm:spPr/>
    </dgm:pt>
    <dgm:pt modelId="{FCCB17AB-98B4-4ACC-B28A-3ED0C83FA361}" type="pres">
      <dgm:prSet presAssocID="{FB773CC5-928C-4EBB-9E7C-55F8DF732475}" presName="rootComposite" presStyleCnt="0"/>
      <dgm:spPr/>
    </dgm:pt>
    <dgm:pt modelId="{EED238A2-F0DF-4F67-8B6A-6BF5E84200D5}" type="pres">
      <dgm:prSet presAssocID="{FB773CC5-928C-4EBB-9E7C-55F8DF732475}" presName="rootText" presStyleLbl="node1" presStyleIdx="7" presStyleCnt="8" custScaleX="85695"/>
      <dgm:spPr/>
      <dgm:t>
        <a:bodyPr/>
        <a:lstStyle/>
        <a:p>
          <a:endParaRPr lang="de-DE"/>
        </a:p>
      </dgm:t>
    </dgm:pt>
    <dgm:pt modelId="{D2901977-E661-4E89-BB60-728ECFDF71B6}" type="pres">
      <dgm:prSet presAssocID="{FB773CC5-928C-4EBB-9E7C-55F8DF732475}" presName="rootConnector" presStyleLbl="node1" presStyleIdx="7" presStyleCnt="8"/>
      <dgm:spPr/>
      <dgm:t>
        <a:bodyPr/>
        <a:lstStyle/>
        <a:p>
          <a:endParaRPr lang="de-DE"/>
        </a:p>
      </dgm:t>
    </dgm:pt>
    <dgm:pt modelId="{68565D25-8667-4252-BB01-D88A74502EB9}" type="pres">
      <dgm:prSet presAssocID="{FB773CC5-928C-4EBB-9E7C-55F8DF732475}" presName="childShape" presStyleCnt="0"/>
      <dgm:spPr/>
    </dgm:pt>
    <dgm:pt modelId="{F006886D-E4EA-480C-A781-A323279A7444}" type="pres">
      <dgm:prSet presAssocID="{F3A713F3-3946-422C-9F2B-4D9E0310962E}" presName="Name13" presStyleLbl="parChTrans1D2" presStyleIdx="22" presStyleCnt="24"/>
      <dgm:spPr/>
      <dgm:t>
        <a:bodyPr/>
        <a:lstStyle/>
        <a:p>
          <a:endParaRPr lang="de-DE"/>
        </a:p>
      </dgm:t>
    </dgm:pt>
    <dgm:pt modelId="{526EF2C4-1577-4934-BD19-8A593E727CAC}" type="pres">
      <dgm:prSet presAssocID="{561FD150-BCC3-427D-8B9D-595821B18F5E}" presName="childText" presStyleLbl="bgAcc1" presStyleIdx="22" presStyleCnt="24" custScaleX="89357">
        <dgm:presLayoutVars>
          <dgm:bulletEnabled val="1"/>
        </dgm:presLayoutVars>
      </dgm:prSet>
      <dgm:spPr/>
      <dgm:t>
        <a:bodyPr/>
        <a:lstStyle/>
        <a:p>
          <a:endParaRPr lang="de-DE"/>
        </a:p>
      </dgm:t>
    </dgm:pt>
    <dgm:pt modelId="{C409B91B-2A5D-434A-9550-CB44444CFB49}" type="pres">
      <dgm:prSet presAssocID="{117BD8F8-1EA3-4D20-9C3C-10F34F889741}" presName="Name13" presStyleLbl="parChTrans1D2" presStyleIdx="23" presStyleCnt="24"/>
      <dgm:spPr/>
      <dgm:t>
        <a:bodyPr/>
        <a:lstStyle/>
        <a:p>
          <a:endParaRPr lang="de-DE"/>
        </a:p>
      </dgm:t>
    </dgm:pt>
    <dgm:pt modelId="{CBB05B55-713A-4DAF-8ADA-1F22C6820080}" type="pres">
      <dgm:prSet presAssocID="{2836453B-BD87-463B-AB95-AD5C88BA8326}" presName="childText" presStyleLbl="bgAcc1" presStyleIdx="23" presStyleCnt="24" custScaleX="89357">
        <dgm:presLayoutVars>
          <dgm:bulletEnabled val="1"/>
        </dgm:presLayoutVars>
      </dgm:prSet>
      <dgm:spPr/>
      <dgm:t>
        <a:bodyPr/>
        <a:lstStyle/>
        <a:p>
          <a:endParaRPr lang="de-DE"/>
        </a:p>
      </dgm:t>
    </dgm:pt>
  </dgm:ptLst>
  <dgm:cxnLst>
    <dgm:cxn modelId="{3DC5D3D5-7C60-45BC-8EAF-5955198E7148}" type="presOf" srcId="{84B28951-A3B6-466B-9E5C-4E40CB0C3868}" destId="{65F39FC5-A6CE-491E-8888-8271FD35E89E}" srcOrd="0" destOrd="0" presId="urn:microsoft.com/office/officeart/2005/8/layout/hierarchy3"/>
    <dgm:cxn modelId="{E60DD107-228F-408C-A9D5-85B38C26905B}" type="presOf" srcId="{B804C279-6B19-444C-A41F-2E63C78BBDDD}" destId="{DED34B62-5B37-4393-8A01-F6B25CB45D0A}" srcOrd="0" destOrd="0" presId="urn:microsoft.com/office/officeart/2005/8/layout/hierarchy3"/>
    <dgm:cxn modelId="{E7CD5C98-968E-4526-A3C0-D9780AA6A89C}" type="presOf" srcId="{6725265A-7CA6-445A-AD68-06572110B37C}" destId="{D4EE79F2-0900-4306-89C1-513046A120F3}" srcOrd="0" destOrd="0" presId="urn:microsoft.com/office/officeart/2005/8/layout/hierarchy3"/>
    <dgm:cxn modelId="{285535FC-3735-4822-BDC4-99C8FA1FF2F1}" srcId="{8DAB2FD0-2B03-4377-AB78-C40A056ACE6F}" destId="{CD60526E-7835-489E-A870-881055DE5AD2}" srcOrd="6" destOrd="0" parTransId="{BF368C21-93F6-45FF-B636-99E6BF9C05AA}" sibTransId="{95FD9430-5CEC-421C-AC42-0145A2E1E1A1}"/>
    <dgm:cxn modelId="{40EA185C-2DF1-435D-8C0C-2F61DDEB08EF}" srcId="{28FAD08A-7668-4F89-88BA-7BC5522EC9AA}" destId="{3EA4EA27-2467-4BAD-A0F9-C2C3D3597EB6}" srcOrd="0" destOrd="0" parTransId="{DD8F43FE-7002-4BD6-B3BD-A40BC7C34EA7}" sibTransId="{9377A980-6854-46A8-8527-C29A0842A127}"/>
    <dgm:cxn modelId="{C3D182B5-57E9-49FB-974D-AEC0FC92AD6D}" type="presOf" srcId="{F3A713F3-3946-422C-9F2B-4D9E0310962E}" destId="{F006886D-E4EA-480C-A781-A323279A7444}" srcOrd="0" destOrd="0" presId="urn:microsoft.com/office/officeart/2005/8/layout/hierarchy3"/>
    <dgm:cxn modelId="{FE76B9C1-5F8A-4548-A686-B4DA3B6AF24A}" srcId="{56A49430-181E-403C-8A34-714158AEC076}" destId="{D7A2B0BE-188C-407C-9CC8-D5CBCF0755E4}" srcOrd="0" destOrd="0" parTransId="{35B900AE-41B0-45FF-AECA-A41BF8103AF7}" sibTransId="{6CDC30C3-123B-4A6D-B04B-A1ED331F7DD3}"/>
    <dgm:cxn modelId="{B9980579-08EC-4B8A-AFC6-4BDF570C7FF4}" type="presOf" srcId="{10E19DDF-9416-4F09-B78F-30FFF45BCCAB}" destId="{E2A9A2E3-975E-4158-B7B0-8474B12FE0C9}" srcOrd="0" destOrd="0" presId="urn:microsoft.com/office/officeart/2005/8/layout/hierarchy3"/>
    <dgm:cxn modelId="{E7BAA035-B670-4876-BBF7-51A989E1F3C9}" srcId="{8DAB2FD0-2B03-4377-AB78-C40A056ACE6F}" destId="{B804C279-6B19-444C-A41F-2E63C78BBDDD}" srcOrd="4" destOrd="0" parTransId="{A3A8B242-07D7-4EBD-8075-D33522D15544}" sibTransId="{0E0544F9-6300-4FE4-8B5B-74D398110D44}"/>
    <dgm:cxn modelId="{5B34ABB4-D9A6-4C32-89C9-D6D042EDFF50}" srcId="{FB773CC5-928C-4EBB-9E7C-55F8DF732475}" destId="{561FD150-BCC3-427D-8B9D-595821B18F5E}" srcOrd="0" destOrd="0" parTransId="{F3A713F3-3946-422C-9F2B-4D9E0310962E}" sibTransId="{52976A94-FB94-4331-BABC-4A634103CE0A}"/>
    <dgm:cxn modelId="{A2041040-F1D7-43F7-96E9-5FBAD2FDD7D1}" type="presOf" srcId="{28FAD08A-7668-4F89-88BA-7BC5522EC9AA}" destId="{878E543B-17CD-4460-BB81-15092E58A0F6}" srcOrd="1" destOrd="0" presId="urn:microsoft.com/office/officeart/2005/8/layout/hierarchy3"/>
    <dgm:cxn modelId="{BA913367-0053-4501-B561-C6FA1F3E77ED}" type="presOf" srcId="{E739A682-CBCF-477A-82C9-B0F2D7CDB70B}" destId="{F2819C25-FC5B-4095-ADBF-C6AB65E907EF}" srcOrd="0" destOrd="0" presId="urn:microsoft.com/office/officeart/2005/8/layout/hierarchy3"/>
    <dgm:cxn modelId="{7F47D5FB-E803-4183-8503-5790B5B03B3D}" srcId="{34E35518-EF43-41E7-B2B5-7F090C09FB94}" destId="{4C5E9BE5-1781-406D-B5B8-8FAB82A93DBF}" srcOrd="3" destOrd="0" parTransId="{7F828FC0-9501-40D3-A0DB-F30C215FAE9B}" sibTransId="{3FEB442B-74CF-44D3-92A4-4D610561EA1D}"/>
    <dgm:cxn modelId="{772A2057-0C6D-4847-81D4-00C063884E74}" type="presOf" srcId="{62FC6845-4EF0-4497-9F2B-5A95910903AC}" destId="{9EA7F07E-91D0-43F4-A301-6010E6E28787}" srcOrd="0" destOrd="0" presId="urn:microsoft.com/office/officeart/2005/8/layout/hierarchy3"/>
    <dgm:cxn modelId="{97BBB942-0628-458F-B2F9-54E216968328}" type="presOf" srcId="{DC5733AA-5488-4161-9E9C-4E86DFCF157C}" destId="{91F3DD14-3AE4-4F3B-BF09-032D92ED4320}" srcOrd="0" destOrd="0" presId="urn:microsoft.com/office/officeart/2005/8/layout/hierarchy3"/>
    <dgm:cxn modelId="{7C49576B-0483-42B9-BF1C-2A23B93C141C}" type="presOf" srcId="{6D34DB83-81AC-4DB6-97B4-D7A0CB242E12}" destId="{49D9ABCD-6EEA-48BF-880F-B7BA7E0CA55D}" srcOrd="0" destOrd="0" presId="urn:microsoft.com/office/officeart/2005/8/layout/hierarchy3"/>
    <dgm:cxn modelId="{1F336B9D-1E23-4485-8CB2-ED0DD7CAEFF6}" type="presOf" srcId="{EA0440DB-70FF-4B48-93CF-DB9DE07BEC16}" destId="{C690DA50-99EF-4AC1-BF02-0178B112B8D1}" srcOrd="0" destOrd="0" presId="urn:microsoft.com/office/officeart/2005/8/layout/hierarchy3"/>
    <dgm:cxn modelId="{FB0288BD-F119-4BCC-97EB-E7E8F054A7DB}" type="presOf" srcId="{7F828FC0-9501-40D3-A0DB-F30C215FAE9B}" destId="{29E6ABA8-1702-4C61-B19D-8C0148A40F8C}" srcOrd="0" destOrd="0" presId="urn:microsoft.com/office/officeart/2005/8/layout/hierarchy3"/>
    <dgm:cxn modelId="{02A62736-572E-4B9E-8030-E40612E63D78}" type="presOf" srcId="{4534FF1F-C100-465B-B9DE-34841CDE71B1}" destId="{248CE159-4170-4F7E-A087-6D2467D005BD}" srcOrd="0" destOrd="0" presId="urn:microsoft.com/office/officeart/2005/8/layout/hierarchy3"/>
    <dgm:cxn modelId="{A9D5E7EA-FFEC-42A5-8920-53DBD4CE436E}" type="presOf" srcId="{8DDB22BA-566F-4439-B904-C34874F4FDA9}" destId="{9EF792B8-EB2F-4996-8AE7-C558C638115A}" srcOrd="0" destOrd="0" presId="urn:microsoft.com/office/officeart/2005/8/layout/hierarchy3"/>
    <dgm:cxn modelId="{3C60116E-DD3B-4733-8C4B-22971C16CC56}" srcId="{DC5733AA-5488-4161-9E9C-4E86DFCF157C}" destId="{CACED2F6-5CC3-460A-8499-0F34177461C6}" srcOrd="2" destOrd="0" parTransId="{9B37607E-684F-4BEB-BA54-BBF193393C63}" sibTransId="{67433D70-EBC9-4F70-AB3A-31F3AD986BAE}"/>
    <dgm:cxn modelId="{E14E3819-9ECD-4FF4-A34C-0393CDAAD0D7}" type="presOf" srcId="{D7A2B0BE-188C-407C-9CC8-D5CBCF0755E4}" destId="{8A3314E6-2863-4C36-BBB3-CAD41F46559B}" srcOrd="0" destOrd="0" presId="urn:microsoft.com/office/officeart/2005/8/layout/hierarchy3"/>
    <dgm:cxn modelId="{75BAF4DB-96DA-4E8F-86AA-2474E10ECA69}" srcId="{34E35518-EF43-41E7-B2B5-7F090C09FB94}" destId="{11E8878C-2885-49B1-BBD3-B9BF6E9CD8CF}" srcOrd="2" destOrd="0" parTransId="{10E19DDF-9416-4F09-B78F-30FFF45BCCAB}" sibTransId="{6AEEB261-87E5-40DF-A0C2-E054F6E2B583}"/>
    <dgm:cxn modelId="{8F774B60-7372-415A-8EAD-8DAA4339BF84}" type="presOf" srcId="{CD60526E-7835-489E-A870-881055DE5AD2}" destId="{6C2DB3A7-FAC5-4907-B69D-2A82E1D0B614}" srcOrd="0" destOrd="0" presId="urn:microsoft.com/office/officeart/2005/8/layout/hierarchy3"/>
    <dgm:cxn modelId="{327A3B44-4B09-46F5-B66A-27310A87FB79}" type="presOf" srcId="{DC5733AA-5488-4161-9E9C-4E86DFCF157C}" destId="{B97A4915-97D8-4679-B75F-622F745A40AD}" srcOrd="1" destOrd="0" presId="urn:microsoft.com/office/officeart/2005/8/layout/hierarchy3"/>
    <dgm:cxn modelId="{77A6DF31-D484-4F7C-81B6-7E72D5BDBC28}" srcId="{34E35518-EF43-41E7-B2B5-7F090C09FB94}" destId="{AF5EFBA0-D7B8-49F4-BF86-5EDFD109C60A}" srcOrd="0" destOrd="0" parTransId="{6A8730F5-2A56-463C-B1E0-6455899B0193}" sibTransId="{CD7FA6BD-B172-4712-9D65-0285EC016F40}"/>
    <dgm:cxn modelId="{43A9CA93-8A45-4208-B70D-094372E779C6}" srcId="{28FAD08A-7668-4F89-88BA-7BC5522EC9AA}" destId="{8DC3EAE0-AA96-4653-B57C-ED61FEA30CD5}" srcOrd="1" destOrd="0" parTransId="{7CC7DC12-9352-4C98-9F13-D011B02C6081}" sibTransId="{8B7E0419-F39F-48B6-8DD1-EC28DCD47BD1}"/>
    <dgm:cxn modelId="{81BAB975-333C-4334-AA72-563F4ABA887F}" srcId="{8DAB2FD0-2B03-4377-AB78-C40A056ACE6F}" destId="{56A49430-181E-403C-8A34-714158AEC076}" srcOrd="0" destOrd="0" parTransId="{364F3740-FB73-434C-908E-5DD32149EBF9}" sibTransId="{FC6ED0AC-6A10-4C8A-A251-3BCFFCB3359F}"/>
    <dgm:cxn modelId="{00BE6D7F-191F-4676-98BD-4E2B20A822D3}" type="presOf" srcId="{B4094FF4-9337-4505-BFC6-3E0C305126B0}" destId="{E5E1801B-779F-4A6B-8755-4B28832CAA29}" srcOrd="0" destOrd="0" presId="urn:microsoft.com/office/officeart/2005/8/layout/hierarchy3"/>
    <dgm:cxn modelId="{9416DF0A-075F-4B8B-87DE-15275532E124}" type="presOf" srcId="{56A49430-181E-403C-8A34-714158AEC076}" destId="{61737740-909B-4238-895E-2F5A38B946DA}" srcOrd="1" destOrd="0" presId="urn:microsoft.com/office/officeart/2005/8/layout/hierarchy3"/>
    <dgm:cxn modelId="{12968C1D-4455-4606-B6B1-BD91BD7E5D41}" srcId="{B4094FF4-9337-4505-BFC6-3E0C305126B0}" destId="{E04C06C0-4B93-44E6-BA73-C91563F64830}" srcOrd="2" destOrd="0" parTransId="{90FCEC29-3023-4272-9BDB-72B39E94159E}" sibTransId="{18DB953F-C440-40DD-A5DE-04DA336E51C8}"/>
    <dgm:cxn modelId="{525C5E42-DF48-4CAE-A4BC-A4D8CF2971E5}" srcId="{FB773CC5-928C-4EBB-9E7C-55F8DF732475}" destId="{2836453B-BD87-463B-AB95-AD5C88BA8326}" srcOrd="1" destOrd="0" parTransId="{117BD8F8-1EA3-4D20-9C3C-10F34F889741}" sibTransId="{A2F091D3-859D-4C5A-9874-74CA6A1922BF}"/>
    <dgm:cxn modelId="{B7806773-171D-49B6-8C19-72E67E51329D}" type="presOf" srcId="{B4094FF4-9337-4505-BFC6-3E0C305126B0}" destId="{587645D9-6F69-4F07-8C5D-62D534E3C22D}" srcOrd="1" destOrd="0" presId="urn:microsoft.com/office/officeart/2005/8/layout/hierarchy3"/>
    <dgm:cxn modelId="{525A8C3F-067D-471C-A224-6F5E24E7172A}" type="presOf" srcId="{4C3CFAF8-114D-49AC-8C2D-8403D4AE6D2E}" destId="{A0B49624-BEFA-4F36-B59E-2C2952641913}" srcOrd="0" destOrd="0" presId="urn:microsoft.com/office/officeart/2005/8/layout/hierarchy3"/>
    <dgm:cxn modelId="{CF0669BC-32AF-486A-9CFC-1EFE6387BBFB}" type="presOf" srcId="{28FAD08A-7668-4F89-88BA-7BC5522EC9AA}" destId="{AF5D85B3-6E9A-44AB-9E2F-E1C70EEE0102}" srcOrd="0" destOrd="0" presId="urn:microsoft.com/office/officeart/2005/8/layout/hierarchy3"/>
    <dgm:cxn modelId="{16AC383E-12F7-4C29-913E-F8EFBBF58239}" type="presOf" srcId="{AF5EFBA0-D7B8-49F4-BF86-5EDFD109C60A}" destId="{38155D7B-AA11-47C4-929B-CCC02A3D3801}" srcOrd="0" destOrd="0" presId="urn:microsoft.com/office/officeart/2005/8/layout/hierarchy3"/>
    <dgm:cxn modelId="{13F03FBF-00B6-4005-AAFB-A3A8F04D3480}" type="presOf" srcId="{34E35518-EF43-41E7-B2B5-7F090C09FB94}" destId="{6153FFD0-413D-461D-9B01-CEA037B8FD0A}" srcOrd="1" destOrd="0" presId="urn:microsoft.com/office/officeart/2005/8/layout/hierarchy3"/>
    <dgm:cxn modelId="{B2BEED1D-DD9F-44C6-9C60-81049BAF2762}" type="presOf" srcId="{B804C279-6B19-444C-A41F-2E63C78BBDDD}" destId="{8AA3C08A-C973-4EC5-A51C-9D831B8F4724}" srcOrd="1" destOrd="0" presId="urn:microsoft.com/office/officeart/2005/8/layout/hierarchy3"/>
    <dgm:cxn modelId="{2C2C6659-00C8-4F1A-AAB5-A362245A7A72}" srcId="{8DAB2FD0-2B03-4377-AB78-C40A056ACE6F}" destId="{DC5733AA-5488-4161-9E9C-4E86DFCF157C}" srcOrd="2" destOrd="0" parTransId="{2281873B-9933-4F2D-98BE-964C31896381}" sibTransId="{C8194241-8159-401F-8043-F733DEA640AF}"/>
    <dgm:cxn modelId="{56B69D8D-6ED5-4932-AD73-BB492EFB4650}" srcId="{CD60526E-7835-489E-A870-881055DE5AD2}" destId="{C34BBD7A-9FB8-4C52-A421-F5090E3E25E5}" srcOrd="1" destOrd="0" parTransId="{6D34DB83-81AC-4DB6-97B4-D7A0CB242E12}" sibTransId="{12BCD7B2-7104-4619-9CF7-D9776833306F}"/>
    <dgm:cxn modelId="{5A47FDC4-AEE6-4860-91CF-3A94FA334FF7}" type="presOf" srcId="{37691145-F0A4-4AF2-86D2-78E9D059FF7B}" destId="{3A7336C0-F140-4AA4-8EB0-C86106393380}" srcOrd="0" destOrd="0" presId="urn:microsoft.com/office/officeart/2005/8/layout/hierarchy3"/>
    <dgm:cxn modelId="{DCA1DF1F-679A-4F9B-A2C7-F5395BDD8C58}" type="presOf" srcId="{6A8730F5-2A56-463C-B1E0-6455899B0193}" destId="{7F64B280-C922-4573-A9A4-51128719C217}" srcOrd="0" destOrd="0" presId="urn:microsoft.com/office/officeart/2005/8/layout/hierarchy3"/>
    <dgm:cxn modelId="{9EA86A9B-0AA9-49B8-9F1B-F1A4C14C218F}" type="presOf" srcId="{8A70CE71-95CD-4CAD-B830-9CE1F217A3C9}" destId="{98408B34-EA17-41DC-B392-49823CBC97B7}" srcOrd="0" destOrd="0" presId="urn:microsoft.com/office/officeart/2005/8/layout/hierarchy3"/>
    <dgm:cxn modelId="{D5629D25-BF6C-4DE7-8158-CEB18606A506}" type="presOf" srcId="{35B900AE-41B0-45FF-AECA-A41BF8103AF7}" destId="{3D73A31F-3CD4-4A78-8BD9-2E6FA5F234D0}" srcOrd="0" destOrd="0" presId="urn:microsoft.com/office/officeart/2005/8/layout/hierarchy3"/>
    <dgm:cxn modelId="{06D6B6E4-8A30-451D-B9AC-D034BA65D358}" srcId="{34E35518-EF43-41E7-B2B5-7F090C09FB94}" destId="{62FC6845-4EF0-4497-9F2B-5A95910903AC}" srcOrd="1" destOrd="0" parTransId="{E739A682-CBCF-477A-82C9-B0F2D7CDB70B}" sibTransId="{4B3AC8FC-D607-443D-A8DF-EF9A1897632D}"/>
    <dgm:cxn modelId="{BC6D3E22-8AD0-4EFB-A32E-8CBB841D089E}" type="presOf" srcId="{8DC3EAE0-AA96-4653-B57C-ED61FEA30CD5}" destId="{F696DC11-4C5D-45F2-8EB2-5BF5F0766D4D}" srcOrd="0" destOrd="0" presId="urn:microsoft.com/office/officeart/2005/8/layout/hierarchy3"/>
    <dgm:cxn modelId="{B8FBC251-EA95-4D98-92D0-0840C5AF0A75}" type="presOf" srcId="{EF9D889D-C350-4E55-9BBE-FD232CC4BB51}" destId="{8A9919A3-EC2F-4632-9113-FFB1D843BEA4}" srcOrd="0" destOrd="0" presId="urn:microsoft.com/office/officeart/2005/8/layout/hierarchy3"/>
    <dgm:cxn modelId="{551C27B2-A797-4C58-9C53-4234C7FF601C}" srcId="{56A49430-181E-403C-8A34-714158AEC076}" destId="{87A0638D-7E62-419D-8BA5-39E087E2E5C2}" srcOrd="1" destOrd="0" parTransId="{BFCA3835-D844-4D46-8CFD-C885B3560BBE}" sibTransId="{1F1B301A-B2EA-4A79-BE33-FFE18C703704}"/>
    <dgm:cxn modelId="{061C86B6-A78C-42D6-985E-C65CD619A883}" srcId="{CD60526E-7835-489E-A870-881055DE5AD2}" destId="{82BA6264-7538-4D2A-8E1C-8BA6A8B77C87}" srcOrd="2" destOrd="0" parTransId="{CA4676CE-26BF-45AB-B671-BA94A92F286B}" sibTransId="{5353DE74-8657-46AA-B8FF-BCCD21BD19F5}"/>
    <dgm:cxn modelId="{A84D52B3-B62B-4D05-A938-6270C9E90B08}" type="presOf" srcId="{19FDD408-80C7-457A-BC39-1C88A52D83B8}" destId="{F94F71E9-0EFD-4B2E-AA4E-A2D6BEC7906E}" srcOrd="0" destOrd="0" presId="urn:microsoft.com/office/officeart/2005/8/layout/hierarchy3"/>
    <dgm:cxn modelId="{A9C1F1BE-5D2E-4F1D-886B-69A7A5EDF326}" type="presOf" srcId="{E04C06C0-4B93-44E6-BA73-C91563F64830}" destId="{8402DF20-AE4F-4717-9392-4C37350DEE90}" srcOrd="0" destOrd="0" presId="urn:microsoft.com/office/officeart/2005/8/layout/hierarchy3"/>
    <dgm:cxn modelId="{6C5930A8-B3C7-4EB0-9202-7AA872EDF1D7}" srcId="{CD60526E-7835-489E-A870-881055DE5AD2}" destId="{01C6A790-4DC7-4F0B-9249-1613723970D2}" srcOrd="3" destOrd="0" parTransId="{A761EF1A-E62F-46F6-B567-6C4A968BB804}" sibTransId="{3EC1A0E0-6771-4AC1-8F51-FD7B9C3575D8}"/>
    <dgm:cxn modelId="{57FBC735-06A5-4643-BCB4-F37F8CECC3F8}" type="presOf" srcId="{11E8878C-2885-49B1-BBD3-B9BF6E9CD8CF}" destId="{187F473F-2C80-4D0F-867C-B9C989E5CE3B}" srcOrd="0" destOrd="0" presId="urn:microsoft.com/office/officeart/2005/8/layout/hierarchy3"/>
    <dgm:cxn modelId="{1AACB244-914A-41E5-8222-5969ADE8DEC7}" srcId="{CD60526E-7835-489E-A870-881055DE5AD2}" destId="{03767183-5A04-415E-92C7-837ECF9D5C89}" srcOrd="0" destOrd="0" parTransId="{8DDB22BA-566F-4439-B904-C34874F4FDA9}" sibTransId="{CF0A96A1-F327-4B86-94D2-8853B5B76019}"/>
    <dgm:cxn modelId="{F7138541-A335-4BC1-815C-369512F7B69C}" srcId="{8DAB2FD0-2B03-4377-AB78-C40A056ACE6F}" destId="{FB773CC5-928C-4EBB-9E7C-55F8DF732475}" srcOrd="7" destOrd="0" parTransId="{FD143CE0-A3AC-4BE5-A8D5-A3041BE3B643}" sibTransId="{B8945D6E-9227-4597-AF37-621659245876}"/>
    <dgm:cxn modelId="{CB10D293-A1A9-4AF2-A8AE-2BC7B860FA8B}" type="presOf" srcId="{465890CC-4C0F-4DE3-8DF0-32F9B1515BA4}" destId="{F8D3AACC-3FF3-4AD1-9D53-238E3884F253}" srcOrd="0" destOrd="0" presId="urn:microsoft.com/office/officeart/2005/8/layout/hierarchy3"/>
    <dgm:cxn modelId="{1EE483B0-33DA-4E3A-B4DF-5008C118AC48}" srcId="{B4094FF4-9337-4505-BFC6-3E0C305126B0}" destId="{465890CC-4C0F-4DE3-8DF0-32F9B1515BA4}" srcOrd="1" destOrd="0" parTransId="{19FDD408-80C7-457A-BC39-1C88A52D83B8}" sibTransId="{BF598C3C-FB58-4643-A364-FDAB91709540}"/>
    <dgm:cxn modelId="{C73E0D3A-B499-4573-956A-A02276B2EA36}" type="presOf" srcId="{117BD8F8-1EA3-4D20-9C3C-10F34F889741}" destId="{C409B91B-2A5D-434A-9550-CB44444CFB49}" srcOrd="0" destOrd="0" presId="urn:microsoft.com/office/officeart/2005/8/layout/hierarchy3"/>
    <dgm:cxn modelId="{6127598F-4270-4971-8504-DBCD257170CA}" type="presOf" srcId="{CA4676CE-26BF-45AB-B671-BA94A92F286B}" destId="{0A0E46B4-880D-45A3-BEA8-F0179A662F6E}" srcOrd="0" destOrd="0" presId="urn:microsoft.com/office/officeart/2005/8/layout/hierarchy3"/>
    <dgm:cxn modelId="{33C37E68-0547-4290-A5D2-3FD3C044F26A}" type="presOf" srcId="{A427F892-7E4D-4C03-9AA2-EDFBBD893D75}" destId="{3BE41C04-D4F3-4D1F-8F1F-2BC4741FC052}" srcOrd="0" destOrd="0" presId="urn:microsoft.com/office/officeart/2005/8/layout/hierarchy3"/>
    <dgm:cxn modelId="{305255CC-21AE-45CF-8114-40BD911E0E28}" type="presOf" srcId="{87A0638D-7E62-419D-8BA5-39E087E2E5C2}" destId="{9D93DF36-F029-4BDC-9E89-4299C0EBFCB3}" srcOrd="0" destOrd="0" presId="urn:microsoft.com/office/officeart/2005/8/layout/hierarchy3"/>
    <dgm:cxn modelId="{77228484-0E9E-4CC7-9527-93719E791D1F}" type="presOf" srcId="{CD60526E-7835-489E-A870-881055DE5AD2}" destId="{292B5CA0-BF49-4F85-91E3-8BAAEA2517E7}" srcOrd="1" destOrd="0" presId="urn:microsoft.com/office/officeart/2005/8/layout/hierarchy3"/>
    <dgm:cxn modelId="{F0DCD771-C976-4B52-8DE2-448B7158414F}" type="presOf" srcId="{94927AD6-0BC6-48BC-A7A9-B033F8EEEE27}" destId="{84E38BBE-317B-40CB-BED1-598900656104}" srcOrd="0" destOrd="0" presId="urn:microsoft.com/office/officeart/2005/8/layout/hierarchy3"/>
    <dgm:cxn modelId="{BA7E59E5-9F62-4420-A27C-87A73D01016C}" type="presOf" srcId="{28D0073A-982E-41BE-AB0C-AB068C9A398C}" destId="{941B6FBD-D058-4C09-82EF-35412C1C477D}" srcOrd="0" destOrd="0" presId="urn:microsoft.com/office/officeart/2005/8/layout/hierarchy3"/>
    <dgm:cxn modelId="{B4AA497E-8A46-4A51-AB83-BF781A2FE431}" srcId="{B4094FF4-9337-4505-BFC6-3E0C305126B0}" destId="{84B28951-A3B6-466B-9E5C-4E40CB0C3868}" srcOrd="0" destOrd="0" parTransId="{807B50BB-CB8B-445C-9E55-96EEF1AA3D5F}" sibTransId="{2D679092-829C-4D95-A642-1ED64E3C9068}"/>
    <dgm:cxn modelId="{BF1DBFED-0314-483F-BD72-BF03441A6E74}" type="presOf" srcId="{C34BBD7A-9FB8-4C52-A421-F5090E3E25E5}" destId="{24EA4042-C37C-44FF-B990-10310C99290F}" srcOrd="0" destOrd="0" presId="urn:microsoft.com/office/officeart/2005/8/layout/hierarchy3"/>
    <dgm:cxn modelId="{B27C2E15-FB32-4AAF-B121-D2FFA97436DB}" srcId="{56A49430-181E-403C-8A34-714158AEC076}" destId="{37691145-F0A4-4AF2-86D2-78E9D059FF7B}" srcOrd="2" destOrd="0" parTransId="{4534FF1F-C100-465B-B9DE-34841CDE71B1}" sibTransId="{D8145029-AE8F-49B7-8F40-B518713E71D1}"/>
    <dgm:cxn modelId="{23EF611C-F365-4317-8841-14098D219BD0}" srcId="{8DAB2FD0-2B03-4377-AB78-C40A056ACE6F}" destId="{34E35518-EF43-41E7-B2B5-7F090C09FB94}" srcOrd="1" destOrd="0" parTransId="{66742FD1-66B7-4EA1-B4AF-089578453264}" sibTransId="{38F9A0FE-4B98-4ED4-B21D-3248921572C9}"/>
    <dgm:cxn modelId="{DB76ECB2-074D-4B7F-B821-005E6ABB09AA}" srcId="{DC5733AA-5488-4161-9E9C-4E86DFCF157C}" destId="{EA0440DB-70FF-4B48-93CF-DB9DE07BEC16}" srcOrd="0" destOrd="0" parTransId="{4C3CFAF8-114D-49AC-8C2D-8403D4AE6D2E}" sibTransId="{266FAB6A-8869-420E-BFEE-4F5B08B7CA9F}"/>
    <dgm:cxn modelId="{B2D5911C-FB4C-45FE-BCE7-C8697AC54CC3}" type="presOf" srcId="{7CC7DC12-9352-4C98-9F13-D011B02C6081}" destId="{47A5DE8F-F2E2-458B-81C5-F9DA393628B2}" srcOrd="0" destOrd="0" presId="urn:microsoft.com/office/officeart/2005/8/layout/hierarchy3"/>
    <dgm:cxn modelId="{7B79D468-47D9-41FF-866A-7F529F79BDBB}" type="presOf" srcId="{DD8F43FE-7002-4BD6-B3BD-A40BC7C34EA7}" destId="{6AEB7793-A050-4E9D-91F1-25FC3F50F43B}" srcOrd="0" destOrd="0" presId="urn:microsoft.com/office/officeart/2005/8/layout/hierarchy3"/>
    <dgm:cxn modelId="{52BF8D05-0616-4EB0-A837-8C22803D0346}" srcId="{B804C279-6B19-444C-A41F-2E63C78BBDDD}" destId="{28D0073A-982E-41BE-AB0C-AB068C9A398C}" srcOrd="0" destOrd="0" parTransId="{8A70CE71-95CD-4CAD-B830-9CE1F217A3C9}" sibTransId="{672AE81E-A816-4197-961C-C64B0E8665D7}"/>
    <dgm:cxn modelId="{CE62CD7B-7517-4585-96A9-E4253DF9B53A}" type="presOf" srcId="{82BA6264-7538-4D2A-8E1C-8BA6A8B77C87}" destId="{934FE0E1-B490-422E-AA0C-4CA0974D38DF}" srcOrd="0" destOrd="0" presId="urn:microsoft.com/office/officeart/2005/8/layout/hierarchy3"/>
    <dgm:cxn modelId="{3381E919-00B8-4C5E-B0C0-897859823F08}" type="presOf" srcId="{34E35518-EF43-41E7-B2B5-7F090C09FB94}" destId="{F7727978-2655-46FE-AA59-24F8ABF54CD7}" srcOrd="0" destOrd="0" presId="urn:microsoft.com/office/officeart/2005/8/layout/hierarchy3"/>
    <dgm:cxn modelId="{683ADA67-F19D-423D-A1CD-04AB7616C46C}" type="presOf" srcId="{BFCA3835-D844-4D46-8CFD-C885B3560BBE}" destId="{C7D3896C-510F-44BC-88B4-7C22129E786E}" srcOrd="0" destOrd="0" presId="urn:microsoft.com/office/officeart/2005/8/layout/hierarchy3"/>
    <dgm:cxn modelId="{58CB1E3B-9A2D-4117-B15D-97D7B5F44396}" srcId="{56A49430-181E-403C-8A34-714158AEC076}" destId="{3E887210-AFB4-47C1-A654-9BB0EC015157}" srcOrd="4" destOrd="0" parTransId="{6725265A-7CA6-445A-AD68-06572110B37C}" sibTransId="{3E5E73F4-C292-44FC-9875-7B796F674197}"/>
    <dgm:cxn modelId="{465CD27A-0345-4B63-9AA2-50BFBA8D35AB}" type="presOf" srcId="{56A49430-181E-403C-8A34-714158AEC076}" destId="{99FB8535-ECB9-42B1-87A1-D8BBE540BBCA}" srcOrd="0" destOrd="0" presId="urn:microsoft.com/office/officeart/2005/8/layout/hierarchy3"/>
    <dgm:cxn modelId="{501C7E9A-21C0-4D7B-A647-B78F097D7F0E}" type="presOf" srcId="{CACED2F6-5CC3-460A-8499-0F34177461C6}" destId="{E887E15F-5B41-47EF-81CD-3C23AAA4FF7C}" srcOrd="0" destOrd="0" presId="urn:microsoft.com/office/officeart/2005/8/layout/hierarchy3"/>
    <dgm:cxn modelId="{60B8E767-0B16-4D4F-AF27-BA9BFACA4123}" type="presOf" srcId="{FB773CC5-928C-4EBB-9E7C-55F8DF732475}" destId="{D2901977-E661-4E89-BB60-728ECFDF71B6}" srcOrd="1" destOrd="0" presId="urn:microsoft.com/office/officeart/2005/8/layout/hierarchy3"/>
    <dgm:cxn modelId="{5FC2851E-F43A-4EC1-A786-0F540936DF96}" type="presOf" srcId="{8DAB2FD0-2B03-4377-AB78-C40A056ACE6F}" destId="{BEFCC4BD-3F5D-4BBC-8701-6CADB17AA31F}" srcOrd="0" destOrd="0" presId="urn:microsoft.com/office/officeart/2005/8/layout/hierarchy3"/>
    <dgm:cxn modelId="{455B4F21-CBD2-4DDF-B12D-2E18E4D023C4}" srcId="{56A49430-181E-403C-8A34-714158AEC076}" destId="{A427F892-7E4D-4C03-9AA2-EDFBBD893D75}" srcOrd="3" destOrd="0" parTransId="{EF9D889D-C350-4E55-9BBE-FD232CC4BB51}" sibTransId="{FA787891-097F-49C9-9B0C-236F58706F7C}"/>
    <dgm:cxn modelId="{867225E9-3EE6-4B73-85D4-462D7A0397AC}" type="presOf" srcId="{01C6A790-4DC7-4F0B-9249-1613723970D2}" destId="{7EB9B7B6-B186-4DE7-92CF-45C2332B5808}" srcOrd="0" destOrd="0" presId="urn:microsoft.com/office/officeart/2005/8/layout/hierarchy3"/>
    <dgm:cxn modelId="{CDC956A1-FB2E-4AB7-9167-D9B5DBE90E35}" type="presOf" srcId="{90FCEC29-3023-4272-9BDB-72B39E94159E}" destId="{B8BB48C0-6E1A-4E6B-B8F8-0F224C183831}" srcOrd="0" destOrd="0" presId="urn:microsoft.com/office/officeart/2005/8/layout/hierarchy3"/>
    <dgm:cxn modelId="{C7FF6775-D38E-4E6B-AF25-E91FE6FB146D}" type="presOf" srcId="{4C5E9BE5-1781-406D-B5B8-8FAB82A93DBF}" destId="{3206DEE8-816E-4DF2-B56F-A32D5FB2B8E0}" srcOrd="0" destOrd="0" presId="urn:microsoft.com/office/officeart/2005/8/layout/hierarchy3"/>
    <dgm:cxn modelId="{DF24A3AE-B49C-4B98-B83C-FC6726DE1A58}" type="presOf" srcId="{A761EF1A-E62F-46F6-B567-6C4A968BB804}" destId="{31BFF808-E5C4-4266-BB5D-4DD341B88897}" srcOrd="0" destOrd="0" presId="urn:microsoft.com/office/officeart/2005/8/layout/hierarchy3"/>
    <dgm:cxn modelId="{4BF69F8B-EED1-409B-BD30-9C86FFEBBD18}" type="presOf" srcId="{3E887210-AFB4-47C1-A654-9BB0EC015157}" destId="{4A84239E-C242-4669-92B7-8C65D266FA8E}" srcOrd="0" destOrd="0" presId="urn:microsoft.com/office/officeart/2005/8/layout/hierarchy3"/>
    <dgm:cxn modelId="{ED39B64F-3541-4C58-8E72-D88987DFE6FF}" type="presOf" srcId="{03767183-5A04-415E-92C7-837ECF9D5C89}" destId="{2A82A683-001D-4A24-B4EB-0F6569EE6A84}" srcOrd="0" destOrd="0" presId="urn:microsoft.com/office/officeart/2005/8/layout/hierarchy3"/>
    <dgm:cxn modelId="{75042D6B-7BE2-4FD5-B9BE-8C0B749276B1}" type="presOf" srcId="{3EA4EA27-2467-4BAD-A0F9-C2C3D3597EB6}" destId="{E8D96FEB-84A9-416C-80C3-1A9053E24EAA}" srcOrd="0" destOrd="0" presId="urn:microsoft.com/office/officeart/2005/8/layout/hierarchy3"/>
    <dgm:cxn modelId="{A3909E9F-29CD-4F11-AEBC-CEDE19DEEE49}" srcId="{8DAB2FD0-2B03-4377-AB78-C40A056ACE6F}" destId="{28FAD08A-7668-4F89-88BA-7BC5522EC9AA}" srcOrd="5" destOrd="0" parTransId="{CAE05BA6-E552-4146-83F2-D4B0B0C55150}" sibTransId="{5C06DBF5-22D2-43D6-A252-1D999C73AE58}"/>
    <dgm:cxn modelId="{FE11E16A-44D6-4DFE-BA0A-BDF112713CA8}" srcId="{DC5733AA-5488-4161-9E9C-4E86DFCF157C}" destId="{94927AD6-0BC6-48BC-A7A9-B033F8EEEE27}" srcOrd="1" destOrd="0" parTransId="{95FCB660-8056-4D66-A638-A7DFC6590755}" sibTransId="{A8D4D82F-948D-49F9-B416-0E2C5E705B3E}"/>
    <dgm:cxn modelId="{B1D79394-B4EF-485F-B79C-F2C5B8BF5D80}" type="presOf" srcId="{9B37607E-684F-4BEB-BA54-BBF193393C63}" destId="{9E36A3C3-6B8D-4834-BE28-710E9B9F157F}" srcOrd="0" destOrd="0" presId="urn:microsoft.com/office/officeart/2005/8/layout/hierarchy3"/>
    <dgm:cxn modelId="{F515281C-79AE-46DE-AF28-E6D381AC82BF}" type="presOf" srcId="{FB773CC5-928C-4EBB-9E7C-55F8DF732475}" destId="{EED238A2-F0DF-4F67-8B6A-6BF5E84200D5}" srcOrd="0" destOrd="0" presId="urn:microsoft.com/office/officeart/2005/8/layout/hierarchy3"/>
    <dgm:cxn modelId="{EF0635F6-ABD0-4CB5-8615-4B0155171F48}" type="presOf" srcId="{2836453B-BD87-463B-AB95-AD5C88BA8326}" destId="{CBB05B55-713A-4DAF-8ADA-1F22C6820080}" srcOrd="0" destOrd="0" presId="urn:microsoft.com/office/officeart/2005/8/layout/hierarchy3"/>
    <dgm:cxn modelId="{B9322461-D379-40F7-BDF7-F65C0E16CA26}" type="presOf" srcId="{807B50BB-CB8B-445C-9E55-96EEF1AA3D5F}" destId="{CB31F521-FC1D-4E4D-9B45-DDE8A4B236A4}" srcOrd="0" destOrd="0" presId="urn:microsoft.com/office/officeart/2005/8/layout/hierarchy3"/>
    <dgm:cxn modelId="{355A8AA8-46E3-4CCF-BCA5-2B51582BE8CE}" srcId="{8DAB2FD0-2B03-4377-AB78-C40A056ACE6F}" destId="{B4094FF4-9337-4505-BFC6-3E0C305126B0}" srcOrd="3" destOrd="0" parTransId="{11BD4E6D-CBA2-419E-A6EA-7805E296E136}" sibTransId="{D91CBD99-7732-463B-84F0-1527930466E3}"/>
    <dgm:cxn modelId="{F6DF2AD5-3D69-4D1D-8D92-1051C4A4CBB2}" type="presOf" srcId="{561FD150-BCC3-427D-8B9D-595821B18F5E}" destId="{526EF2C4-1577-4934-BD19-8A593E727CAC}" srcOrd="0" destOrd="0" presId="urn:microsoft.com/office/officeart/2005/8/layout/hierarchy3"/>
    <dgm:cxn modelId="{E822D055-BC60-4CA5-8FC0-3167D5B7FC0E}" type="presOf" srcId="{95FCB660-8056-4D66-A638-A7DFC6590755}" destId="{D3B15278-7FE7-43C5-B501-8FE553284603}" srcOrd="0" destOrd="0" presId="urn:microsoft.com/office/officeart/2005/8/layout/hierarchy3"/>
    <dgm:cxn modelId="{6BFA64C5-2B5A-43EF-9551-B96DE92010E8}" type="presParOf" srcId="{BEFCC4BD-3F5D-4BBC-8701-6CADB17AA31F}" destId="{D171E6DA-76D3-445A-A4AD-CDF43BF8D621}" srcOrd="0" destOrd="0" presId="urn:microsoft.com/office/officeart/2005/8/layout/hierarchy3"/>
    <dgm:cxn modelId="{8793FC41-7C64-480F-A59B-A8BF4DC791F7}" type="presParOf" srcId="{D171E6DA-76D3-445A-A4AD-CDF43BF8D621}" destId="{E984BE3E-B592-4ECD-BAFC-DD3287597B37}" srcOrd="0" destOrd="0" presId="urn:microsoft.com/office/officeart/2005/8/layout/hierarchy3"/>
    <dgm:cxn modelId="{C95C1C96-DC86-4B8C-A394-31D5BE9F3594}" type="presParOf" srcId="{E984BE3E-B592-4ECD-BAFC-DD3287597B37}" destId="{99FB8535-ECB9-42B1-87A1-D8BBE540BBCA}" srcOrd="0" destOrd="0" presId="urn:microsoft.com/office/officeart/2005/8/layout/hierarchy3"/>
    <dgm:cxn modelId="{898393BE-8EF8-4FB7-9DE7-DDBF6D4EC0B9}" type="presParOf" srcId="{E984BE3E-B592-4ECD-BAFC-DD3287597B37}" destId="{61737740-909B-4238-895E-2F5A38B946DA}" srcOrd="1" destOrd="0" presId="urn:microsoft.com/office/officeart/2005/8/layout/hierarchy3"/>
    <dgm:cxn modelId="{BA42EF22-63BB-4361-B488-D1AF05968E75}" type="presParOf" srcId="{D171E6DA-76D3-445A-A4AD-CDF43BF8D621}" destId="{86F71E6F-B2BC-4D83-B173-DF3B8FC5B190}" srcOrd="1" destOrd="0" presId="urn:microsoft.com/office/officeart/2005/8/layout/hierarchy3"/>
    <dgm:cxn modelId="{7E993F08-F067-48F0-93FD-1B5F2F1E1A2E}" type="presParOf" srcId="{86F71E6F-B2BC-4D83-B173-DF3B8FC5B190}" destId="{3D73A31F-3CD4-4A78-8BD9-2E6FA5F234D0}" srcOrd="0" destOrd="0" presId="urn:microsoft.com/office/officeart/2005/8/layout/hierarchy3"/>
    <dgm:cxn modelId="{A908CEE9-3E44-4849-8026-8FBC578CF105}" type="presParOf" srcId="{86F71E6F-B2BC-4D83-B173-DF3B8FC5B190}" destId="{8A3314E6-2863-4C36-BBB3-CAD41F46559B}" srcOrd="1" destOrd="0" presId="urn:microsoft.com/office/officeart/2005/8/layout/hierarchy3"/>
    <dgm:cxn modelId="{9F131FAB-B415-478A-8E0F-32EFBC0A5152}" type="presParOf" srcId="{86F71E6F-B2BC-4D83-B173-DF3B8FC5B190}" destId="{C7D3896C-510F-44BC-88B4-7C22129E786E}" srcOrd="2" destOrd="0" presId="urn:microsoft.com/office/officeart/2005/8/layout/hierarchy3"/>
    <dgm:cxn modelId="{62795236-23EA-4AFA-855E-2F86A2DC5DC8}" type="presParOf" srcId="{86F71E6F-B2BC-4D83-B173-DF3B8FC5B190}" destId="{9D93DF36-F029-4BDC-9E89-4299C0EBFCB3}" srcOrd="3" destOrd="0" presId="urn:microsoft.com/office/officeart/2005/8/layout/hierarchy3"/>
    <dgm:cxn modelId="{74CFA5AB-7515-479C-96EA-66678CB8DFD4}" type="presParOf" srcId="{86F71E6F-B2BC-4D83-B173-DF3B8FC5B190}" destId="{248CE159-4170-4F7E-A087-6D2467D005BD}" srcOrd="4" destOrd="0" presId="urn:microsoft.com/office/officeart/2005/8/layout/hierarchy3"/>
    <dgm:cxn modelId="{A1322615-DE87-4FEA-B2F4-7A6E01854234}" type="presParOf" srcId="{86F71E6F-B2BC-4D83-B173-DF3B8FC5B190}" destId="{3A7336C0-F140-4AA4-8EB0-C86106393380}" srcOrd="5" destOrd="0" presId="urn:microsoft.com/office/officeart/2005/8/layout/hierarchy3"/>
    <dgm:cxn modelId="{0C959CB0-B691-4C71-B2B2-8C21EDB3F0DE}" type="presParOf" srcId="{86F71E6F-B2BC-4D83-B173-DF3B8FC5B190}" destId="{8A9919A3-EC2F-4632-9113-FFB1D843BEA4}" srcOrd="6" destOrd="0" presId="urn:microsoft.com/office/officeart/2005/8/layout/hierarchy3"/>
    <dgm:cxn modelId="{9D9699A7-1916-44ED-8B9B-4427263ED3E7}" type="presParOf" srcId="{86F71E6F-B2BC-4D83-B173-DF3B8FC5B190}" destId="{3BE41C04-D4F3-4D1F-8F1F-2BC4741FC052}" srcOrd="7" destOrd="0" presId="urn:microsoft.com/office/officeart/2005/8/layout/hierarchy3"/>
    <dgm:cxn modelId="{4FFE9751-6613-43CD-926E-82CD96785204}" type="presParOf" srcId="{86F71E6F-B2BC-4D83-B173-DF3B8FC5B190}" destId="{D4EE79F2-0900-4306-89C1-513046A120F3}" srcOrd="8" destOrd="0" presId="urn:microsoft.com/office/officeart/2005/8/layout/hierarchy3"/>
    <dgm:cxn modelId="{CE5DA0C1-322B-4844-8B6D-29C12E3BA738}" type="presParOf" srcId="{86F71E6F-B2BC-4D83-B173-DF3B8FC5B190}" destId="{4A84239E-C242-4669-92B7-8C65D266FA8E}" srcOrd="9" destOrd="0" presId="urn:microsoft.com/office/officeart/2005/8/layout/hierarchy3"/>
    <dgm:cxn modelId="{E14E1AF3-6491-477B-BC04-349A7FA604ED}" type="presParOf" srcId="{BEFCC4BD-3F5D-4BBC-8701-6CADB17AA31F}" destId="{9AE52506-E68E-4332-B5D5-31E8FB4E278E}" srcOrd="1" destOrd="0" presId="urn:microsoft.com/office/officeart/2005/8/layout/hierarchy3"/>
    <dgm:cxn modelId="{77CCEC02-BCC5-4C93-8F0D-D07013B6044B}" type="presParOf" srcId="{9AE52506-E68E-4332-B5D5-31E8FB4E278E}" destId="{66DD3C37-00E3-4F39-BDCD-E90B73CA88BE}" srcOrd="0" destOrd="0" presId="urn:microsoft.com/office/officeart/2005/8/layout/hierarchy3"/>
    <dgm:cxn modelId="{A2E2D6D2-0946-4A0D-A5D6-3FBF8870B2D7}" type="presParOf" srcId="{66DD3C37-00E3-4F39-BDCD-E90B73CA88BE}" destId="{F7727978-2655-46FE-AA59-24F8ABF54CD7}" srcOrd="0" destOrd="0" presId="urn:microsoft.com/office/officeart/2005/8/layout/hierarchy3"/>
    <dgm:cxn modelId="{9502B560-9F51-4B75-813C-354865BC42FF}" type="presParOf" srcId="{66DD3C37-00E3-4F39-BDCD-E90B73CA88BE}" destId="{6153FFD0-413D-461D-9B01-CEA037B8FD0A}" srcOrd="1" destOrd="0" presId="urn:microsoft.com/office/officeart/2005/8/layout/hierarchy3"/>
    <dgm:cxn modelId="{689A45D0-8526-4F2F-8E36-40082A350433}" type="presParOf" srcId="{9AE52506-E68E-4332-B5D5-31E8FB4E278E}" destId="{8818B69A-7B6E-446F-8195-8D7EA1DA47BE}" srcOrd="1" destOrd="0" presId="urn:microsoft.com/office/officeart/2005/8/layout/hierarchy3"/>
    <dgm:cxn modelId="{13EDC793-BE06-4598-93FD-E86BCFD11479}" type="presParOf" srcId="{8818B69A-7B6E-446F-8195-8D7EA1DA47BE}" destId="{7F64B280-C922-4573-A9A4-51128719C217}" srcOrd="0" destOrd="0" presId="urn:microsoft.com/office/officeart/2005/8/layout/hierarchy3"/>
    <dgm:cxn modelId="{38E45D65-A097-41B6-80AA-53A69E3B5EC5}" type="presParOf" srcId="{8818B69A-7B6E-446F-8195-8D7EA1DA47BE}" destId="{38155D7B-AA11-47C4-929B-CCC02A3D3801}" srcOrd="1" destOrd="0" presId="urn:microsoft.com/office/officeart/2005/8/layout/hierarchy3"/>
    <dgm:cxn modelId="{8F3FBC7C-CC71-46CD-AA89-9B1A3D797C07}" type="presParOf" srcId="{8818B69A-7B6E-446F-8195-8D7EA1DA47BE}" destId="{F2819C25-FC5B-4095-ADBF-C6AB65E907EF}" srcOrd="2" destOrd="0" presId="urn:microsoft.com/office/officeart/2005/8/layout/hierarchy3"/>
    <dgm:cxn modelId="{32E4F8F6-1A85-45D5-AFFC-5D620EEB754B}" type="presParOf" srcId="{8818B69A-7B6E-446F-8195-8D7EA1DA47BE}" destId="{9EA7F07E-91D0-43F4-A301-6010E6E28787}" srcOrd="3" destOrd="0" presId="urn:microsoft.com/office/officeart/2005/8/layout/hierarchy3"/>
    <dgm:cxn modelId="{384F9CA1-0CB9-4DB9-BDD6-9419FA0F69D6}" type="presParOf" srcId="{8818B69A-7B6E-446F-8195-8D7EA1DA47BE}" destId="{E2A9A2E3-975E-4158-B7B0-8474B12FE0C9}" srcOrd="4" destOrd="0" presId="urn:microsoft.com/office/officeart/2005/8/layout/hierarchy3"/>
    <dgm:cxn modelId="{E7061323-5F66-47D9-843E-F78FBAEE3813}" type="presParOf" srcId="{8818B69A-7B6E-446F-8195-8D7EA1DA47BE}" destId="{187F473F-2C80-4D0F-867C-B9C989E5CE3B}" srcOrd="5" destOrd="0" presId="urn:microsoft.com/office/officeart/2005/8/layout/hierarchy3"/>
    <dgm:cxn modelId="{64618310-7B59-4048-8244-9D10ABFDABFC}" type="presParOf" srcId="{8818B69A-7B6E-446F-8195-8D7EA1DA47BE}" destId="{29E6ABA8-1702-4C61-B19D-8C0148A40F8C}" srcOrd="6" destOrd="0" presId="urn:microsoft.com/office/officeart/2005/8/layout/hierarchy3"/>
    <dgm:cxn modelId="{3B240E39-BC4B-4ADB-84ED-92AF86E2BFDD}" type="presParOf" srcId="{8818B69A-7B6E-446F-8195-8D7EA1DA47BE}" destId="{3206DEE8-816E-4DF2-B56F-A32D5FB2B8E0}" srcOrd="7" destOrd="0" presId="urn:microsoft.com/office/officeart/2005/8/layout/hierarchy3"/>
    <dgm:cxn modelId="{30C0FD55-1A92-431B-952A-AF4B0133C99D}" type="presParOf" srcId="{BEFCC4BD-3F5D-4BBC-8701-6CADB17AA31F}" destId="{8C02F7EE-C7AB-4526-9F7D-92F994DCDA2B}" srcOrd="2" destOrd="0" presId="urn:microsoft.com/office/officeart/2005/8/layout/hierarchy3"/>
    <dgm:cxn modelId="{702476F1-BA3E-43FE-B33F-67D1C4D3A527}" type="presParOf" srcId="{8C02F7EE-C7AB-4526-9F7D-92F994DCDA2B}" destId="{EB5E56A3-94C5-4478-8D95-3B3F6A11001C}" srcOrd="0" destOrd="0" presId="urn:microsoft.com/office/officeart/2005/8/layout/hierarchy3"/>
    <dgm:cxn modelId="{4BE96838-0309-4188-AA77-D9CF18937BA3}" type="presParOf" srcId="{EB5E56A3-94C5-4478-8D95-3B3F6A11001C}" destId="{91F3DD14-3AE4-4F3B-BF09-032D92ED4320}" srcOrd="0" destOrd="0" presId="urn:microsoft.com/office/officeart/2005/8/layout/hierarchy3"/>
    <dgm:cxn modelId="{9DA3387C-77E8-497F-A8B1-6A6C0D6F35E1}" type="presParOf" srcId="{EB5E56A3-94C5-4478-8D95-3B3F6A11001C}" destId="{B97A4915-97D8-4679-B75F-622F745A40AD}" srcOrd="1" destOrd="0" presId="urn:microsoft.com/office/officeart/2005/8/layout/hierarchy3"/>
    <dgm:cxn modelId="{CD33FD9A-99AB-4B49-8427-DD297990D58A}" type="presParOf" srcId="{8C02F7EE-C7AB-4526-9F7D-92F994DCDA2B}" destId="{BED06B18-515E-4C6D-8482-122CF65031F8}" srcOrd="1" destOrd="0" presId="urn:microsoft.com/office/officeart/2005/8/layout/hierarchy3"/>
    <dgm:cxn modelId="{783C0A6B-E06E-4DC8-9356-554E0124DD10}" type="presParOf" srcId="{BED06B18-515E-4C6D-8482-122CF65031F8}" destId="{A0B49624-BEFA-4F36-B59E-2C2952641913}" srcOrd="0" destOrd="0" presId="urn:microsoft.com/office/officeart/2005/8/layout/hierarchy3"/>
    <dgm:cxn modelId="{749B84C5-93F4-480D-A52C-6E536A2A8BF0}" type="presParOf" srcId="{BED06B18-515E-4C6D-8482-122CF65031F8}" destId="{C690DA50-99EF-4AC1-BF02-0178B112B8D1}" srcOrd="1" destOrd="0" presId="urn:microsoft.com/office/officeart/2005/8/layout/hierarchy3"/>
    <dgm:cxn modelId="{26A6AA01-F36D-46E1-8702-1B5719FEFF81}" type="presParOf" srcId="{BED06B18-515E-4C6D-8482-122CF65031F8}" destId="{D3B15278-7FE7-43C5-B501-8FE553284603}" srcOrd="2" destOrd="0" presId="urn:microsoft.com/office/officeart/2005/8/layout/hierarchy3"/>
    <dgm:cxn modelId="{ADC965EF-8E2F-455B-8CEF-680106044C56}" type="presParOf" srcId="{BED06B18-515E-4C6D-8482-122CF65031F8}" destId="{84E38BBE-317B-40CB-BED1-598900656104}" srcOrd="3" destOrd="0" presId="urn:microsoft.com/office/officeart/2005/8/layout/hierarchy3"/>
    <dgm:cxn modelId="{79C07A6B-6EFE-4413-B2D0-9E8A2C709917}" type="presParOf" srcId="{BED06B18-515E-4C6D-8482-122CF65031F8}" destId="{9E36A3C3-6B8D-4834-BE28-710E9B9F157F}" srcOrd="4" destOrd="0" presId="urn:microsoft.com/office/officeart/2005/8/layout/hierarchy3"/>
    <dgm:cxn modelId="{01867C6F-34AB-4636-927A-0717C616399A}" type="presParOf" srcId="{BED06B18-515E-4C6D-8482-122CF65031F8}" destId="{E887E15F-5B41-47EF-81CD-3C23AAA4FF7C}" srcOrd="5" destOrd="0" presId="urn:microsoft.com/office/officeart/2005/8/layout/hierarchy3"/>
    <dgm:cxn modelId="{92E2EE0B-16B5-402B-88DC-6482D9937552}" type="presParOf" srcId="{BEFCC4BD-3F5D-4BBC-8701-6CADB17AA31F}" destId="{40C0A844-72B9-4499-8A2F-31B160519B2B}" srcOrd="3" destOrd="0" presId="urn:microsoft.com/office/officeart/2005/8/layout/hierarchy3"/>
    <dgm:cxn modelId="{25C6065C-C503-42EB-9E54-CC1F8520F185}" type="presParOf" srcId="{40C0A844-72B9-4499-8A2F-31B160519B2B}" destId="{FEFEA5B4-188A-4C43-81BA-FD4EB8E74EF6}" srcOrd="0" destOrd="0" presId="urn:microsoft.com/office/officeart/2005/8/layout/hierarchy3"/>
    <dgm:cxn modelId="{EFBB833F-984C-4512-9BC5-8BA35B444F06}" type="presParOf" srcId="{FEFEA5B4-188A-4C43-81BA-FD4EB8E74EF6}" destId="{E5E1801B-779F-4A6B-8755-4B28832CAA29}" srcOrd="0" destOrd="0" presId="urn:microsoft.com/office/officeart/2005/8/layout/hierarchy3"/>
    <dgm:cxn modelId="{5A529EEF-1518-4940-9155-B5F618FD0A99}" type="presParOf" srcId="{FEFEA5B4-188A-4C43-81BA-FD4EB8E74EF6}" destId="{587645D9-6F69-4F07-8C5D-62D534E3C22D}" srcOrd="1" destOrd="0" presId="urn:microsoft.com/office/officeart/2005/8/layout/hierarchy3"/>
    <dgm:cxn modelId="{80774C3E-18AD-4711-8062-75E61A064C03}" type="presParOf" srcId="{40C0A844-72B9-4499-8A2F-31B160519B2B}" destId="{8A075C84-1556-4181-B9F1-B0F5D69ADB55}" srcOrd="1" destOrd="0" presId="urn:microsoft.com/office/officeart/2005/8/layout/hierarchy3"/>
    <dgm:cxn modelId="{211724AE-861C-4966-A4CF-4E2708EFC228}" type="presParOf" srcId="{8A075C84-1556-4181-B9F1-B0F5D69ADB55}" destId="{CB31F521-FC1D-4E4D-9B45-DDE8A4B236A4}" srcOrd="0" destOrd="0" presId="urn:microsoft.com/office/officeart/2005/8/layout/hierarchy3"/>
    <dgm:cxn modelId="{02BF0602-0686-44D5-A721-30E8C2D9361B}" type="presParOf" srcId="{8A075C84-1556-4181-B9F1-B0F5D69ADB55}" destId="{65F39FC5-A6CE-491E-8888-8271FD35E89E}" srcOrd="1" destOrd="0" presId="urn:microsoft.com/office/officeart/2005/8/layout/hierarchy3"/>
    <dgm:cxn modelId="{EA9A495D-6A9F-41C9-8935-E8BE442379A7}" type="presParOf" srcId="{8A075C84-1556-4181-B9F1-B0F5D69ADB55}" destId="{F94F71E9-0EFD-4B2E-AA4E-A2D6BEC7906E}" srcOrd="2" destOrd="0" presId="urn:microsoft.com/office/officeart/2005/8/layout/hierarchy3"/>
    <dgm:cxn modelId="{A2824E9B-7FBA-46AF-94DA-286EEB3EE21B}" type="presParOf" srcId="{8A075C84-1556-4181-B9F1-B0F5D69ADB55}" destId="{F8D3AACC-3FF3-4AD1-9D53-238E3884F253}" srcOrd="3" destOrd="0" presId="urn:microsoft.com/office/officeart/2005/8/layout/hierarchy3"/>
    <dgm:cxn modelId="{AD255557-27A9-4874-B1F2-3AF6ABDA3F85}" type="presParOf" srcId="{8A075C84-1556-4181-B9F1-B0F5D69ADB55}" destId="{B8BB48C0-6E1A-4E6B-B8F8-0F224C183831}" srcOrd="4" destOrd="0" presId="urn:microsoft.com/office/officeart/2005/8/layout/hierarchy3"/>
    <dgm:cxn modelId="{7CAF8329-C247-48AB-9CB5-D844EA1CADE3}" type="presParOf" srcId="{8A075C84-1556-4181-B9F1-B0F5D69ADB55}" destId="{8402DF20-AE4F-4717-9392-4C37350DEE90}" srcOrd="5" destOrd="0" presId="urn:microsoft.com/office/officeart/2005/8/layout/hierarchy3"/>
    <dgm:cxn modelId="{B45FE8F7-3F77-4BA4-BA59-96C312B3ECB5}" type="presParOf" srcId="{BEFCC4BD-3F5D-4BBC-8701-6CADB17AA31F}" destId="{7A223F60-6D8A-4AB8-AEB5-0CE91FFB9298}" srcOrd="4" destOrd="0" presId="urn:microsoft.com/office/officeart/2005/8/layout/hierarchy3"/>
    <dgm:cxn modelId="{F927142E-F6CA-4B75-BADC-F17F0DC6457B}" type="presParOf" srcId="{7A223F60-6D8A-4AB8-AEB5-0CE91FFB9298}" destId="{BBC84C29-1C10-4443-BA08-C87541C04518}" srcOrd="0" destOrd="0" presId="urn:microsoft.com/office/officeart/2005/8/layout/hierarchy3"/>
    <dgm:cxn modelId="{3EAD9CF5-76D3-4259-98F3-395CA1F0CBDE}" type="presParOf" srcId="{BBC84C29-1C10-4443-BA08-C87541C04518}" destId="{DED34B62-5B37-4393-8A01-F6B25CB45D0A}" srcOrd="0" destOrd="0" presId="urn:microsoft.com/office/officeart/2005/8/layout/hierarchy3"/>
    <dgm:cxn modelId="{97AFF226-2954-4FEC-A1C4-43B68AB50042}" type="presParOf" srcId="{BBC84C29-1C10-4443-BA08-C87541C04518}" destId="{8AA3C08A-C973-4EC5-A51C-9D831B8F4724}" srcOrd="1" destOrd="0" presId="urn:microsoft.com/office/officeart/2005/8/layout/hierarchy3"/>
    <dgm:cxn modelId="{CAD2FA0F-AEA5-4ABB-8D40-EAABF3BFBADC}" type="presParOf" srcId="{7A223F60-6D8A-4AB8-AEB5-0CE91FFB9298}" destId="{DBBD953D-F4AC-4C6C-B6D7-6F6B1F9D7B0F}" srcOrd="1" destOrd="0" presId="urn:microsoft.com/office/officeart/2005/8/layout/hierarchy3"/>
    <dgm:cxn modelId="{FDBD241E-122B-4527-992E-CB1FE58765B2}" type="presParOf" srcId="{DBBD953D-F4AC-4C6C-B6D7-6F6B1F9D7B0F}" destId="{98408B34-EA17-41DC-B392-49823CBC97B7}" srcOrd="0" destOrd="0" presId="urn:microsoft.com/office/officeart/2005/8/layout/hierarchy3"/>
    <dgm:cxn modelId="{68903DAA-DBF9-4C3A-911B-602636BDA67E}" type="presParOf" srcId="{DBBD953D-F4AC-4C6C-B6D7-6F6B1F9D7B0F}" destId="{941B6FBD-D058-4C09-82EF-35412C1C477D}" srcOrd="1" destOrd="0" presId="urn:microsoft.com/office/officeart/2005/8/layout/hierarchy3"/>
    <dgm:cxn modelId="{EB032833-0CC6-4AAB-9311-B7F880142589}" type="presParOf" srcId="{BEFCC4BD-3F5D-4BBC-8701-6CADB17AA31F}" destId="{AC867A0D-D653-4B48-AE41-2C82E8C5C82F}" srcOrd="5" destOrd="0" presId="urn:microsoft.com/office/officeart/2005/8/layout/hierarchy3"/>
    <dgm:cxn modelId="{7C4FA5F7-8B38-4FA2-B431-9984C0B8DCD1}" type="presParOf" srcId="{AC867A0D-D653-4B48-AE41-2C82E8C5C82F}" destId="{D1BDD122-AC3A-4564-9602-1886AA89C864}" srcOrd="0" destOrd="0" presId="urn:microsoft.com/office/officeart/2005/8/layout/hierarchy3"/>
    <dgm:cxn modelId="{5823E887-F045-46F6-B32D-6604AB8BEC8F}" type="presParOf" srcId="{D1BDD122-AC3A-4564-9602-1886AA89C864}" destId="{AF5D85B3-6E9A-44AB-9E2F-E1C70EEE0102}" srcOrd="0" destOrd="0" presId="urn:microsoft.com/office/officeart/2005/8/layout/hierarchy3"/>
    <dgm:cxn modelId="{C52B35F0-FB23-4EDA-B860-1E188D95174C}" type="presParOf" srcId="{D1BDD122-AC3A-4564-9602-1886AA89C864}" destId="{878E543B-17CD-4460-BB81-15092E58A0F6}" srcOrd="1" destOrd="0" presId="urn:microsoft.com/office/officeart/2005/8/layout/hierarchy3"/>
    <dgm:cxn modelId="{6C472C56-624C-421A-AB7D-F05CFA055801}" type="presParOf" srcId="{AC867A0D-D653-4B48-AE41-2C82E8C5C82F}" destId="{8C71B731-311D-41F8-ABCD-F36ED28A01BD}" srcOrd="1" destOrd="0" presId="urn:microsoft.com/office/officeart/2005/8/layout/hierarchy3"/>
    <dgm:cxn modelId="{CCBB9F6E-A457-4875-BCE5-6EFD5764235B}" type="presParOf" srcId="{8C71B731-311D-41F8-ABCD-F36ED28A01BD}" destId="{6AEB7793-A050-4E9D-91F1-25FC3F50F43B}" srcOrd="0" destOrd="0" presId="urn:microsoft.com/office/officeart/2005/8/layout/hierarchy3"/>
    <dgm:cxn modelId="{0B74FEB1-0FDA-497C-8A7E-F24DAADEFF6A}" type="presParOf" srcId="{8C71B731-311D-41F8-ABCD-F36ED28A01BD}" destId="{E8D96FEB-84A9-416C-80C3-1A9053E24EAA}" srcOrd="1" destOrd="0" presId="urn:microsoft.com/office/officeart/2005/8/layout/hierarchy3"/>
    <dgm:cxn modelId="{EDDE81E0-58E0-4616-977E-AE21CCA151DB}" type="presParOf" srcId="{8C71B731-311D-41F8-ABCD-F36ED28A01BD}" destId="{47A5DE8F-F2E2-458B-81C5-F9DA393628B2}" srcOrd="2" destOrd="0" presId="urn:microsoft.com/office/officeart/2005/8/layout/hierarchy3"/>
    <dgm:cxn modelId="{76C4AB07-B833-4A68-A7B2-06A208EE3E01}" type="presParOf" srcId="{8C71B731-311D-41F8-ABCD-F36ED28A01BD}" destId="{F696DC11-4C5D-45F2-8EB2-5BF5F0766D4D}" srcOrd="3" destOrd="0" presId="urn:microsoft.com/office/officeart/2005/8/layout/hierarchy3"/>
    <dgm:cxn modelId="{ADEBE35A-A722-4D11-96DF-DD6C0A0FDE13}" type="presParOf" srcId="{BEFCC4BD-3F5D-4BBC-8701-6CADB17AA31F}" destId="{A727833B-BFEB-4463-A722-884D8DF4E141}" srcOrd="6" destOrd="0" presId="urn:microsoft.com/office/officeart/2005/8/layout/hierarchy3"/>
    <dgm:cxn modelId="{E01F2A46-8D99-4A70-9D6C-D2DC9F491572}" type="presParOf" srcId="{A727833B-BFEB-4463-A722-884D8DF4E141}" destId="{2DD3B2AA-2267-4ED2-8A1C-A469E8EFD5F5}" srcOrd="0" destOrd="0" presId="urn:microsoft.com/office/officeart/2005/8/layout/hierarchy3"/>
    <dgm:cxn modelId="{5B15CBFB-B840-4917-A423-B8D45BEB93EE}" type="presParOf" srcId="{2DD3B2AA-2267-4ED2-8A1C-A469E8EFD5F5}" destId="{6C2DB3A7-FAC5-4907-B69D-2A82E1D0B614}" srcOrd="0" destOrd="0" presId="urn:microsoft.com/office/officeart/2005/8/layout/hierarchy3"/>
    <dgm:cxn modelId="{39F39212-7A66-4061-AFDA-7BFFD7247683}" type="presParOf" srcId="{2DD3B2AA-2267-4ED2-8A1C-A469E8EFD5F5}" destId="{292B5CA0-BF49-4F85-91E3-8BAAEA2517E7}" srcOrd="1" destOrd="0" presId="urn:microsoft.com/office/officeart/2005/8/layout/hierarchy3"/>
    <dgm:cxn modelId="{80DB1ACB-B8A9-40C8-ABA8-07B92BFE4B6D}" type="presParOf" srcId="{A727833B-BFEB-4463-A722-884D8DF4E141}" destId="{D73B5D51-29FF-4836-810B-84756F5F1151}" srcOrd="1" destOrd="0" presId="urn:microsoft.com/office/officeart/2005/8/layout/hierarchy3"/>
    <dgm:cxn modelId="{0048647C-10FE-4160-9941-8CF0317706C2}" type="presParOf" srcId="{D73B5D51-29FF-4836-810B-84756F5F1151}" destId="{9EF792B8-EB2F-4996-8AE7-C558C638115A}" srcOrd="0" destOrd="0" presId="urn:microsoft.com/office/officeart/2005/8/layout/hierarchy3"/>
    <dgm:cxn modelId="{83D1CA4C-08A1-434B-9A52-8F1EA83B5C92}" type="presParOf" srcId="{D73B5D51-29FF-4836-810B-84756F5F1151}" destId="{2A82A683-001D-4A24-B4EB-0F6569EE6A84}" srcOrd="1" destOrd="0" presId="urn:microsoft.com/office/officeart/2005/8/layout/hierarchy3"/>
    <dgm:cxn modelId="{5C03CEE7-DDBF-4259-B374-E62A32BB4D98}" type="presParOf" srcId="{D73B5D51-29FF-4836-810B-84756F5F1151}" destId="{49D9ABCD-6EEA-48BF-880F-B7BA7E0CA55D}" srcOrd="2" destOrd="0" presId="urn:microsoft.com/office/officeart/2005/8/layout/hierarchy3"/>
    <dgm:cxn modelId="{EFF4EB73-03F5-4453-B734-AABD2101DD27}" type="presParOf" srcId="{D73B5D51-29FF-4836-810B-84756F5F1151}" destId="{24EA4042-C37C-44FF-B990-10310C99290F}" srcOrd="3" destOrd="0" presId="urn:microsoft.com/office/officeart/2005/8/layout/hierarchy3"/>
    <dgm:cxn modelId="{7450C0C3-D374-415B-B05E-3089E69A0176}" type="presParOf" srcId="{D73B5D51-29FF-4836-810B-84756F5F1151}" destId="{0A0E46B4-880D-45A3-BEA8-F0179A662F6E}" srcOrd="4" destOrd="0" presId="urn:microsoft.com/office/officeart/2005/8/layout/hierarchy3"/>
    <dgm:cxn modelId="{BFE6FE12-B0EB-4088-AE61-7D34BFBC4B87}" type="presParOf" srcId="{D73B5D51-29FF-4836-810B-84756F5F1151}" destId="{934FE0E1-B490-422E-AA0C-4CA0974D38DF}" srcOrd="5" destOrd="0" presId="urn:microsoft.com/office/officeart/2005/8/layout/hierarchy3"/>
    <dgm:cxn modelId="{7C6BB865-6F8C-4696-B70E-309DEF03B81E}" type="presParOf" srcId="{D73B5D51-29FF-4836-810B-84756F5F1151}" destId="{31BFF808-E5C4-4266-BB5D-4DD341B88897}" srcOrd="6" destOrd="0" presId="urn:microsoft.com/office/officeart/2005/8/layout/hierarchy3"/>
    <dgm:cxn modelId="{6686E508-12A3-41A4-9556-AD9255329886}" type="presParOf" srcId="{D73B5D51-29FF-4836-810B-84756F5F1151}" destId="{7EB9B7B6-B186-4DE7-92CF-45C2332B5808}" srcOrd="7" destOrd="0" presId="urn:microsoft.com/office/officeart/2005/8/layout/hierarchy3"/>
    <dgm:cxn modelId="{F1A2761F-C634-45B4-81AC-2221B61908C8}" type="presParOf" srcId="{BEFCC4BD-3F5D-4BBC-8701-6CADB17AA31F}" destId="{07EE0E1A-058A-4C28-AD7A-B2B81BF9C15B}" srcOrd="7" destOrd="0" presId="urn:microsoft.com/office/officeart/2005/8/layout/hierarchy3"/>
    <dgm:cxn modelId="{0A5580ED-BF76-4A3B-97F6-DC7B51120D5D}" type="presParOf" srcId="{07EE0E1A-058A-4C28-AD7A-B2B81BF9C15B}" destId="{FCCB17AB-98B4-4ACC-B28A-3ED0C83FA361}" srcOrd="0" destOrd="0" presId="urn:microsoft.com/office/officeart/2005/8/layout/hierarchy3"/>
    <dgm:cxn modelId="{BEEFCF4A-E831-491C-BDFD-95B5AF6FC693}" type="presParOf" srcId="{FCCB17AB-98B4-4ACC-B28A-3ED0C83FA361}" destId="{EED238A2-F0DF-4F67-8B6A-6BF5E84200D5}" srcOrd="0" destOrd="0" presId="urn:microsoft.com/office/officeart/2005/8/layout/hierarchy3"/>
    <dgm:cxn modelId="{72990359-019B-40A9-8C77-5DF7AAA55972}" type="presParOf" srcId="{FCCB17AB-98B4-4ACC-B28A-3ED0C83FA361}" destId="{D2901977-E661-4E89-BB60-728ECFDF71B6}" srcOrd="1" destOrd="0" presId="urn:microsoft.com/office/officeart/2005/8/layout/hierarchy3"/>
    <dgm:cxn modelId="{DC5C379E-A3FF-485A-8532-EA3B0387A2AE}" type="presParOf" srcId="{07EE0E1A-058A-4C28-AD7A-B2B81BF9C15B}" destId="{68565D25-8667-4252-BB01-D88A74502EB9}" srcOrd="1" destOrd="0" presId="urn:microsoft.com/office/officeart/2005/8/layout/hierarchy3"/>
    <dgm:cxn modelId="{CB994956-E5FB-43F2-803E-57B641C28F5D}" type="presParOf" srcId="{68565D25-8667-4252-BB01-D88A74502EB9}" destId="{F006886D-E4EA-480C-A781-A323279A7444}" srcOrd="0" destOrd="0" presId="urn:microsoft.com/office/officeart/2005/8/layout/hierarchy3"/>
    <dgm:cxn modelId="{0F426B3D-EE29-4984-AE93-69E7AA99D0E0}" type="presParOf" srcId="{68565D25-8667-4252-BB01-D88A74502EB9}" destId="{526EF2C4-1577-4934-BD19-8A593E727CAC}" srcOrd="1" destOrd="0" presId="urn:microsoft.com/office/officeart/2005/8/layout/hierarchy3"/>
    <dgm:cxn modelId="{C7DC4A92-B37B-456B-835F-AFD1FD0FCDBB}" type="presParOf" srcId="{68565D25-8667-4252-BB01-D88A74502EB9}" destId="{C409B91B-2A5D-434A-9550-CB44444CFB49}" srcOrd="2" destOrd="0" presId="urn:microsoft.com/office/officeart/2005/8/layout/hierarchy3"/>
    <dgm:cxn modelId="{38AA08C7-7C6F-48F9-A084-EF41E708B7EE}" type="presParOf" srcId="{68565D25-8667-4252-BB01-D88A74502EB9}" destId="{CBB05B55-713A-4DAF-8ADA-1F22C6820080}" srcOrd="3" destOrd="0" presId="urn:microsoft.com/office/officeart/2005/8/layout/hierarchy3"/>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B8535-ECB9-42B1-87A1-D8BBE540BBCA}">
      <dsp:nvSpPr>
        <dsp:cNvPr id="0" name=""/>
        <dsp:cNvSpPr/>
      </dsp:nvSpPr>
      <dsp:spPr>
        <a:xfrm>
          <a:off x="3606"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Projekt-organisation</a:t>
          </a:r>
        </a:p>
      </dsp:txBody>
      <dsp:txXfrm>
        <a:off x="19974" y="352755"/>
        <a:ext cx="925068" cy="526108"/>
      </dsp:txXfrm>
    </dsp:sp>
    <dsp:sp modelId="{3D73A31F-3CD4-4A78-8BD9-2E6FA5F234D0}">
      <dsp:nvSpPr>
        <dsp:cNvPr id="0" name=""/>
        <dsp:cNvSpPr/>
      </dsp:nvSpPr>
      <dsp:spPr>
        <a:xfrm>
          <a:off x="99387"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3314E6-2863-4C36-BBB3-CAD41F46559B}">
      <dsp:nvSpPr>
        <dsp:cNvPr id="0" name=""/>
        <dsp:cNvSpPr/>
      </dsp:nvSpPr>
      <dsp:spPr>
        <a:xfrm>
          <a:off x="195167" y="1034943"/>
          <a:ext cx="894151"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Entwicklungs-umgebung einrichten</a:t>
          </a:r>
        </a:p>
      </dsp:txBody>
      <dsp:txXfrm>
        <a:off x="211535" y="1051311"/>
        <a:ext cx="861415" cy="526108"/>
      </dsp:txXfrm>
    </dsp:sp>
    <dsp:sp modelId="{C7D3896C-510F-44BC-88B4-7C22129E786E}">
      <dsp:nvSpPr>
        <dsp:cNvPr id="0" name=""/>
        <dsp:cNvSpPr/>
      </dsp:nvSpPr>
      <dsp:spPr>
        <a:xfrm>
          <a:off x="99387"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93DF36-F029-4BDC-9E89-4299C0EBFCB3}">
      <dsp:nvSpPr>
        <dsp:cNvPr id="0" name=""/>
        <dsp:cNvSpPr/>
      </dsp:nvSpPr>
      <dsp:spPr>
        <a:xfrm>
          <a:off x="195167"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Architektur-aufbau</a:t>
          </a:r>
          <a:endParaRPr lang="de-DE" sz="600" kern="1200"/>
        </a:p>
      </dsp:txBody>
      <dsp:txXfrm>
        <a:off x="211535" y="1749867"/>
        <a:ext cx="766251" cy="526108"/>
      </dsp:txXfrm>
    </dsp:sp>
    <dsp:sp modelId="{248CE159-4170-4F7E-A087-6D2467D005BD}">
      <dsp:nvSpPr>
        <dsp:cNvPr id="0" name=""/>
        <dsp:cNvSpPr/>
      </dsp:nvSpPr>
      <dsp:spPr>
        <a:xfrm>
          <a:off x="99387"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7336C0-F140-4AA4-8EB0-C86106393380}">
      <dsp:nvSpPr>
        <dsp:cNvPr id="0" name=""/>
        <dsp:cNvSpPr/>
      </dsp:nvSpPr>
      <dsp:spPr>
        <a:xfrm>
          <a:off x="195167"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Projekt-struktur aufbauen</a:t>
          </a:r>
        </a:p>
      </dsp:txBody>
      <dsp:txXfrm>
        <a:off x="211535" y="2448423"/>
        <a:ext cx="766251" cy="526108"/>
      </dsp:txXfrm>
    </dsp:sp>
    <dsp:sp modelId="{8A9919A3-EC2F-4632-9113-FFB1D843BEA4}">
      <dsp:nvSpPr>
        <dsp:cNvPr id="0" name=""/>
        <dsp:cNvSpPr/>
      </dsp:nvSpPr>
      <dsp:spPr>
        <a:xfrm>
          <a:off x="99387"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E41C04-D4F3-4D1F-8F1F-2BC4741FC052}">
      <dsp:nvSpPr>
        <dsp:cNvPr id="0" name=""/>
        <dsp:cNvSpPr/>
      </dsp:nvSpPr>
      <dsp:spPr>
        <a:xfrm>
          <a:off x="195167"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Dokumen-tation</a:t>
          </a:r>
        </a:p>
      </dsp:txBody>
      <dsp:txXfrm>
        <a:off x="211535" y="3146979"/>
        <a:ext cx="766251" cy="526108"/>
      </dsp:txXfrm>
    </dsp:sp>
    <dsp:sp modelId="{D4EE79F2-0900-4306-89C1-513046A120F3}">
      <dsp:nvSpPr>
        <dsp:cNvPr id="0" name=""/>
        <dsp:cNvSpPr/>
      </dsp:nvSpPr>
      <dsp:spPr>
        <a:xfrm>
          <a:off x="99387" y="895231"/>
          <a:ext cx="95780" cy="3213358"/>
        </a:xfrm>
        <a:custGeom>
          <a:avLst/>
          <a:gdLst/>
          <a:ahLst/>
          <a:cxnLst/>
          <a:rect l="0" t="0" r="0" b="0"/>
          <a:pathLst>
            <a:path>
              <a:moveTo>
                <a:pt x="0" y="0"/>
              </a:moveTo>
              <a:lnTo>
                <a:pt x="0" y="3213358"/>
              </a:lnTo>
              <a:lnTo>
                <a:pt x="95780" y="321335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4239E-C242-4669-92B7-8C65D266FA8E}">
      <dsp:nvSpPr>
        <dsp:cNvPr id="0" name=""/>
        <dsp:cNvSpPr/>
      </dsp:nvSpPr>
      <dsp:spPr>
        <a:xfrm>
          <a:off x="195167" y="3829168"/>
          <a:ext cx="894151"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Infrastruktur </a:t>
          </a:r>
        </a:p>
        <a:p>
          <a:pPr lvl="0" algn="l" defTabSz="488950">
            <a:lnSpc>
              <a:spcPct val="90000"/>
            </a:lnSpc>
            <a:spcBef>
              <a:spcPct val="0"/>
            </a:spcBef>
            <a:spcAft>
              <a:spcPct val="35000"/>
            </a:spcAft>
          </a:pPr>
          <a:r>
            <a:rPr lang="de-DE" sz="1100" kern="1200"/>
            <a:t>einrichten</a:t>
          </a:r>
        </a:p>
      </dsp:txBody>
      <dsp:txXfrm>
        <a:off x="211535" y="3845536"/>
        <a:ext cx="861415" cy="526108"/>
      </dsp:txXfrm>
    </dsp:sp>
    <dsp:sp modelId="{F7727978-2655-46FE-AA59-24F8ABF54CD7}">
      <dsp:nvSpPr>
        <dsp:cNvPr id="0" name=""/>
        <dsp:cNvSpPr/>
      </dsp:nvSpPr>
      <dsp:spPr>
        <a:xfrm>
          <a:off x="1240833"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Rechnungs-verwaltung</a:t>
          </a:r>
        </a:p>
      </dsp:txBody>
      <dsp:txXfrm>
        <a:off x="1257201" y="352755"/>
        <a:ext cx="925068" cy="526108"/>
      </dsp:txXfrm>
    </dsp:sp>
    <dsp:sp modelId="{7F64B280-C922-4573-A9A4-51128719C217}">
      <dsp:nvSpPr>
        <dsp:cNvPr id="0" name=""/>
        <dsp:cNvSpPr/>
      </dsp:nvSpPr>
      <dsp:spPr>
        <a:xfrm>
          <a:off x="1336614"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155D7B-AA11-47C4-929B-CCC02A3D3801}">
      <dsp:nvSpPr>
        <dsp:cNvPr id="0" name=""/>
        <dsp:cNvSpPr/>
      </dsp:nvSpPr>
      <dsp:spPr>
        <a:xfrm>
          <a:off x="1432394"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Rechungs-erstellung</a:t>
          </a:r>
        </a:p>
      </dsp:txBody>
      <dsp:txXfrm>
        <a:off x="1448762" y="1051311"/>
        <a:ext cx="766251" cy="526108"/>
      </dsp:txXfrm>
    </dsp:sp>
    <dsp:sp modelId="{F2819C25-FC5B-4095-ADBF-C6AB65E907EF}">
      <dsp:nvSpPr>
        <dsp:cNvPr id="0" name=""/>
        <dsp:cNvSpPr/>
      </dsp:nvSpPr>
      <dsp:spPr>
        <a:xfrm>
          <a:off x="1336614"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A7F07E-91D0-43F4-A301-6010E6E28787}">
      <dsp:nvSpPr>
        <dsp:cNvPr id="0" name=""/>
        <dsp:cNvSpPr/>
      </dsp:nvSpPr>
      <dsp:spPr>
        <a:xfrm>
          <a:off x="1432394"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Mahnwesen</a:t>
          </a:r>
        </a:p>
      </dsp:txBody>
      <dsp:txXfrm>
        <a:off x="1448762" y="1749867"/>
        <a:ext cx="766251" cy="526108"/>
      </dsp:txXfrm>
    </dsp:sp>
    <dsp:sp modelId="{E2A9A2E3-975E-4158-B7B0-8474B12FE0C9}">
      <dsp:nvSpPr>
        <dsp:cNvPr id="0" name=""/>
        <dsp:cNvSpPr/>
      </dsp:nvSpPr>
      <dsp:spPr>
        <a:xfrm>
          <a:off x="1336614"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7F473F-2C80-4D0F-867C-B9C989E5CE3B}">
      <dsp:nvSpPr>
        <dsp:cNvPr id="0" name=""/>
        <dsp:cNvSpPr/>
      </dsp:nvSpPr>
      <dsp:spPr>
        <a:xfrm>
          <a:off x="1432394"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Rechnungs-stornierung</a:t>
          </a:r>
        </a:p>
      </dsp:txBody>
      <dsp:txXfrm>
        <a:off x="1448762" y="2448423"/>
        <a:ext cx="766251" cy="526108"/>
      </dsp:txXfrm>
    </dsp:sp>
    <dsp:sp modelId="{29E6ABA8-1702-4C61-B19D-8C0148A40F8C}">
      <dsp:nvSpPr>
        <dsp:cNvPr id="0" name=""/>
        <dsp:cNvSpPr/>
      </dsp:nvSpPr>
      <dsp:spPr>
        <a:xfrm>
          <a:off x="1336614"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06DEE8-816E-4DF2-B56F-A32D5FB2B8E0}">
      <dsp:nvSpPr>
        <dsp:cNvPr id="0" name=""/>
        <dsp:cNvSpPr/>
      </dsp:nvSpPr>
      <dsp:spPr>
        <a:xfrm>
          <a:off x="1432394"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Honorar-verwaltung Mitarbeiter</a:t>
          </a:r>
        </a:p>
      </dsp:txBody>
      <dsp:txXfrm>
        <a:off x="1448762" y="3146979"/>
        <a:ext cx="766251" cy="526108"/>
      </dsp:txXfrm>
    </dsp:sp>
    <dsp:sp modelId="{91F3DD14-3AE4-4F3B-BF09-032D92ED4320}">
      <dsp:nvSpPr>
        <dsp:cNvPr id="0" name=""/>
        <dsp:cNvSpPr/>
      </dsp:nvSpPr>
      <dsp:spPr>
        <a:xfrm>
          <a:off x="2478060"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Kunden-verwaltung</a:t>
          </a:r>
        </a:p>
      </dsp:txBody>
      <dsp:txXfrm>
        <a:off x="2494428" y="352755"/>
        <a:ext cx="925068" cy="526108"/>
      </dsp:txXfrm>
    </dsp:sp>
    <dsp:sp modelId="{A0B49624-BEFA-4F36-B59E-2C2952641913}">
      <dsp:nvSpPr>
        <dsp:cNvPr id="0" name=""/>
        <dsp:cNvSpPr/>
      </dsp:nvSpPr>
      <dsp:spPr>
        <a:xfrm>
          <a:off x="2573841"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0DA50-99EF-4AC1-BF02-0178B112B8D1}">
      <dsp:nvSpPr>
        <dsp:cNvPr id="0" name=""/>
        <dsp:cNvSpPr/>
      </dsp:nvSpPr>
      <dsp:spPr>
        <a:xfrm>
          <a:off x="2669621"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Stamm-datenpflege</a:t>
          </a:r>
        </a:p>
      </dsp:txBody>
      <dsp:txXfrm>
        <a:off x="2685989" y="1051311"/>
        <a:ext cx="766251" cy="526108"/>
      </dsp:txXfrm>
    </dsp:sp>
    <dsp:sp modelId="{D3B15278-7FE7-43C5-B501-8FE553284603}">
      <dsp:nvSpPr>
        <dsp:cNvPr id="0" name=""/>
        <dsp:cNvSpPr/>
      </dsp:nvSpPr>
      <dsp:spPr>
        <a:xfrm>
          <a:off x="2573841"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E38BBE-317B-40CB-BED1-598900656104}">
      <dsp:nvSpPr>
        <dsp:cNvPr id="0" name=""/>
        <dsp:cNvSpPr/>
      </dsp:nvSpPr>
      <dsp:spPr>
        <a:xfrm>
          <a:off x="2669621"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Buchungs-bestätigung</a:t>
          </a:r>
        </a:p>
      </dsp:txBody>
      <dsp:txXfrm>
        <a:off x="2685989" y="1749867"/>
        <a:ext cx="766251" cy="526108"/>
      </dsp:txXfrm>
    </dsp:sp>
    <dsp:sp modelId="{9E36A3C3-6B8D-4834-BE28-710E9B9F157F}">
      <dsp:nvSpPr>
        <dsp:cNvPr id="0" name=""/>
        <dsp:cNvSpPr/>
      </dsp:nvSpPr>
      <dsp:spPr>
        <a:xfrm>
          <a:off x="2573841"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7E15F-5B41-47EF-81CD-3C23AAA4FF7C}">
      <dsp:nvSpPr>
        <dsp:cNvPr id="0" name=""/>
        <dsp:cNvSpPr/>
      </dsp:nvSpPr>
      <dsp:spPr>
        <a:xfrm>
          <a:off x="2669621"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Zufrieden-heitsabfrage</a:t>
          </a:r>
        </a:p>
      </dsp:txBody>
      <dsp:txXfrm>
        <a:off x="2685989" y="2448423"/>
        <a:ext cx="766251" cy="526108"/>
      </dsp:txXfrm>
    </dsp:sp>
    <dsp:sp modelId="{E5E1801B-779F-4A6B-8755-4B28832CAA29}">
      <dsp:nvSpPr>
        <dsp:cNvPr id="0" name=""/>
        <dsp:cNvSpPr/>
      </dsp:nvSpPr>
      <dsp:spPr>
        <a:xfrm>
          <a:off x="3715287"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Mitarbeiter-verwaltung</a:t>
          </a:r>
        </a:p>
      </dsp:txBody>
      <dsp:txXfrm>
        <a:off x="3731655" y="352755"/>
        <a:ext cx="925068" cy="526108"/>
      </dsp:txXfrm>
    </dsp:sp>
    <dsp:sp modelId="{CB31F521-FC1D-4E4D-9B45-DDE8A4B236A4}">
      <dsp:nvSpPr>
        <dsp:cNvPr id="0" name=""/>
        <dsp:cNvSpPr/>
      </dsp:nvSpPr>
      <dsp:spPr>
        <a:xfrm>
          <a:off x="3811067"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39FC5-A6CE-491E-8888-8271FD35E89E}">
      <dsp:nvSpPr>
        <dsp:cNvPr id="0" name=""/>
        <dsp:cNvSpPr/>
      </dsp:nvSpPr>
      <dsp:spPr>
        <a:xfrm>
          <a:off x="3906848"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Stamm-datenpflege</a:t>
          </a:r>
        </a:p>
      </dsp:txBody>
      <dsp:txXfrm>
        <a:off x="3923216" y="1051311"/>
        <a:ext cx="766251" cy="526108"/>
      </dsp:txXfrm>
    </dsp:sp>
    <dsp:sp modelId="{F94F71E9-0EFD-4B2E-AA4E-A2D6BEC7906E}">
      <dsp:nvSpPr>
        <dsp:cNvPr id="0" name=""/>
        <dsp:cNvSpPr/>
      </dsp:nvSpPr>
      <dsp:spPr>
        <a:xfrm>
          <a:off x="3811067"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3AACC-3FF3-4AD1-9D53-238E3884F253}">
      <dsp:nvSpPr>
        <dsp:cNvPr id="0" name=""/>
        <dsp:cNvSpPr/>
      </dsp:nvSpPr>
      <dsp:spPr>
        <a:xfrm>
          <a:off x="3906848"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Quali-fikationen</a:t>
          </a:r>
        </a:p>
      </dsp:txBody>
      <dsp:txXfrm>
        <a:off x="3923216" y="1749867"/>
        <a:ext cx="766251" cy="526108"/>
      </dsp:txXfrm>
    </dsp:sp>
    <dsp:sp modelId="{B8BB48C0-6E1A-4E6B-B8F8-0F224C183831}">
      <dsp:nvSpPr>
        <dsp:cNvPr id="0" name=""/>
        <dsp:cNvSpPr/>
      </dsp:nvSpPr>
      <dsp:spPr>
        <a:xfrm>
          <a:off x="3811067"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02DF20-AE4F-4717-9392-4C37350DEE90}">
      <dsp:nvSpPr>
        <dsp:cNvPr id="0" name=""/>
        <dsp:cNvSpPr/>
      </dsp:nvSpPr>
      <dsp:spPr>
        <a:xfrm>
          <a:off x="3906848"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Verfüg-barkeit</a:t>
          </a:r>
        </a:p>
      </dsp:txBody>
      <dsp:txXfrm>
        <a:off x="3923216" y="2448423"/>
        <a:ext cx="766251" cy="526108"/>
      </dsp:txXfrm>
    </dsp:sp>
    <dsp:sp modelId="{DED34B62-5B37-4393-8A01-F6B25CB45D0A}">
      <dsp:nvSpPr>
        <dsp:cNvPr id="0" name=""/>
        <dsp:cNvSpPr/>
      </dsp:nvSpPr>
      <dsp:spPr>
        <a:xfrm>
          <a:off x="4952514"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Kurs-verwaltung</a:t>
          </a:r>
        </a:p>
      </dsp:txBody>
      <dsp:txXfrm>
        <a:off x="4968882" y="352755"/>
        <a:ext cx="925068" cy="526108"/>
      </dsp:txXfrm>
    </dsp:sp>
    <dsp:sp modelId="{98408B34-EA17-41DC-B392-49823CBC97B7}">
      <dsp:nvSpPr>
        <dsp:cNvPr id="0" name=""/>
        <dsp:cNvSpPr/>
      </dsp:nvSpPr>
      <dsp:spPr>
        <a:xfrm>
          <a:off x="5048294"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1B6FBD-D058-4C09-82EF-35412C1C477D}">
      <dsp:nvSpPr>
        <dsp:cNvPr id="0" name=""/>
        <dsp:cNvSpPr/>
      </dsp:nvSpPr>
      <dsp:spPr>
        <a:xfrm>
          <a:off x="5144075"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Stamm-datenpflege</a:t>
          </a:r>
        </a:p>
      </dsp:txBody>
      <dsp:txXfrm>
        <a:off x="5160443" y="1051311"/>
        <a:ext cx="766251" cy="526108"/>
      </dsp:txXfrm>
    </dsp:sp>
    <dsp:sp modelId="{AF5D85B3-6E9A-44AB-9E2F-E1C70EEE0102}">
      <dsp:nvSpPr>
        <dsp:cNvPr id="0" name=""/>
        <dsp:cNvSpPr/>
      </dsp:nvSpPr>
      <dsp:spPr>
        <a:xfrm>
          <a:off x="6189741"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Termin-verwaltung</a:t>
          </a:r>
        </a:p>
      </dsp:txBody>
      <dsp:txXfrm>
        <a:off x="6206109" y="352755"/>
        <a:ext cx="925068" cy="526108"/>
      </dsp:txXfrm>
    </dsp:sp>
    <dsp:sp modelId="{6AEB7793-A050-4E9D-91F1-25FC3F50F43B}">
      <dsp:nvSpPr>
        <dsp:cNvPr id="0" name=""/>
        <dsp:cNvSpPr/>
      </dsp:nvSpPr>
      <dsp:spPr>
        <a:xfrm>
          <a:off x="6285521"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FEB-84A9-416C-80C3-1A9053E24EAA}">
      <dsp:nvSpPr>
        <dsp:cNvPr id="0" name=""/>
        <dsp:cNvSpPr/>
      </dsp:nvSpPr>
      <dsp:spPr>
        <a:xfrm>
          <a:off x="6381302"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Termin-erstellung</a:t>
          </a:r>
        </a:p>
      </dsp:txBody>
      <dsp:txXfrm>
        <a:off x="6397670" y="1051311"/>
        <a:ext cx="766251" cy="526108"/>
      </dsp:txXfrm>
    </dsp:sp>
    <dsp:sp modelId="{47A5DE8F-F2E2-458B-81C5-F9DA393628B2}">
      <dsp:nvSpPr>
        <dsp:cNvPr id="0" name=""/>
        <dsp:cNvSpPr/>
      </dsp:nvSpPr>
      <dsp:spPr>
        <a:xfrm>
          <a:off x="6285521"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DC11-4C5D-45F2-8EB2-5BF5F0766D4D}">
      <dsp:nvSpPr>
        <dsp:cNvPr id="0" name=""/>
        <dsp:cNvSpPr/>
      </dsp:nvSpPr>
      <dsp:spPr>
        <a:xfrm>
          <a:off x="6381302"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Termin-übersicht</a:t>
          </a:r>
        </a:p>
      </dsp:txBody>
      <dsp:txXfrm>
        <a:off x="6397670" y="1749867"/>
        <a:ext cx="766251" cy="526108"/>
      </dsp:txXfrm>
    </dsp:sp>
    <dsp:sp modelId="{6C2DB3A7-FAC5-4907-B69D-2A82E1D0B614}">
      <dsp:nvSpPr>
        <dsp:cNvPr id="0" name=""/>
        <dsp:cNvSpPr/>
      </dsp:nvSpPr>
      <dsp:spPr>
        <a:xfrm>
          <a:off x="7426968"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Material-verwaltung</a:t>
          </a:r>
        </a:p>
      </dsp:txBody>
      <dsp:txXfrm>
        <a:off x="7443336" y="352755"/>
        <a:ext cx="925068" cy="526108"/>
      </dsp:txXfrm>
    </dsp:sp>
    <dsp:sp modelId="{9EF792B8-EB2F-4996-8AE7-C558C638115A}">
      <dsp:nvSpPr>
        <dsp:cNvPr id="0" name=""/>
        <dsp:cNvSpPr/>
      </dsp:nvSpPr>
      <dsp:spPr>
        <a:xfrm>
          <a:off x="7522748"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82A683-001D-4A24-B4EB-0F6569EE6A84}">
      <dsp:nvSpPr>
        <dsp:cNvPr id="0" name=""/>
        <dsp:cNvSpPr/>
      </dsp:nvSpPr>
      <dsp:spPr>
        <a:xfrm>
          <a:off x="7618528"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Stamm-datenpflege</a:t>
          </a:r>
        </a:p>
      </dsp:txBody>
      <dsp:txXfrm>
        <a:off x="7634896" y="1051311"/>
        <a:ext cx="766251" cy="526108"/>
      </dsp:txXfrm>
    </dsp:sp>
    <dsp:sp modelId="{49D9ABCD-6EEA-48BF-880F-B7BA7E0CA55D}">
      <dsp:nvSpPr>
        <dsp:cNvPr id="0" name=""/>
        <dsp:cNvSpPr/>
      </dsp:nvSpPr>
      <dsp:spPr>
        <a:xfrm>
          <a:off x="7522748"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4042-C37C-44FF-B990-10310C99290F}">
      <dsp:nvSpPr>
        <dsp:cNvPr id="0" name=""/>
        <dsp:cNvSpPr/>
      </dsp:nvSpPr>
      <dsp:spPr>
        <a:xfrm>
          <a:off x="7618528"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b="0" i="0" u="none" kern="1200"/>
            <a:t>Material-status</a:t>
          </a:r>
          <a:endParaRPr lang="de-DE" sz="1100" kern="1200"/>
        </a:p>
      </dsp:txBody>
      <dsp:txXfrm>
        <a:off x="7634896" y="1749867"/>
        <a:ext cx="766251" cy="526108"/>
      </dsp:txXfrm>
    </dsp:sp>
    <dsp:sp modelId="{0A0E46B4-880D-45A3-BEA8-F0179A662F6E}">
      <dsp:nvSpPr>
        <dsp:cNvPr id="0" name=""/>
        <dsp:cNvSpPr/>
      </dsp:nvSpPr>
      <dsp:spPr>
        <a:xfrm>
          <a:off x="7522748" y="895231"/>
          <a:ext cx="95780" cy="1816246"/>
        </a:xfrm>
        <a:custGeom>
          <a:avLst/>
          <a:gdLst/>
          <a:ahLst/>
          <a:cxnLst/>
          <a:rect l="0" t="0" r="0" b="0"/>
          <a:pathLst>
            <a:path>
              <a:moveTo>
                <a:pt x="0" y="0"/>
              </a:moveTo>
              <a:lnTo>
                <a:pt x="0" y="1816246"/>
              </a:lnTo>
              <a:lnTo>
                <a:pt x="95780" y="1816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4FE0E1-B490-422E-AA0C-4CA0974D38DF}">
      <dsp:nvSpPr>
        <dsp:cNvPr id="0" name=""/>
        <dsp:cNvSpPr/>
      </dsp:nvSpPr>
      <dsp:spPr>
        <a:xfrm>
          <a:off x="7618528" y="2432055"/>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b="0" i="0" u="none" kern="1200"/>
            <a:t>Funktions-gruppen</a:t>
          </a:r>
          <a:endParaRPr lang="de-DE" sz="1100" kern="1200"/>
        </a:p>
      </dsp:txBody>
      <dsp:txXfrm>
        <a:off x="7634896" y="2448423"/>
        <a:ext cx="766251" cy="526108"/>
      </dsp:txXfrm>
    </dsp:sp>
    <dsp:sp modelId="{31BFF808-E5C4-4266-BB5D-4DD341B88897}">
      <dsp:nvSpPr>
        <dsp:cNvPr id="0" name=""/>
        <dsp:cNvSpPr/>
      </dsp:nvSpPr>
      <dsp:spPr>
        <a:xfrm>
          <a:off x="7522748" y="895231"/>
          <a:ext cx="95780" cy="2514802"/>
        </a:xfrm>
        <a:custGeom>
          <a:avLst/>
          <a:gdLst/>
          <a:ahLst/>
          <a:cxnLst/>
          <a:rect l="0" t="0" r="0" b="0"/>
          <a:pathLst>
            <a:path>
              <a:moveTo>
                <a:pt x="0" y="0"/>
              </a:moveTo>
              <a:lnTo>
                <a:pt x="0" y="2514802"/>
              </a:lnTo>
              <a:lnTo>
                <a:pt x="95780" y="251480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B9B7B6-B186-4DE7-92CF-45C2332B5808}">
      <dsp:nvSpPr>
        <dsp:cNvPr id="0" name=""/>
        <dsp:cNvSpPr/>
      </dsp:nvSpPr>
      <dsp:spPr>
        <a:xfrm>
          <a:off x="7618528" y="3130611"/>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b="0" i="0" u="none" kern="1200"/>
            <a:t>Reparaturen</a:t>
          </a:r>
          <a:endParaRPr lang="de-DE" sz="1100" kern="1200"/>
        </a:p>
      </dsp:txBody>
      <dsp:txXfrm>
        <a:off x="7634896" y="3146979"/>
        <a:ext cx="766251" cy="526108"/>
      </dsp:txXfrm>
    </dsp:sp>
    <dsp:sp modelId="{EED238A2-F0DF-4F67-8B6A-6BF5E84200D5}">
      <dsp:nvSpPr>
        <dsp:cNvPr id="0" name=""/>
        <dsp:cNvSpPr/>
      </dsp:nvSpPr>
      <dsp:spPr>
        <a:xfrm>
          <a:off x="8664194" y="336387"/>
          <a:ext cx="957804" cy="5588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4765" tIns="16510" rIns="24765" bIns="16510" numCol="1" spcCol="1270" anchor="ctr" anchorCtr="0">
          <a:noAutofit/>
        </a:bodyPr>
        <a:lstStyle/>
        <a:p>
          <a:pPr lvl="0" algn="ctr" defTabSz="577850">
            <a:lnSpc>
              <a:spcPct val="90000"/>
            </a:lnSpc>
            <a:spcBef>
              <a:spcPct val="0"/>
            </a:spcBef>
            <a:spcAft>
              <a:spcPct val="35000"/>
            </a:spcAft>
          </a:pPr>
          <a:r>
            <a:rPr lang="de-DE" sz="1300" kern="1200"/>
            <a:t>GUI</a:t>
          </a:r>
        </a:p>
      </dsp:txBody>
      <dsp:txXfrm>
        <a:off x="8680562" y="352755"/>
        <a:ext cx="925068" cy="526108"/>
      </dsp:txXfrm>
    </dsp:sp>
    <dsp:sp modelId="{F006886D-E4EA-480C-A781-A323279A7444}">
      <dsp:nvSpPr>
        <dsp:cNvPr id="0" name=""/>
        <dsp:cNvSpPr/>
      </dsp:nvSpPr>
      <dsp:spPr>
        <a:xfrm>
          <a:off x="8759975" y="895231"/>
          <a:ext cx="95780" cy="419133"/>
        </a:xfrm>
        <a:custGeom>
          <a:avLst/>
          <a:gdLst/>
          <a:ahLst/>
          <a:cxnLst/>
          <a:rect l="0" t="0" r="0" b="0"/>
          <a:pathLst>
            <a:path>
              <a:moveTo>
                <a:pt x="0" y="0"/>
              </a:moveTo>
              <a:lnTo>
                <a:pt x="0" y="419133"/>
              </a:lnTo>
              <a:lnTo>
                <a:pt x="95780" y="41913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6EF2C4-1577-4934-BD19-8A593E727CAC}">
      <dsp:nvSpPr>
        <dsp:cNvPr id="0" name=""/>
        <dsp:cNvSpPr/>
      </dsp:nvSpPr>
      <dsp:spPr>
        <a:xfrm>
          <a:off x="8855755" y="1034943"/>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Implemen-tierung der Views</a:t>
          </a:r>
        </a:p>
      </dsp:txBody>
      <dsp:txXfrm>
        <a:off x="8872123" y="1051311"/>
        <a:ext cx="766251" cy="526108"/>
      </dsp:txXfrm>
    </dsp:sp>
    <dsp:sp modelId="{C409B91B-2A5D-434A-9550-CB44444CFB49}">
      <dsp:nvSpPr>
        <dsp:cNvPr id="0" name=""/>
        <dsp:cNvSpPr/>
      </dsp:nvSpPr>
      <dsp:spPr>
        <a:xfrm>
          <a:off x="8759975" y="895231"/>
          <a:ext cx="95780" cy="1117689"/>
        </a:xfrm>
        <a:custGeom>
          <a:avLst/>
          <a:gdLst/>
          <a:ahLst/>
          <a:cxnLst/>
          <a:rect l="0" t="0" r="0" b="0"/>
          <a:pathLst>
            <a:path>
              <a:moveTo>
                <a:pt x="0" y="0"/>
              </a:moveTo>
              <a:lnTo>
                <a:pt x="0" y="1117689"/>
              </a:lnTo>
              <a:lnTo>
                <a:pt x="95780" y="11176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B05B55-713A-4DAF-8ADA-1F22C6820080}">
      <dsp:nvSpPr>
        <dsp:cNvPr id="0" name=""/>
        <dsp:cNvSpPr/>
      </dsp:nvSpPr>
      <dsp:spPr>
        <a:xfrm>
          <a:off x="8855755" y="1733499"/>
          <a:ext cx="798987" cy="5588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0955" tIns="13970" rIns="20955" bIns="13970" numCol="1" spcCol="1270" anchor="ctr" anchorCtr="0">
          <a:noAutofit/>
        </a:bodyPr>
        <a:lstStyle/>
        <a:p>
          <a:pPr lvl="0" algn="l" defTabSz="488950">
            <a:lnSpc>
              <a:spcPct val="90000"/>
            </a:lnSpc>
            <a:spcBef>
              <a:spcPct val="0"/>
            </a:spcBef>
            <a:spcAft>
              <a:spcPct val="35000"/>
            </a:spcAft>
          </a:pPr>
          <a:r>
            <a:rPr lang="de-DE" sz="1100" kern="1200"/>
            <a:t>Benutzer-handbuch</a:t>
          </a:r>
        </a:p>
      </dsp:txBody>
      <dsp:txXfrm>
        <a:off x="8872123" y="1749867"/>
        <a:ext cx="766251" cy="52610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2F9B37-E6BC-4367-A09F-87EDA2CD66A4}">
  <ds:schemaRefs>
    <ds:schemaRef ds:uri="http://schemas.openxmlformats.org/officeDocument/2006/bibliography"/>
  </ds:schemaRefs>
</ds:datastoreItem>
</file>

<file path=customXml/itemProps2.xml><?xml version="1.0" encoding="utf-8"?>
<ds:datastoreItem xmlns:ds="http://schemas.openxmlformats.org/officeDocument/2006/customXml" ds:itemID="{113465B2-FEFC-4B6F-BDF8-256EB106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4701</Words>
  <Characters>29617</Characters>
  <Application>Microsoft Office Word</Application>
  <DocSecurity>0</DocSecurity>
  <Lines>246</Lines>
  <Paragraphs>68</Paragraphs>
  <ScaleCrop>false</ScaleCrop>
  <HeadingPairs>
    <vt:vector size="2" baseType="variant">
      <vt:variant>
        <vt:lpstr>Titel</vt:lpstr>
      </vt:variant>
      <vt:variant>
        <vt:i4>1</vt:i4>
      </vt:variant>
    </vt:vector>
  </HeadingPairs>
  <TitlesOfParts>
    <vt:vector size="1" baseType="lpstr">
      <vt:lpstr>LMIS AG</vt:lpstr>
    </vt:vector>
  </TitlesOfParts>
  <Company>LMIS AG</Company>
  <LinksUpToDate>false</LinksUpToDate>
  <CharactersWithSpaces>34250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LMIS AG</dc:title>
  <dc:creator>MAB</dc:creator>
  <cp:lastModifiedBy>Tobias Meyer</cp:lastModifiedBy>
  <cp:revision>47</cp:revision>
  <cp:lastPrinted>2014-03-13T18:29:00Z</cp:lastPrinted>
  <dcterms:created xsi:type="dcterms:W3CDTF">2014-03-04T09:59:00Z</dcterms:created>
  <dcterms:modified xsi:type="dcterms:W3CDTF">2014-03-13T18:57:00Z</dcterms:modified>
</cp:coreProperties>
</file>