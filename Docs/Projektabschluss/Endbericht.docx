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D8B03" w14:textId="77777777" w:rsidR="001459F0" w:rsidRDefault="001459F0" w:rsidP="001459F0">
      <w:pPr>
        <w:pBdr>
          <w:bottom w:val="single" w:sz="4" w:space="1" w:color="auto"/>
        </w:pBdr>
        <w:rPr>
          <w:sz w:val="72"/>
          <w:szCs w:val="72"/>
        </w:rPr>
      </w:pPr>
    </w:p>
    <w:p w14:paraId="3A51E5C3" w14:textId="77777777" w:rsidR="001459F0" w:rsidRDefault="001459F0" w:rsidP="001459F0">
      <w:pPr>
        <w:pBdr>
          <w:bottom w:val="single" w:sz="4" w:space="1" w:color="auto"/>
        </w:pBdr>
        <w:rPr>
          <w:sz w:val="72"/>
          <w:szCs w:val="72"/>
        </w:rPr>
      </w:pPr>
    </w:p>
    <w:p w14:paraId="72E84972" w14:textId="77777777" w:rsidR="001459F0" w:rsidRPr="00803173" w:rsidRDefault="001459F0" w:rsidP="001459F0">
      <w:pPr>
        <w:pBdr>
          <w:bottom w:val="single" w:sz="4" w:space="1" w:color="auto"/>
        </w:pBdr>
        <w:rPr>
          <w:sz w:val="72"/>
          <w:szCs w:val="72"/>
        </w:rPr>
      </w:pPr>
    </w:p>
    <w:p w14:paraId="170AAC9D" w14:textId="77777777" w:rsidR="001459F0" w:rsidRPr="00556962" w:rsidRDefault="001459F0" w:rsidP="001459F0">
      <w:pPr>
        <w:pStyle w:val="Titel"/>
        <w:rPr>
          <w:rFonts w:asciiTheme="minorHAnsi" w:hAnsiTheme="minorHAnsi"/>
          <w:b/>
        </w:rPr>
      </w:pPr>
      <w:r w:rsidRPr="00556962">
        <w:rPr>
          <w:rFonts w:asciiTheme="minorHAnsi" w:hAnsiTheme="minorHAnsi"/>
          <w:b/>
        </w:rPr>
        <w:t xml:space="preserve">Naukanu Sailing School </w:t>
      </w:r>
    </w:p>
    <w:p w14:paraId="0F8CB132" w14:textId="77F77D7B" w:rsidR="001459F0" w:rsidRPr="00556962" w:rsidRDefault="001459F0" w:rsidP="001459F0">
      <w:pPr>
        <w:pStyle w:val="Titel"/>
        <w:rPr>
          <w:rFonts w:asciiTheme="minorHAnsi" w:hAnsiTheme="minorHAnsi"/>
          <w:b/>
        </w:rPr>
      </w:pPr>
      <w:r>
        <w:rPr>
          <w:rFonts w:asciiTheme="minorHAnsi" w:hAnsiTheme="minorHAnsi"/>
          <w:b/>
        </w:rPr>
        <w:t>Projektendbericht</w:t>
      </w:r>
    </w:p>
    <w:p w14:paraId="23767A72" w14:textId="77777777" w:rsidR="001459F0" w:rsidRPr="00803173" w:rsidRDefault="001459F0" w:rsidP="001459F0">
      <w:pPr>
        <w:pBdr>
          <w:bottom w:val="single" w:sz="4" w:space="1" w:color="auto"/>
        </w:pBdr>
      </w:pPr>
    </w:p>
    <w:p w14:paraId="1344327F" w14:textId="6C95C30E" w:rsidR="001459F0" w:rsidRPr="00CE14DC" w:rsidRDefault="001459F0" w:rsidP="001459F0">
      <w:pPr>
        <w:rPr>
          <w:rStyle w:val="Hervorhebung"/>
        </w:rPr>
      </w:pPr>
    </w:p>
    <w:p w14:paraId="7C834DCE" w14:textId="77777777" w:rsidR="0004468F" w:rsidRDefault="0004468F" w:rsidP="000B7DEC">
      <w:pPr>
        <w:rPr>
          <w:sz w:val="48"/>
          <w:szCs w:val="48"/>
        </w:rPr>
      </w:pPr>
    </w:p>
    <w:p w14:paraId="544CD2F1" w14:textId="4B6A9121" w:rsidR="0004468F" w:rsidRPr="000B7DEC" w:rsidRDefault="00C54B32" w:rsidP="001459F0">
      <w:pPr>
        <w:spacing w:after="0"/>
        <w:rPr>
          <w:b/>
          <w:sz w:val="24"/>
          <w:szCs w:val="24"/>
        </w:rPr>
      </w:pPr>
      <w:r w:rsidRPr="000B7DEC">
        <w:rPr>
          <w:b/>
          <w:sz w:val="24"/>
          <w:szCs w:val="24"/>
        </w:rPr>
        <w:t>Auftraggeber: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00D33278">
        <w:rPr>
          <w:b/>
          <w:sz w:val="24"/>
          <w:szCs w:val="24"/>
        </w:rPr>
        <w:tab/>
      </w:r>
      <w:r w:rsidR="0004468F" w:rsidRPr="000B7DEC">
        <w:rPr>
          <w:b/>
          <w:sz w:val="24"/>
          <w:szCs w:val="24"/>
        </w:rPr>
        <w:t>Naukanu Sailing School</w:t>
      </w:r>
    </w:p>
    <w:p w14:paraId="42803083" w14:textId="0BD7B86F" w:rsidR="00C54B32" w:rsidRDefault="00C54B32" w:rsidP="001459F0">
      <w:pPr>
        <w:spacing w:after="0"/>
      </w:pPr>
      <w:r>
        <w:tab/>
      </w:r>
      <w:r>
        <w:tab/>
      </w:r>
      <w:r>
        <w:tab/>
      </w:r>
      <w:r>
        <w:tab/>
      </w:r>
      <w:r>
        <w:tab/>
      </w:r>
      <w:r>
        <w:tab/>
      </w:r>
      <w:r>
        <w:tab/>
      </w:r>
      <w:r>
        <w:tab/>
      </w:r>
      <w:r>
        <w:tab/>
        <w:t>Herr Prof. Dr. Dr. Neunteufel</w:t>
      </w:r>
    </w:p>
    <w:p w14:paraId="46C843A4" w14:textId="77777777" w:rsidR="00C54B32" w:rsidRDefault="00C54B32" w:rsidP="000B7DEC"/>
    <w:p w14:paraId="6DCB233C" w14:textId="7B568952" w:rsidR="00C54B32" w:rsidRPr="000B7DEC" w:rsidRDefault="00C54B32" w:rsidP="001459F0">
      <w:pPr>
        <w:spacing w:after="0"/>
        <w:rPr>
          <w:b/>
          <w:sz w:val="24"/>
          <w:szCs w:val="24"/>
        </w:rPr>
      </w:pPr>
      <w:r w:rsidRPr="000B7DEC">
        <w:rPr>
          <w:b/>
          <w:sz w:val="24"/>
          <w:szCs w:val="24"/>
        </w:rPr>
        <w:t>Auftragnehmer:</w:t>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r>
      <w:r w:rsidRPr="000B7DEC">
        <w:rPr>
          <w:b/>
          <w:sz w:val="24"/>
          <w:szCs w:val="24"/>
        </w:rPr>
        <w:tab/>
        <w:t>Studs@Work AG</w:t>
      </w:r>
    </w:p>
    <w:p w14:paraId="25139562" w14:textId="774F2C35" w:rsidR="00C54B32" w:rsidRDefault="00C54B32" w:rsidP="001459F0">
      <w:pPr>
        <w:spacing w:after="0"/>
      </w:pPr>
      <w:r>
        <w:tab/>
      </w:r>
      <w:r>
        <w:tab/>
      </w:r>
      <w:r>
        <w:tab/>
      </w:r>
      <w:r>
        <w:tab/>
      </w:r>
      <w:r>
        <w:tab/>
      </w:r>
      <w:r>
        <w:tab/>
      </w:r>
      <w:r>
        <w:tab/>
      </w:r>
      <w:r>
        <w:tab/>
      </w:r>
      <w:r>
        <w:tab/>
        <w:t>Tobias Meyer (Projektleitung)</w:t>
      </w:r>
    </w:p>
    <w:p w14:paraId="026BA96B" w14:textId="5ED2D4F8" w:rsidR="00C54B32" w:rsidRDefault="00C54B32" w:rsidP="001459F0">
      <w:pPr>
        <w:spacing w:after="0"/>
      </w:pPr>
      <w:r>
        <w:tab/>
      </w:r>
      <w:r>
        <w:tab/>
      </w:r>
      <w:r>
        <w:tab/>
      </w:r>
      <w:r>
        <w:tab/>
      </w:r>
      <w:r>
        <w:tab/>
      </w:r>
      <w:r>
        <w:tab/>
      </w:r>
      <w:r>
        <w:tab/>
      </w:r>
      <w:r>
        <w:tab/>
      </w:r>
      <w:r>
        <w:tab/>
        <w:t>Benjamin Böcherer</w:t>
      </w:r>
    </w:p>
    <w:p w14:paraId="4A7E0000" w14:textId="706D7B78" w:rsidR="00C54B32" w:rsidRDefault="00C54B32" w:rsidP="001459F0">
      <w:pPr>
        <w:spacing w:after="0"/>
      </w:pPr>
      <w:r>
        <w:tab/>
      </w:r>
      <w:r>
        <w:tab/>
      </w:r>
      <w:r>
        <w:tab/>
      </w:r>
      <w:r>
        <w:tab/>
      </w:r>
      <w:r>
        <w:tab/>
      </w:r>
      <w:r>
        <w:tab/>
      </w:r>
      <w:r>
        <w:tab/>
      </w:r>
      <w:r>
        <w:tab/>
      </w:r>
      <w:r>
        <w:tab/>
        <w:t>Stefan Müller</w:t>
      </w:r>
    </w:p>
    <w:p w14:paraId="0127D6F1" w14:textId="76CA40AC" w:rsidR="00C54B32" w:rsidRPr="000B7DEC" w:rsidRDefault="00C54B32" w:rsidP="001459F0">
      <w:pPr>
        <w:spacing w:after="0"/>
      </w:pPr>
      <w:r>
        <w:tab/>
      </w:r>
      <w:r>
        <w:tab/>
      </w:r>
      <w:r>
        <w:tab/>
      </w:r>
      <w:r>
        <w:tab/>
      </w:r>
      <w:r>
        <w:tab/>
      </w:r>
      <w:r>
        <w:tab/>
      </w:r>
      <w:r>
        <w:tab/>
      </w:r>
      <w:r>
        <w:tab/>
      </w:r>
      <w:r>
        <w:tab/>
        <w:t>Dominik Schumacher</w:t>
      </w:r>
    </w:p>
    <w:p w14:paraId="22C1F86F" w14:textId="29E7FFF0" w:rsidR="004B3170" w:rsidRPr="00803173" w:rsidRDefault="00A2266E" w:rsidP="000B7DEC">
      <w:pPr>
        <w:pStyle w:val="berschrift1"/>
      </w:pPr>
      <w:bookmarkStart w:id="0" w:name="_Toc391487359"/>
      <w:bookmarkStart w:id="1" w:name="_Toc391488319"/>
      <w:bookmarkStart w:id="2" w:name="_Toc391493610"/>
      <w:bookmarkStart w:id="3" w:name="_Toc391549616"/>
      <w:bookmarkStart w:id="4" w:name="_Toc391723796"/>
      <w:bookmarkStart w:id="5" w:name="_Toc391724101"/>
      <w:bookmarkStart w:id="6" w:name="_Toc391832366"/>
      <w:bookmarkStart w:id="7" w:name="_Toc392090913"/>
      <w:bookmarkEnd w:id="0"/>
      <w:bookmarkEnd w:id="1"/>
      <w:bookmarkEnd w:id="2"/>
      <w:bookmarkEnd w:id="3"/>
      <w:bookmarkEnd w:id="4"/>
      <w:bookmarkEnd w:id="5"/>
      <w:r>
        <w:lastRenderedPageBreak/>
        <w:t>Dokumentenhistorie</w:t>
      </w:r>
      <w:bookmarkEnd w:id="6"/>
      <w:bookmarkEnd w:id="7"/>
    </w:p>
    <w:tbl>
      <w:tblPr>
        <w:tblW w:w="9812" w:type="dxa"/>
        <w:jc w:val="center"/>
        <w:tblLayout w:type="fixed"/>
        <w:tblLook w:val="0000" w:firstRow="0" w:lastRow="0" w:firstColumn="0" w:lastColumn="0" w:noHBand="0" w:noVBand="0"/>
      </w:tblPr>
      <w:tblGrid>
        <w:gridCol w:w="1081"/>
        <w:gridCol w:w="1275"/>
        <w:gridCol w:w="3451"/>
        <w:gridCol w:w="4005"/>
      </w:tblGrid>
      <w:tr w:rsidR="00F41988" w:rsidRPr="00803173" w14:paraId="779F2E3C" w14:textId="77777777" w:rsidTr="00C03138">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3451"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4005"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3138">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3451"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4005"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3138">
        <w:trPr>
          <w:jc w:val="center"/>
        </w:trPr>
        <w:tc>
          <w:tcPr>
            <w:tcW w:w="1081" w:type="dxa"/>
            <w:tcBorders>
              <w:top w:val="single" w:sz="4" w:space="0" w:color="000000"/>
              <w:left w:val="single" w:sz="4" w:space="0" w:color="000000"/>
              <w:bottom w:val="single" w:sz="4" w:space="0" w:color="000000"/>
            </w:tcBorders>
          </w:tcPr>
          <w:p w14:paraId="45538AD8" w14:textId="5E3CF74B"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63E7D18F"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04CD185" w14:textId="7EE1549B"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5E0EBD79" w14:textId="2577C914" w:rsidR="00F41988" w:rsidRPr="00556962" w:rsidRDefault="00F41988" w:rsidP="00E51E4E">
            <w:pPr>
              <w:pStyle w:val="Tabelleninhalt"/>
              <w:snapToGrid w:val="0"/>
              <w:rPr>
                <w:rFonts w:asciiTheme="minorHAnsi" w:hAnsiTheme="minorHAnsi"/>
              </w:rPr>
            </w:pPr>
          </w:p>
        </w:tc>
      </w:tr>
      <w:tr w:rsidR="00F41988" w:rsidRPr="00803173" w14:paraId="2A3A8A4C" w14:textId="77777777" w:rsidTr="00C03138">
        <w:trPr>
          <w:jc w:val="center"/>
        </w:trPr>
        <w:tc>
          <w:tcPr>
            <w:tcW w:w="1081" w:type="dxa"/>
            <w:tcBorders>
              <w:top w:val="single" w:sz="4" w:space="0" w:color="000000"/>
              <w:left w:val="single" w:sz="4" w:space="0" w:color="000000"/>
              <w:bottom w:val="single" w:sz="4" w:space="0" w:color="000000"/>
            </w:tcBorders>
          </w:tcPr>
          <w:p w14:paraId="4C7F3B25" w14:textId="7F69C706"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18052B51" w:rsidR="00F41988" w:rsidRPr="00556962" w:rsidRDefault="00F41988" w:rsidP="00E51E4E">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F6AE50" w14:textId="7A0935DE" w:rsidR="00F41988" w:rsidRPr="00556962" w:rsidRDefault="00F41988" w:rsidP="00C05634">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6B8A0DA6" w14:textId="4E648939" w:rsidR="00F41988" w:rsidRPr="00556962" w:rsidRDefault="00F41988" w:rsidP="00E51E4E">
            <w:pPr>
              <w:pStyle w:val="Tabelleninhalt"/>
              <w:snapToGrid w:val="0"/>
              <w:rPr>
                <w:rFonts w:asciiTheme="minorHAnsi" w:hAnsiTheme="minorHAnsi"/>
              </w:rPr>
            </w:pPr>
          </w:p>
        </w:tc>
      </w:tr>
    </w:tbl>
    <w:p w14:paraId="278CE90D" w14:textId="77777777" w:rsidR="002F7E4E" w:rsidRDefault="002F7E4E" w:rsidP="00E51E4E"/>
    <w:p w14:paraId="276E426B" w14:textId="4BF6D298" w:rsidR="00A2266E" w:rsidRDefault="00A2266E" w:rsidP="000B7DEC">
      <w:pPr>
        <w:pStyle w:val="berschrift1"/>
      </w:pPr>
      <w:bookmarkStart w:id="8" w:name="_Toc391832367"/>
      <w:bookmarkStart w:id="9" w:name="_Toc392090914"/>
      <w:r>
        <w:t>Verantwortlichkeiten</w:t>
      </w:r>
      <w:bookmarkEnd w:id="8"/>
      <w:bookmarkEnd w:id="9"/>
    </w:p>
    <w:tbl>
      <w:tblPr>
        <w:tblW w:w="9812" w:type="dxa"/>
        <w:jc w:val="center"/>
        <w:tblLayout w:type="fixed"/>
        <w:tblLook w:val="0000" w:firstRow="0" w:lastRow="0" w:firstColumn="0" w:lastColumn="0" w:noHBand="0" w:noVBand="0"/>
      </w:tblPr>
      <w:tblGrid>
        <w:gridCol w:w="1081"/>
        <w:gridCol w:w="1275"/>
        <w:gridCol w:w="3451"/>
        <w:gridCol w:w="4005"/>
      </w:tblGrid>
      <w:tr w:rsidR="002F7E4E" w:rsidRPr="00803173" w14:paraId="3E1E938D" w14:textId="77777777" w:rsidTr="003D4153">
        <w:trPr>
          <w:jc w:val="center"/>
        </w:trPr>
        <w:tc>
          <w:tcPr>
            <w:tcW w:w="1081" w:type="dxa"/>
            <w:tcBorders>
              <w:top w:val="single" w:sz="4" w:space="0" w:color="000000"/>
              <w:left w:val="single" w:sz="4" w:space="0" w:color="000000"/>
              <w:bottom w:val="single" w:sz="4" w:space="0" w:color="000000"/>
            </w:tcBorders>
          </w:tcPr>
          <w:p w14:paraId="63D56DF7" w14:textId="181A76D7" w:rsidR="002F7E4E" w:rsidRPr="00556962" w:rsidRDefault="002F7E4E" w:rsidP="003D4153">
            <w:pPr>
              <w:pStyle w:val="Tabellenheader"/>
              <w:snapToGrid w:val="0"/>
              <w:rPr>
                <w:rFonts w:asciiTheme="minorHAnsi" w:hAnsiTheme="minorHAnsi"/>
              </w:rPr>
            </w:pPr>
            <w:r>
              <w:rPr>
                <w:rFonts w:asciiTheme="minorHAnsi" w:hAnsiTheme="minorHAnsi"/>
              </w:rPr>
              <w:t>Kapitel</w:t>
            </w:r>
          </w:p>
        </w:tc>
        <w:tc>
          <w:tcPr>
            <w:tcW w:w="1275" w:type="dxa"/>
            <w:tcBorders>
              <w:top w:val="single" w:sz="4" w:space="0" w:color="000000"/>
              <w:left w:val="single" w:sz="4" w:space="0" w:color="000000"/>
              <w:bottom w:val="single" w:sz="4" w:space="0" w:color="000000"/>
            </w:tcBorders>
          </w:tcPr>
          <w:p w14:paraId="0DE87932" w14:textId="2851A73D" w:rsidR="002F7E4E" w:rsidRPr="00556962" w:rsidRDefault="002F7E4E" w:rsidP="003D4153">
            <w:pPr>
              <w:pStyle w:val="Tabellenheader"/>
              <w:snapToGrid w:val="0"/>
              <w:rPr>
                <w:rFonts w:asciiTheme="minorHAnsi" w:hAnsiTheme="minorHAnsi"/>
              </w:rPr>
            </w:pPr>
            <w:r>
              <w:rPr>
                <w:rFonts w:asciiTheme="minorHAnsi" w:hAnsiTheme="minorHAnsi"/>
              </w:rPr>
              <w:t>Seiten</w:t>
            </w:r>
          </w:p>
        </w:tc>
        <w:tc>
          <w:tcPr>
            <w:tcW w:w="3451" w:type="dxa"/>
            <w:tcBorders>
              <w:top w:val="single" w:sz="4" w:space="0" w:color="000000"/>
              <w:left w:val="single" w:sz="4" w:space="0" w:color="000000"/>
              <w:bottom w:val="single" w:sz="4" w:space="0" w:color="000000"/>
            </w:tcBorders>
          </w:tcPr>
          <w:p w14:paraId="2A7E2C30" w14:textId="5F8993CB" w:rsidR="002F7E4E" w:rsidRPr="00556962" w:rsidRDefault="002F7E4E">
            <w:pPr>
              <w:pStyle w:val="Tabellenheader"/>
              <w:snapToGrid w:val="0"/>
              <w:rPr>
                <w:rFonts w:asciiTheme="minorHAnsi" w:hAnsiTheme="minorHAnsi"/>
              </w:rPr>
            </w:pPr>
            <w:r w:rsidRPr="00556962">
              <w:rPr>
                <w:rFonts w:asciiTheme="minorHAnsi" w:hAnsiTheme="minorHAnsi"/>
              </w:rPr>
              <w:t>Autor</w:t>
            </w:r>
          </w:p>
        </w:tc>
        <w:tc>
          <w:tcPr>
            <w:tcW w:w="4005" w:type="dxa"/>
            <w:tcBorders>
              <w:top w:val="single" w:sz="4" w:space="0" w:color="000000"/>
              <w:left w:val="single" w:sz="4" w:space="0" w:color="000000"/>
              <w:bottom w:val="single" w:sz="4" w:space="0" w:color="000000"/>
              <w:right w:val="single" w:sz="4" w:space="0" w:color="000000"/>
            </w:tcBorders>
          </w:tcPr>
          <w:p w14:paraId="4571E9AE" w14:textId="77777777" w:rsidR="002F7E4E" w:rsidRPr="00556962" w:rsidRDefault="002F7E4E" w:rsidP="003D4153">
            <w:pPr>
              <w:pStyle w:val="Tabellenheader"/>
              <w:snapToGrid w:val="0"/>
              <w:rPr>
                <w:rFonts w:asciiTheme="minorHAnsi" w:hAnsiTheme="minorHAnsi"/>
              </w:rPr>
            </w:pPr>
            <w:r w:rsidRPr="00556962">
              <w:rPr>
                <w:rFonts w:asciiTheme="minorHAnsi" w:hAnsiTheme="minorHAnsi"/>
              </w:rPr>
              <w:t>Kommentar / Beschreibung</w:t>
            </w:r>
          </w:p>
        </w:tc>
      </w:tr>
      <w:tr w:rsidR="002F7E4E" w:rsidRPr="00803173" w14:paraId="0CBDF12C" w14:textId="77777777" w:rsidTr="003D4153">
        <w:trPr>
          <w:jc w:val="center"/>
        </w:trPr>
        <w:tc>
          <w:tcPr>
            <w:tcW w:w="1081" w:type="dxa"/>
            <w:tcBorders>
              <w:top w:val="single" w:sz="4" w:space="0" w:color="000000"/>
              <w:left w:val="single" w:sz="4" w:space="0" w:color="000000"/>
              <w:bottom w:val="single" w:sz="4" w:space="0" w:color="000000"/>
            </w:tcBorders>
          </w:tcPr>
          <w:p w14:paraId="360F4BCF" w14:textId="749A1801"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03DC17E6" w14:textId="1774BD9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2D8D81E9" w14:textId="1C0B121D"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8BD99B1" w14:textId="21F797BE" w:rsidR="002F7E4E" w:rsidRPr="00556962" w:rsidRDefault="002F7E4E" w:rsidP="003D4153">
            <w:pPr>
              <w:pStyle w:val="Tabelleninhalt"/>
              <w:snapToGrid w:val="0"/>
              <w:rPr>
                <w:rFonts w:asciiTheme="minorHAnsi" w:hAnsiTheme="minorHAnsi"/>
              </w:rPr>
            </w:pPr>
          </w:p>
        </w:tc>
      </w:tr>
      <w:tr w:rsidR="002F7E4E" w:rsidRPr="00803173" w14:paraId="6E8A7D4A" w14:textId="77777777" w:rsidTr="003D4153">
        <w:trPr>
          <w:jc w:val="center"/>
        </w:trPr>
        <w:tc>
          <w:tcPr>
            <w:tcW w:w="1081" w:type="dxa"/>
            <w:tcBorders>
              <w:top w:val="single" w:sz="4" w:space="0" w:color="000000"/>
              <w:left w:val="single" w:sz="4" w:space="0" w:color="000000"/>
              <w:bottom w:val="single" w:sz="4" w:space="0" w:color="000000"/>
            </w:tcBorders>
          </w:tcPr>
          <w:p w14:paraId="6DD9DE9A"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5A3DADE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0B468A8F"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C3E5689" w14:textId="77777777" w:rsidR="002F7E4E" w:rsidRPr="00556962" w:rsidRDefault="002F7E4E" w:rsidP="003D4153">
            <w:pPr>
              <w:pStyle w:val="Tabelleninhalt"/>
              <w:snapToGrid w:val="0"/>
              <w:rPr>
                <w:rFonts w:asciiTheme="minorHAnsi" w:hAnsiTheme="minorHAnsi"/>
              </w:rPr>
            </w:pPr>
          </w:p>
        </w:tc>
      </w:tr>
      <w:tr w:rsidR="002F7E4E" w:rsidRPr="00803173" w14:paraId="11FC9548" w14:textId="77777777" w:rsidTr="003D4153">
        <w:trPr>
          <w:jc w:val="center"/>
        </w:trPr>
        <w:tc>
          <w:tcPr>
            <w:tcW w:w="1081" w:type="dxa"/>
            <w:tcBorders>
              <w:top w:val="single" w:sz="4" w:space="0" w:color="000000"/>
              <w:left w:val="single" w:sz="4" w:space="0" w:color="000000"/>
              <w:bottom w:val="single" w:sz="4" w:space="0" w:color="000000"/>
            </w:tcBorders>
          </w:tcPr>
          <w:p w14:paraId="51F57093" w14:textId="77777777" w:rsidR="002F7E4E" w:rsidRPr="00556962" w:rsidRDefault="002F7E4E" w:rsidP="003D4153">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FEC986F" w14:textId="77777777" w:rsidR="002F7E4E" w:rsidRPr="00556962" w:rsidRDefault="002F7E4E" w:rsidP="003D4153">
            <w:pPr>
              <w:pStyle w:val="Tabelleninhalt"/>
              <w:snapToGrid w:val="0"/>
              <w:rPr>
                <w:rFonts w:asciiTheme="minorHAnsi" w:hAnsiTheme="minorHAnsi"/>
              </w:rPr>
            </w:pPr>
          </w:p>
        </w:tc>
        <w:tc>
          <w:tcPr>
            <w:tcW w:w="3451" w:type="dxa"/>
            <w:tcBorders>
              <w:top w:val="single" w:sz="4" w:space="0" w:color="000000"/>
              <w:left w:val="single" w:sz="4" w:space="0" w:color="000000"/>
              <w:bottom w:val="single" w:sz="4" w:space="0" w:color="000000"/>
            </w:tcBorders>
          </w:tcPr>
          <w:p w14:paraId="42A0BCC8" w14:textId="77777777" w:rsidR="002F7E4E" w:rsidRPr="00556962" w:rsidRDefault="002F7E4E" w:rsidP="003D4153">
            <w:pPr>
              <w:pStyle w:val="Tabelleninhalt"/>
              <w:snapToGrid w:val="0"/>
              <w:jc w:val="left"/>
              <w:rPr>
                <w:rFonts w:asciiTheme="minorHAnsi" w:hAnsiTheme="minorHAnsi"/>
              </w:rPr>
            </w:pPr>
          </w:p>
        </w:tc>
        <w:tc>
          <w:tcPr>
            <w:tcW w:w="4005" w:type="dxa"/>
            <w:tcBorders>
              <w:top w:val="single" w:sz="4" w:space="0" w:color="000000"/>
              <w:left w:val="single" w:sz="4" w:space="0" w:color="000000"/>
              <w:bottom w:val="single" w:sz="4" w:space="0" w:color="000000"/>
              <w:right w:val="single" w:sz="4" w:space="0" w:color="000000"/>
            </w:tcBorders>
          </w:tcPr>
          <w:p w14:paraId="2B77120F" w14:textId="77777777" w:rsidR="002F7E4E" w:rsidRPr="00556962" w:rsidRDefault="002F7E4E" w:rsidP="003D4153">
            <w:pPr>
              <w:pStyle w:val="Tabelleninhalt"/>
              <w:snapToGrid w:val="0"/>
              <w:rPr>
                <w:rFonts w:asciiTheme="minorHAnsi" w:hAnsiTheme="minorHAnsi"/>
              </w:rPr>
            </w:pPr>
          </w:p>
        </w:tc>
      </w:tr>
    </w:tbl>
    <w:p w14:paraId="3BF7BB46" w14:textId="61075631" w:rsidR="00F06EE8" w:rsidRDefault="00F06EE8" w:rsidP="00E51E4E"/>
    <w:p w14:paraId="7182831E" w14:textId="77777777" w:rsidR="00F06EE8" w:rsidRDefault="00F06EE8">
      <w:pPr>
        <w:spacing w:line="259" w:lineRule="auto"/>
        <w:jc w:val="left"/>
      </w:pPr>
      <w:r>
        <w:br w:type="page"/>
      </w:r>
    </w:p>
    <w:p w14:paraId="5EA0FC99" w14:textId="77777777" w:rsidR="002F7E4E" w:rsidRDefault="002F7E4E" w:rsidP="00E51E4E"/>
    <w:p w14:paraId="56F9F53F" w14:textId="63316FC8" w:rsidR="00A2266E" w:rsidRDefault="00A2266E" w:rsidP="000B7DEC">
      <w:pPr>
        <w:pStyle w:val="berschrift1"/>
      </w:pPr>
      <w:bookmarkStart w:id="10" w:name="_Toc391832368"/>
      <w:bookmarkStart w:id="11" w:name="_Toc392090915"/>
      <w:r>
        <w:t>Impressum</w:t>
      </w:r>
      <w:bookmarkEnd w:id="10"/>
      <w:bookmarkEnd w:id="11"/>
    </w:p>
    <w:p w14:paraId="138E915B" w14:textId="77777777" w:rsidR="00A2266E" w:rsidRDefault="00A2266E" w:rsidP="00A2266E">
      <w:r>
        <w:t>Dieses Werk und einzelne Teile daraus sind urheberrechtlich geschützt. Der Nachdruck sowie Verbreitung, auch auszugsweise, ist nur mit vorheriger schriftlicher Einwilligung der Autoren gestattet.</w:t>
      </w:r>
    </w:p>
    <w:p w14:paraId="4BDF8BF5" w14:textId="62656F65" w:rsidR="00A2266E" w:rsidRDefault="00A2266E" w:rsidP="000B7DEC">
      <w:pPr>
        <w:pStyle w:val="Listenabsatz"/>
        <w:numPr>
          <w:ilvl w:val="0"/>
          <w:numId w:val="30"/>
        </w:numPr>
      </w:pPr>
      <w:r>
        <w:t>Auflage 07.2014</w:t>
      </w:r>
    </w:p>
    <w:p w14:paraId="1EB45B75" w14:textId="254533B1" w:rsidR="00A2266E" w:rsidRDefault="00A2266E">
      <w:r>
        <w:t>Herausgegeben von Studs@Work AG</w:t>
      </w:r>
    </w:p>
    <w:p w14:paraId="6E67F594" w14:textId="72624CF3" w:rsidR="00A2266E" w:rsidRDefault="00A2266E">
      <w:r>
        <w:t>© 2014 Studs@Work AG</w:t>
      </w:r>
    </w:p>
    <w:p w14:paraId="2A125062" w14:textId="7F29AA9D" w:rsidR="0004468F" w:rsidRDefault="00DC03E7">
      <w:hyperlink r:id="rId9" w:history="1">
        <w:r w:rsidR="0004468F" w:rsidRPr="00FE4071">
          <w:rPr>
            <w:rStyle w:val="Hyperlink"/>
            <w:rFonts w:cstheme="minorBidi"/>
          </w:rPr>
          <w:t>www.studsatwork.de</w:t>
        </w:r>
      </w:hyperlink>
    </w:p>
    <w:p w14:paraId="455BB2F3" w14:textId="77777777" w:rsidR="0004468F" w:rsidRDefault="0004468F"/>
    <w:p w14:paraId="6E168E69" w14:textId="77777777" w:rsidR="00A2266E" w:rsidRDefault="00A2266E"/>
    <w:p w14:paraId="183FD042" w14:textId="5A0909B3" w:rsidR="00BB04D2" w:rsidRPr="00803173" w:rsidRDefault="00BB04D2">
      <w:r w:rsidRPr="00803173">
        <w:br w:type="page"/>
      </w:r>
    </w:p>
    <w:sdt>
      <w:sdtPr>
        <w:rPr>
          <w:rFonts w:asciiTheme="minorHAnsi" w:eastAsiaTheme="minorEastAsia" w:hAnsiTheme="minorHAnsi" w:cstheme="minorBidi"/>
          <w:b w:val="0"/>
          <w:color w:val="auto"/>
          <w:sz w:val="22"/>
          <w:szCs w:val="22"/>
        </w:rPr>
        <w:id w:val="-2003271425"/>
        <w:docPartObj>
          <w:docPartGallery w:val="Table of Contents"/>
          <w:docPartUnique/>
        </w:docPartObj>
      </w:sdtPr>
      <w:sdtEndPr>
        <w:rPr>
          <w:bCs/>
        </w:rPr>
      </w:sdtEndPr>
      <w:sdtContent>
        <w:p w14:paraId="48A0D37D" w14:textId="4C8B664F" w:rsidR="00CF7065" w:rsidRDefault="00CF7065" w:rsidP="000B7DEC">
          <w:pPr>
            <w:pStyle w:val="Inhaltsverzeichnisberschrift"/>
            <w:numPr>
              <w:ilvl w:val="0"/>
              <w:numId w:val="0"/>
            </w:numPr>
            <w:ind w:left="432"/>
          </w:pPr>
          <w:r>
            <w:t>Inhalt</w:t>
          </w:r>
        </w:p>
        <w:p w14:paraId="766D04AF" w14:textId="77777777" w:rsidR="00EA5FFA" w:rsidRDefault="00CF7065">
          <w:pPr>
            <w:pStyle w:val="Verzeichnis1"/>
            <w:tabs>
              <w:tab w:val="left" w:pos="440"/>
              <w:tab w:val="right" w:leader="dot" w:pos="9769"/>
            </w:tabs>
            <w:rPr>
              <w:noProof/>
            </w:rPr>
          </w:pPr>
          <w:r>
            <w:fldChar w:fldCharType="begin"/>
          </w:r>
          <w:r>
            <w:instrText xml:space="preserve"> TOC \o "1-3" \h \z \u </w:instrText>
          </w:r>
          <w:r>
            <w:fldChar w:fldCharType="separate"/>
          </w:r>
          <w:hyperlink w:anchor="_Toc392090913" w:history="1">
            <w:r w:rsidR="00EA5FFA" w:rsidRPr="00256023">
              <w:rPr>
                <w:rStyle w:val="Hyperlink"/>
                <w:noProof/>
              </w:rPr>
              <w:t>1</w:t>
            </w:r>
            <w:r w:rsidR="00EA5FFA">
              <w:rPr>
                <w:noProof/>
              </w:rPr>
              <w:tab/>
            </w:r>
            <w:r w:rsidR="00EA5FFA" w:rsidRPr="00256023">
              <w:rPr>
                <w:rStyle w:val="Hyperlink"/>
                <w:noProof/>
              </w:rPr>
              <w:t>Dokumentenhistorie</w:t>
            </w:r>
            <w:r w:rsidR="00EA5FFA">
              <w:rPr>
                <w:noProof/>
                <w:webHidden/>
              </w:rPr>
              <w:tab/>
            </w:r>
            <w:r w:rsidR="00EA5FFA">
              <w:rPr>
                <w:noProof/>
                <w:webHidden/>
              </w:rPr>
              <w:fldChar w:fldCharType="begin"/>
            </w:r>
            <w:r w:rsidR="00EA5FFA">
              <w:rPr>
                <w:noProof/>
                <w:webHidden/>
              </w:rPr>
              <w:instrText xml:space="preserve"> PAGEREF _Toc392090913 \h </w:instrText>
            </w:r>
            <w:r w:rsidR="00EA5FFA">
              <w:rPr>
                <w:noProof/>
                <w:webHidden/>
              </w:rPr>
            </w:r>
            <w:r w:rsidR="00EA5FFA">
              <w:rPr>
                <w:noProof/>
                <w:webHidden/>
              </w:rPr>
              <w:fldChar w:fldCharType="separate"/>
            </w:r>
            <w:r w:rsidR="00EA5FFA">
              <w:rPr>
                <w:noProof/>
                <w:webHidden/>
              </w:rPr>
              <w:t>2</w:t>
            </w:r>
            <w:r w:rsidR="00EA5FFA">
              <w:rPr>
                <w:noProof/>
                <w:webHidden/>
              </w:rPr>
              <w:fldChar w:fldCharType="end"/>
            </w:r>
          </w:hyperlink>
        </w:p>
        <w:p w14:paraId="4F599EA4" w14:textId="77777777" w:rsidR="00EA5FFA" w:rsidRDefault="00DC03E7">
          <w:pPr>
            <w:pStyle w:val="Verzeichnis1"/>
            <w:tabs>
              <w:tab w:val="left" w:pos="440"/>
              <w:tab w:val="right" w:leader="dot" w:pos="9769"/>
            </w:tabs>
            <w:rPr>
              <w:noProof/>
            </w:rPr>
          </w:pPr>
          <w:hyperlink w:anchor="_Toc392090914" w:history="1">
            <w:r w:rsidR="00EA5FFA" w:rsidRPr="00256023">
              <w:rPr>
                <w:rStyle w:val="Hyperlink"/>
                <w:noProof/>
              </w:rPr>
              <w:t>2</w:t>
            </w:r>
            <w:r w:rsidR="00EA5FFA">
              <w:rPr>
                <w:noProof/>
              </w:rPr>
              <w:tab/>
            </w:r>
            <w:r w:rsidR="00EA5FFA" w:rsidRPr="00256023">
              <w:rPr>
                <w:rStyle w:val="Hyperlink"/>
                <w:noProof/>
              </w:rPr>
              <w:t>Verantwortlichkeiten</w:t>
            </w:r>
            <w:r w:rsidR="00EA5FFA">
              <w:rPr>
                <w:noProof/>
                <w:webHidden/>
              </w:rPr>
              <w:tab/>
            </w:r>
            <w:r w:rsidR="00EA5FFA">
              <w:rPr>
                <w:noProof/>
                <w:webHidden/>
              </w:rPr>
              <w:fldChar w:fldCharType="begin"/>
            </w:r>
            <w:r w:rsidR="00EA5FFA">
              <w:rPr>
                <w:noProof/>
                <w:webHidden/>
              </w:rPr>
              <w:instrText xml:space="preserve"> PAGEREF _Toc392090914 \h </w:instrText>
            </w:r>
            <w:r w:rsidR="00EA5FFA">
              <w:rPr>
                <w:noProof/>
                <w:webHidden/>
              </w:rPr>
            </w:r>
            <w:r w:rsidR="00EA5FFA">
              <w:rPr>
                <w:noProof/>
                <w:webHidden/>
              </w:rPr>
              <w:fldChar w:fldCharType="separate"/>
            </w:r>
            <w:r w:rsidR="00EA5FFA">
              <w:rPr>
                <w:noProof/>
                <w:webHidden/>
              </w:rPr>
              <w:t>2</w:t>
            </w:r>
            <w:r w:rsidR="00EA5FFA">
              <w:rPr>
                <w:noProof/>
                <w:webHidden/>
              </w:rPr>
              <w:fldChar w:fldCharType="end"/>
            </w:r>
          </w:hyperlink>
        </w:p>
        <w:p w14:paraId="3C27D72A" w14:textId="77777777" w:rsidR="00EA5FFA" w:rsidRDefault="00DC03E7">
          <w:pPr>
            <w:pStyle w:val="Verzeichnis1"/>
            <w:tabs>
              <w:tab w:val="left" w:pos="440"/>
              <w:tab w:val="right" w:leader="dot" w:pos="9769"/>
            </w:tabs>
            <w:rPr>
              <w:noProof/>
            </w:rPr>
          </w:pPr>
          <w:hyperlink w:anchor="_Toc392090915" w:history="1">
            <w:r w:rsidR="00EA5FFA" w:rsidRPr="00256023">
              <w:rPr>
                <w:rStyle w:val="Hyperlink"/>
                <w:noProof/>
              </w:rPr>
              <w:t>3</w:t>
            </w:r>
            <w:r w:rsidR="00EA5FFA">
              <w:rPr>
                <w:noProof/>
              </w:rPr>
              <w:tab/>
            </w:r>
            <w:r w:rsidR="00EA5FFA" w:rsidRPr="00256023">
              <w:rPr>
                <w:rStyle w:val="Hyperlink"/>
                <w:noProof/>
              </w:rPr>
              <w:t>Impressum</w:t>
            </w:r>
            <w:r w:rsidR="00EA5FFA">
              <w:rPr>
                <w:noProof/>
                <w:webHidden/>
              </w:rPr>
              <w:tab/>
            </w:r>
            <w:r w:rsidR="00EA5FFA">
              <w:rPr>
                <w:noProof/>
                <w:webHidden/>
              </w:rPr>
              <w:fldChar w:fldCharType="begin"/>
            </w:r>
            <w:r w:rsidR="00EA5FFA">
              <w:rPr>
                <w:noProof/>
                <w:webHidden/>
              </w:rPr>
              <w:instrText xml:space="preserve"> PAGEREF _Toc392090915 \h </w:instrText>
            </w:r>
            <w:r w:rsidR="00EA5FFA">
              <w:rPr>
                <w:noProof/>
                <w:webHidden/>
              </w:rPr>
            </w:r>
            <w:r w:rsidR="00EA5FFA">
              <w:rPr>
                <w:noProof/>
                <w:webHidden/>
              </w:rPr>
              <w:fldChar w:fldCharType="separate"/>
            </w:r>
            <w:r w:rsidR="00EA5FFA">
              <w:rPr>
                <w:noProof/>
                <w:webHidden/>
              </w:rPr>
              <w:t>3</w:t>
            </w:r>
            <w:r w:rsidR="00EA5FFA">
              <w:rPr>
                <w:noProof/>
                <w:webHidden/>
              </w:rPr>
              <w:fldChar w:fldCharType="end"/>
            </w:r>
          </w:hyperlink>
        </w:p>
        <w:p w14:paraId="5F763B13" w14:textId="77777777" w:rsidR="00EA5FFA" w:rsidRDefault="00DC03E7">
          <w:pPr>
            <w:pStyle w:val="Verzeichnis1"/>
            <w:tabs>
              <w:tab w:val="left" w:pos="440"/>
              <w:tab w:val="right" w:leader="dot" w:pos="9769"/>
            </w:tabs>
            <w:rPr>
              <w:noProof/>
            </w:rPr>
          </w:pPr>
          <w:hyperlink w:anchor="_Toc392090916" w:history="1">
            <w:r w:rsidR="00EA5FFA" w:rsidRPr="00256023">
              <w:rPr>
                <w:rStyle w:val="Hyperlink"/>
                <w:noProof/>
              </w:rPr>
              <w:t>4</w:t>
            </w:r>
            <w:r w:rsidR="00EA5FFA">
              <w:rPr>
                <w:noProof/>
              </w:rPr>
              <w:tab/>
            </w:r>
            <w:r w:rsidR="00EA5FFA" w:rsidRPr="00256023">
              <w:rPr>
                <w:rStyle w:val="Hyperlink"/>
                <w:noProof/>
              </w:rPr>
              <w:t>Prolog [Dominik Schumacher]</w:t>
            </w:r>
            <w:r w:rsidR="00EA5FFA">
              <w:rPr>
                <w:noProof/>
                <w:webHidden/>
              </w:rPr>
              <w:tab/>
            </w:r>
            <w:r w:rsidR="00EA5FFA">
              <w:rPr>
                <w:noProof/>
                <w:webHidden/>
              </w:rPr>
              <w:fldChar w:fldCharType="begin"/>
            </w:r>
            <w:r w:rsidR="00EA5FFA">
              <w:rPr>
                <w:noProof/>
                <w:webHidden/>
              </w:rPr>
              <w:instrText xml:space="preserve"> PAGEREF _Toc392090916 \h </w:instrText>
            </w:r>
            <w:r w:rsidR="00EA5FFA">
              <w:rPr>
                <w:noProof/>
                <w:webHidden/>
              </w:rPr>
            </w:r>
            <w:r w:rsidR="00EA5FFA">
              <w:rPr>
                <w:noProof/>
                <w:webHidden/>
              </w:rPr>
              <w:fldChar w:fldCharType="separate"/>
            </w:r>
            <w:r w:rsidR="00EA5FFA">
              <w:rPr>
                <w:noProof/>
                <w:webHidden/>
              </w:rPr>
              <w:t>10</w:t>
            </w:r>
            <w:r w:rsidR="00EA5FFA">
              <w:rPr>
                <w:noProof/>
                <w:webHidden/>
              </w:rPr>
              <w:fldChar w:fldCharType="end"/>
            </w:r>
          </w:hyperlink>
        </w:p>
        <w:p w14:paraId="55C5396B" w14:textId="77777777" w:rsidR="00EA5FFA" w:rsidRDefault="00DC03E7">
          <w:pPr>
            <w:pStyle w:val="Verzeichnis1"/>
            <w:tabs>
              <w:tab w:val="left" w:pos="440"/>
              <w:tab w:val="right" w:leader="dot" w:pos="9769"/>
            </w:tabs>
            <w:rPr>
              <w:noProof/>
            </w:rPr>
          </w:pPr>
          <w:hyperlink w:anchor="_Toc392090917" w:history="1">
            <w:r w:rsidR="00EA5FFA" w:rsidRPr="00256023">
              <w:rPr>
                <w:rStyle w:val="Hyperlink"/>
                <w:noProof/>
              </w:rPr>
              <w:t>5</w:t>
            </w:r>
            <w:r w:rsidR="00EA5FFA">
              <w:rPr>
                <w:noProof/>
              </w:rPr>
              <w:tab/>
            </w:r>
            <w:r w:rsidR="00EA5FFA" w:rsidRPr="00256023">
              <w:rPr>
                <w:rStyle w:val="Hyperlink"/>
                <w:noProof/>
              </w:rPr>
              <w:t>Die Ausgangssituation</w:t>
            </w:r>
            <w:r w:rsidR="00EA5FFA">
              <w:rPr>
                <w:noProof/>
                <w:webHidden/>
              </w:rPr>
              <w:tab/>
            </w:r>
            <w:r w:rsidR="00EA5FFA">
              <w:rPr>
                <w:noProof/>
                <w:webHidden/>
              </w:rPr>
              <w:fldChar w:fldCharType="begin"/>
            </w:r>
            <w:r w:rsidR="00EA5FFA">
              <w:rPr>
                <w:noProof/>
                <w:webHidden/>
              </w:rPr>
              <w:instrText xml:space="preserve"> PAGEREF _Toc392090917 \h </w:instrText>
            </w:r>
            <w:r w:rsidR="00EA5FFA">
              <w:rPr>
                <w:noProof/>
                <w:webHidden/>
              </w:rPr>
            </w:r>
            <w:r w:rsidR="00EA5FFA">
              <w:rPr>
                <w:noProof/>
                <w:webHidden/>
              </w:rPr>
              <w:fldChar w:fldCharType="separate"/>
            </w:r>
            <w:r w:rsidR="00EA5FFA">
              <w:rPr>
                <w:noProof/>
                <w:webHidden/>
              </w:rPr>
              <w:t>11</w:t>
            </w:r>
            <w:r w:rsidR="00EA5FFA">
              <w:rPr>
                <w:noProof/>
                <w:webHidden/>
              </w:rPr>
              <w:fldChar w:fldCharType="end"/>
            </w:r>
          </w:hyperlink>
        </w:p>
        <w:p w14:paraId="0A389ED5" w14:textId="77777777" w:rsidR="00EA5FFA" w:rsidRDefault="00DC03E7">
          <w:pPr>
            <w:pStyle w:val="Verzeichnis2"/>
            <w:tabs>
              <w:tab w:val="left" w:pos="880"/>
              <w:tab w:val="right" w:leader="dot" w:pos="9769"/>
            </w:tabs>
            <w:rPr>
              <w:noProof/>
            </w:rPr>
          </w:pPr>
          <w:hyperlink w:anchor="_Toc392090918" w:history="1">
            <w:r w:rsidR="00EA5FFA" w:rsidRPr="00256023">
              <w:rPr>
                <w:rStyle w:val="Hyperlink"/>
                <w:noProof/>
              </w:rPr>
              <w:t>5.1</w:t>
            </w:r>
            <w:r w:rsidR="00EA5FFA">
              <w:rPr>
                <w:noProof/>
              </w:rPr>
              <w:tab/>
            </w:r>
            <w:r w:rsidR="00EA5FFA" w:rsidRPr="00256023">
              <w:rPr>
                <w:rStyle w:val="Hyperlink"/>
                <w:noProof/>
              </w:rPr>
              <w:t>Der Auftraggeber</w:t>
            </w:r>
            <w:r w:rsidR="00EA5FFA">
              <w:rPr>
                <w:noProof/>
                <w:webHidden/>
              </w:rPr>
              <w:tab/>
            </w:r>
            <w:r w:rsidR="00EA5FFA">
              <w:rPr>
                <w:noProof/>
                <w:webHidden/>
              </w:rPr>
              <w:fldChar w:fldCharType="begin"/>
            </w:r>
            <w:r w:rsidR="00EA5FFA">
              <w:rPr>
                <w:noProof/>
                <w:webHidden/>
              </w:rPr>
              <w:instrText xml:space="preserve"> PAGEREF _Toc392090918 \h </w:instrText>
            </w:r>
            <w:r w:rsidR="00EA5FFA">
              <w:rPr>
                <w:noProof/>
                <w:webHidden/>
              </w:rPr>
            </w:r>
            <w:r w:rsidR="00EA5FFA">
              <w:rPr>
                <w:noProof/>
                <w:webHidden/>
              </w:rPr>
              <w:fldChar w:fldCharType="separate"/>
            </w:r>
            <w:r w:rsidR="00EA5FFA">
              <w:rPr>
                <w:noProof/>
                <w:webHidden/>
              </w:rPr>
              <w:t>11</w:t>
            </w:r>
            <w:r w:rsidR="00EA5FFA">
              <w:rPr>
                <w:noProof/>
                <w:webHidden/>
              </w:rPr>
              <w:fldChar w:fldCharType="end"/>
            </w:r>
          </w:hyperlink>
        </w:p>
        <w:p w14:paraId="39320681" w14:textId="77777777" w:rsidR="00EA5FFA" w:rsidRDefault="00DC03E7">
          <w:pPr>
            <w:pStyle w:val="Verzeichnis2"/>
            <w:tabs>
              <w:tab w:val="left" w:pos="880"/>
              <w:tab w:val="right" w:leader="dot" w:pos="9769"/>
            </w:tabs>
            <w:rPr>
              <w:noProof/>
            </w:rPr>
          </w:pPr>
          <w:hyperlink w:anchor="_Toc392090919" w:history="1">
            <w:r w:rsidR="00EA5FFA" w:rsidRPr="00256023">
              <w:rPr>
                <w:rStyle w:val="Hyperlink"/>
                <w:noProof/>
              </w:rPr>
              <w:t>5.2</w:t>
            </w:r>
            <w:r w:rsidR="00EA5FFA">
              <w:rPr>
                <w:noProof/>
              </w:rPr>
              <w:tab/>
            </w:r>
            <w:r w:rsidR="00EA5FFA" w:rsidRPr="00256023">
              <w:rPr>
                <w:rStyle w:val="Hyperlink"/>
                <w:noProof/>
              </w:rPr>
              <w:t>Der Auftragnehmer</w:t>
            </w:r>
            <w:r w:rsidR="00EA5FFA">
              <w:rPr>
                <w:noProof/>
                <w:webHidden/>
              </w:rPr>
              <w:tab/>
            </w:r>
            <w:r w:rsidR="00EA5FFA">
              <w:rPr>
                <w:noProof/>
                <w:webHidden/>
              </w:rPr>
              <w:fldChar w:fldCharType="begin"/>
            </w:r>
            <w:r w:rsidR="00EA5FFA">
              <w:rPr>
                <w:noProof/>
                <w:webHidden/>
              </w:rPr>
              <w:instrText xml:space="preserve"> PAGEREF _Toc392090919 \h </w:instrText>
            </w:r>
            <w:r w:rsidR="00EA5FFA">
              <w:rPr>
                <w:noProof/>
                <w:webHidden/>
              </w:rPr>
            </w:r>
            <w:r w:rsidR="00EA5FFA">
              <w:rPr>
                <w:noProof/>
                <w:webHidden/>
              </w:rPr>
              <w:fldChar w:fldCharType="separate"/>
            </w:r>
            <w:r w:rsidR="00EA5FFA">
              <w:rPr>
                <w:noProof/>
                <w:webHidden/>
              </w:rPr>
              <w:t>11</w:t>
            </w:r>
            <w:r w:rsidR="00EA5FFA">
              <w:rPr>
                <w:noProof/>
                <w:webHidden/>
              </w:rPr>
              <w:fldChar w:fldCharType="end"/>
            </w:r>
          </w:hyperlink>
        </w:p>
        <w:p w14:paraId="4F305462" w14:textId="77777777" w:rsidR="00EA5FFA" w:rsidRDefault="00DC03E7">
          <w:pPr>
            <w:pStyle w:val="Verzeichnis1"/>
            <w:tabs>
              <w:tab w:val="left" w:pos="440"/>
              <w:tab w:val="right" w:leader="dot" w:pos="9769"/>
            </w:tabs>
            <w:rPr>
              <w:noProof/>
            </w:rPr>
          </w:pPr>
          <w:hyperlink w:anchor="_Toc392090920" w:history="1">
            <w:r w:rsidR="00EA5FFA" w:rsidRPr="00256023">
              <w:rPr>
                <w:rStyle w:val="Hyperlink"/>
                <w:noProof/>
              </w:rPr>
              <w:t>6</w:t>
            </w:r>
            <w:r w:rsidR="00EA5FFA">
              <w:rPr>
                <w:noProof/>
              </w:rPr>
              <w:tab/>
            </w:r>
            <w:r w:rsidR="00EA5FFA" w:rsidRPr="00256023">
              <w:rPr>
                <w:rStyle w:val="Hyperlink"/>
                <w:noProof/>
              </w:rPr>
              <w:t>IST – Analyse und SOLL-Zustand</w:t>
            </w:r>
            <w:r w:rsidR="00EA5FFA">
              <w:rPr>
                <w:noProof/>
                <w:webHidden/>
              </w:rPr>
              <w:tab/>
            </w:r>
            <w:r w:rsidR="00EA5FFA">
              <w:rPr>
                <w:noProof/>
                <w:webHidden/>
              </w:rPr>
              <w:fldChar w:fldCharType="begin"/>
            </w:r>
            <w:r w:rsidR="00EA5FFA">
              <w:rPr>
                <w:noProof/>
                <w:webHidden/>
              </w:rPr>
              <w:instrText xml:space="preserve"> PAGEREF _Toc392090920 \h </w:instrText>
            </w:r>
            <w:r w:rsidR="00EA5FFA">
              <w:rPr>
                <w:noProof/>
                <w:webHidden/>
              </w:rPr>
            </w:r>
            <w:r w:rsidR="00EA5FFA">
              <w:rPr>
                <w:noProof/>
                <w:webHidden/>
              </w:rPr>
              <w:fldChar w:fldCharType="separate"/>
            </w:r>
            <w:r w:rsidR="00EA5FFA">
              <w:rPr>
                <w:noProof/>
                <w:webHidden/>
              </w:rPr>
              <w:t>13</w:t>
            </w:r>
            <w:r w:rsidR="00EA5FFA">
              <w:rPr>
                <w:noProof/>
                <w:webHidden/>
              </w:rPr>
              <w:fldChar w:fldCharType="end"/>
            </w:r>
          </w:hyperlink>
        </w:p>
        <w:p w14:paraId="0C22256C" w14:textId="77777777" w:rsidR="00EA5FFA" w:rsidRDefault="00DC03E7">
          <w:pPr>
            <w:pStyle w:val="Verzeichnis2"/>
            <w:tabs>
              <w:tab w:val="left" w:pos="880"/>
              <w:tab w:val="right" w:leader="dot" w:pos="9769"/>
            </w:tabs>
            <w:rPr>
              <w:noProof/>
            </w:rPr>
          </w:pPr>
          <w:hyperlink w:anchor="_Toc392090921" w:history="1">
            <w:r w:rsidR="00EA5FFA" w:rsidRPr="00256023">
              <w:rPr>
                <w:rStyle w:val="Hyperlink"/>
                <w:noProof/>
              </w:rPr>
              <w:t>6.1</w:t>
            </w:r>
            <w:r w:rsidR="00EA5FFA">
              <w:rPr>
                <w:noProof/>
              </w:rPr>
              <w:tab/>
            </w:r>
            <w:r w:rsidR="00EA5FFA" w:rsidRPr="00256023">
              <w:rPr>
                <w:rStyle w:val="Hyperlink"/>
                <w:noProof/>
              </w:rPr>
              <w:t>Definition</w:t>
            </w:r>
            <w:r w:rsidR="00EA5FFA">
              <w:rPr>
                <w:noProof/>
                <w:webHidden/>
              </w:rPr>
              <w:tab/>
            </w:r>
            <w:r w:rsidR="00EA5FFA">
              <w:rPr>
                <w:noProof/>
                <w:webHidden/>
              </w:rPr>
              <w:fldChar w:fldCharType="begin"/>
            </w:r>
            <w:r w:rsidR="00EA5FFA">
              <w:rPr>
                <w:noProof/>
                <w:webHidden/>
              </w:rPr>
              <w:instrText xml:space="preserve"> PAGEREF _Toc392090921 \h </w:instrText>
            </w:r>
            <w:r w:rsidR="00EA5FFA">
              <w:rPr>
                <w:noProof/>
                <w:webHidden/>
              </w:rPr>
            </w:r>
            <w:r w:rsidR="00EA5FFA">
              <w:rPr>
                <w:noProof/>
                <w:webHidden/>
              </w:rPr>
              <w:fldChar w:fldCharType="separate"/>
            </w:r>
            <w:r w:rsidR="00EA5FFA">
              <w:rPr>
                <w:noProof/>
                <w:webHidden/>
              </w:rPr>
              <w:t>13</w:t>
            </w:r>
            <w:r w:rsidR="00EA5FFA">
              <w:rPr>
                <w:noProof/>
                <w:webHidden/>
              </w:rPr>
              <w:fldChar w:fldCharType="end"/>
            </w:r>
          </w:hyperlink>
        </w:p>
        <w:p w14:paraId="15025057" w14:textId="77777777" w:rsidR="00EA5FFA" w:rsidRDefault="00DC03E7">
          <w:pPr>
            <w:pStyle w:val="Verzeichnis2"/>
            <w:tabs>
              <w:tab w:val="left" w:pos="880"/>
              <w:tab w:val="right" w:leader="dot" w:pos="9769"/>
            </w:tabs>
            <w:rPr>
              <w:noProof/>
            </w:rPr>
          </w:pPr>
          <w:hyperlink w:anchor="_Toc392090922" w:history="1">
            <w:r w:rsidR="00EA5FFA" w:rsidRPr="00256023">
              <w:rPr>
                <w:rStyle w:val="Hyperlink"/>
                <w:noProof/>
              </w:rPr>
              <w:t>6.2</w:t>
            </w:r>
            <w:r w:rsidR="00EA5FFA">
              <w:rPr>
                <w:noProof/>
              </w:rPr>
              <w:tab/>
            </w:r>
            <w:r w:rsidR="00EA5FFA" w:rsidRPr="00256023">
              <w:rPr>
                <w:rStyle w:val="Hyperlink"/>
                <w:noProof/>
              </w:rPr>
              <w:t>Die Organisationsstruktur</w:t>
            </w:r>
            <w:r w:rsidR="00EA5FFA">
              <w:rPr>
                <w:noProof/>
                <w:webHidden/>
              </w:rPr>
              <w:tab/>
            </w:r>
            <w:r w:rsidR="00EA5FFA">
              <w:rPr>
                <w:noProof/>
                <w:webHidden/>
              </w:rPr>
              <w:fldChar w:fldCharType="begin"/>
            </w:r>
            <w:r w:rsidR="00EA5FFA">
              <w:rPr>
                <w:noProof/>
                <w:webHidden/>
              </w:rPr>
              <w:instrText xml:space="preserve"> PAGEREF _Toc392090922 \h </w:instrText>
            </w:r>
            <w:r w:rsidR="00EA5FFA">
              <w:rPr>
                <w:noProof/>
                <w:webHidden/>
              </w:rPr>
            </w:r>
            <w:r w:rsidR="00EA5FFA">
              <w:rPr>
                <w:noProof/>
                <w:webHidden/>
              </w:rPr>
              <w:fldChar w:fldCharType="separate"/>
            </w:r>
            <w:r w:rsidR="00EA5FFA">
              <w:rPr>
                <w:noProof/>
                <w:webHidden/>
              </w:rPr>
              <w:t>13</w:t>
            </w:r>
            <w:r w:rsidR="00EA5FFA">
              <w:rPr>
                <w:noProof/>
                <w:webHidden/>
              </w:rPr>
              <w:fldChar w:fldCharType="end"/>
            </w:r>
          </w:hyperlink>
        </w:p>
        <w:p w14:paraId="14D0E49D" w14:textId="77777777" w:rsidR="00EA5FFA" w:rsidRDefault="00DC03E7">
          <w:pPr>
            <w:pStyle w:val="Verzeichnis2"/>
            <w:tabs>
              <w:tab w:val="left" w:pos="880"/>
              <w:tab w:val="right" w:leader="dot" w:pos="9769"/>
            </w:tabs>
            <w:rPr>
              <w:noProof/>
            </w:rPr>
          </w:pPr>
          <w:hyperlink w:anchor="_Toc392090923" w:history="1">
            <w:r w:rsidR="00EA5FFA" w:rsidRPr="00256023">
              <w:rPr>
                <w:rStyle w:val="Hyperlink"/>
                <w:noProof/>
              </w:rPr>
              <w:t>6.3</w:t>
            </w:r>
            <w:r w:rsidR="00EA5FFA">
              <w:rPr>
                <w:noProof/>
              </w:rPr>
              <w:tab/>
            </w:r>
            <w:r w:rsidR="00EA5FFA" w:rsidRPr="00256023">
              <w:rPr>
                <w:rStyle w:val="Hyperlink"/>
                <w:noProof/>
              </w:rPr>
              <w:t>Die Geschäftsprozesse</w:t>
            </w:r>
            <w:r w:rsidR="00EA5FFA">
              <w:rPr>
                <w:noProof/>
                <w:webHidden/>
              </w:rPr>
              <w:tab/>
            </w:r>
            <w:r w:rsidR="00EA5FFA">
              <w:rPr>
                <w:noProof/>
                <w:webHidden/>
              </w:rPr>
              <w:fldChar w:fldCharType="begin"/>
            </w:r>
            <w:r w:rsidR="00EA5FFA">
              <w:rPr>
                <w:noProof/>
                <w:webHidden/>
              </w:rPr>
              <w:instrText xml:space="preserve"> PAGEREF _Toc392090923 \h </w:instrText>
            </w:r>
            <w:r w:rsidR="00EA5FFA">
              <w:rPr>
                <w:noProof/>
                <w:webHidden/>
              </w:rPr>
            </w:r>
            <w:r w:rsidR="00EA5FFA">
              <w:rPr>
                <w:noProof/>
                <w:webHidden/>
              </w:rPr>
              <w:fldChar w:fldCharType="separate"/>
            </w:r>
            <w:r w:rsidR="00EA5FFA">
              <w:rPr>
                <w:noProof/>
                <w:webHidden/>
              </w:rPr>
              <w:t>14</w:t>
            </w:r>
            <w:r w:rsidR="00EA5FFA">
              <w:rPr>
                <w:noProof/>
                <w:webHidden/>
              </w:rPr>
              <w:fldChar w:fldCharType="end"/>
            </w:r>
          </w:hyperlink>
        </w:p>
        <w:p w14:paraId="2CDF07B2" w14:textId="77777777" w:rsidR="00EA5FFA" w:rsidRDefault="00DC03E7">
          <w:pPr>
            <w:pStyle w:val="Verzeichnis3"/>
            <w:tabs>
              <w:tab w:val="left" w:pos="1320"/>
              <w:tab w:val="right" w:leader="dot" w:pos="9769"/>
            </w:tabs>
            <w:rPr>
              <w:noProof/>
            </w:rPr>
          </w:pPr>
          <w:hyperlink w:anchor="_Toc392090924" w:history="1">
            <w:r w:rsidR="00EA5FFA" w:rsidRPr="00256023">
              <w:rPr>
                <w:rStyle w:val="Hyperlink"/>
                <w:noProof/>
              </w:rPr>
              <w:t>6.3.1</w:t>
            </w:r>
            <w:r w:rsidR="00EA5FFA">
              <w:rPr>
                <w:noProof/>
              </w:rPr>
              <w:tab/>
            </w:r>
            <w:r w:rsidR="00EA5FFA" w:rsidRPr="00256023">
              <w:rPr>
                <w:rStyle w:val="Hyperlink"/>
                <w:noProof/>
              </w:rPr>
              <w:t>Anlage eines Teilnehmers</w:t>
            </w:r>
            <w:r w:rsidR="00EA5FFA">
              <w:rPr>
                <w:noProof/>
                <w:webHidden/>
              </w:rPr>
              <w:tab/>
            </w:r>
            <w:r w:rsidR="00EA5FFA">
              <w:rPr>
                <w:noProof/>
                <w:webHidden/>
              </w:rPr>
              <w:fldChar w:fldCharType="begin"/>
            </w:r>
            <w:r w:rsidR="00EA5FFA">
              <w:rPr>
                <w:noProof/>
                <w:webHidden/>
              </w:rPr>
              <w:instrText xml:space="preserve"> PAGEREF _Toc392090924 \h </w:instrText>
            </w:r>
            <w:r w:rsidR="00EA5FFA">
              <w:rPr>
                <w:noProof/>
                <w:webHidden/>
              </w:rPr>
            </w:r>
            <w:r w:rsidR="00EA5FFA">
              <w:rPr>
                <w:noProof/>
                <w:webHidden/>
              </w:rPr>
              <w:fldChar w:fldCharType="separate"/>
            </w:r>
            <w:r w:rsidR="00EA5FFA">
              <w:rPr>
                <w:noProof/>
                <w:webHidden/>
              </w:rPr>
              <w:t>15</w:t>
            </w:r>
            <w:r w:rsidR="00EA5FFA">
              <w:rPr>
                <w:noProof/>
                <w:webHidden/>
              </w:rPr>
              <w:fldChar w:fldCharType="end"/>
            </w:r>
          </w:hyperlink>
        </w:p>
        <w:p w14:paraId="0336F509" w14:textId="77777777" w:rsidR="00EA5FFA" w:rsidRDefault="00DC03E7">
          <w:pPr>
            <w:pStyle w:val="Verzeichnis3"/>
            <w:tabs>
              <w:tab w:val="left" w:pos="1320"/>
              <w:tab w:val="right" w:leader="dot" w:pos="9769"/>
            </w:tabs>
            <w:rPr>
              <w:noProof/>
            </w:rPr>
          </w:pPr>
          <w:hyperlink w:anchor="_Toc392090925" w:history="1">
            <w:r w:rsidR="00EA5FFA" w:rsidRPr="00256023">
              <w:rPr>
                <w:rStyle w:val="Hyperlink"/>
                <w:noProof/>
              </w:rPr>
              <w:t>6.3.2</w:t>
            </w:r>
            <w:r w:rsidR="00EA5FFA">
              <w:rPr>
                <w:noProof/>
              </w:rPr>
              <w:tab/>
            </w:r>
            <w:r w:rsidR="00EA5FFA" w:rsidRPr="00256023">
              <w:rPr>
                <w:rStyle w:val="Hyperlink"/>
                <w:noProof/>
              </w:rPr>
              <w:t>Anlage eines Kurses</w:t>
            </w:r>
            <w:r w:rsidR="00EA5FFA">
              <w:rPr>
                <w:noProof/>
                <w:webHidden/>
              </w:rPr>
              <w:tab/>
            </w:r>
            <w:r w:rsidR="00EA5FFA">
              <w:rPr>
                <w:noProof/>
                <w:webHidden/>
              </w:rPr>
              <w:fldChar w:fldCharType="begin"/>
            </w:r>
            <w:r w:rsidR="00EA5FFA">
              <w:rPr>
                <w:noProof/>
                <w:webHidden/>
              </w:rPr>
              <w:instrText xml:space="preserve"> PAGEREF _Toc392090925 \h </w:instrText>
            </w:r>
            <w:r w:rsidR="00EA5FFA">
              <w:rPr>
                <w:noProof/>
                <w:webHidden/>
              </w:rPr>
            </w:r>
            <w:r w:rsidR="00EA5FFA">
              <w:rPr>
                <w:noProof/>
                <w:webHidden/>
              </w:rPr>
              <w:fldChar w:fldCharType="separate"/>
            </w:r>
            <w:r w:rsidR="00EA5FFA">
              <w:rPr>
                <w:noProof/>
                <w:webHidden/>
              </w:rPr>
              <w:t>16</w:t>
            </w:r>
            <w:r w:rsidR="00EA5FFA">
              <w:rPr>
                <w:noProof/>
                <w:webHidden/>
              </w:rPr>
              <w:fldChar w:fldCharType="end"/>
            </w:r>
          </w:hyperlink>
        </w:p>
        <w:p w14:paraId="6E6304AD" w14:textId="77777777" w:rsidR="00EA5FFA" w:rsidRDefault="00DC03E7">
          <w:pPr>
            <w:pStyle w:val="Verzeichnis3"/>
            <w:tabs>
              <w:tab w:val="left" w:pos="1320"/>
              <w:tab w:val="right" w:leader="dot" w:pos="9769"/>
            </w:tabs>
            <w:rPr>
              <w:noProof/>
            </w:rPr>
          </w:pPr>
          <w:hyperlink w:anchor="_Toc392090926" w:history="1">
            <w:r w:rsidR="00EA5FFA" w:rsidRPr="00256023">
              <w:rPr>
                <w:rStyle w:val="Hyperlink"/>
                <w:noProof/>
              </w:rPr>
              <w:t>6.3.3</w:t>
            </w:r>
            <w:r w:rsidR="00EA5FFA">
              <w:rPr>
                <w:noProof/>
              </w:rPr>
              <w:tab/>
            </w:r>
            <w:r w:rsidR="00EA5FFA" w:rsidRPr="00256023">
              <w:rPr>
                <w:rStyle w:val="Hyperlink"/>
                <w:noProof/>
              </w:rPr>
              <w:t>Planen der Kurstermine</w:t>
            </w:r>
            <w:r w:rsidR="00EA5FFA">
              <w:rPr>
                <w:noProof/>
                <w:webHidden/>
              </w:rPr>
              <w:tab/>
            </w:r>
            <w:r w:rsidR="00EA5FFA">
              <w:rPr>
                <w:noProof/>
                <w:webHidden/>
              </w:rPr>
              <w:fldChar w:fldCharType="begin"/>
            </w:r>
            <w:r w:rsidR="00EA5FFA">
              <w:rPr>
                <w:noProof/>
                <w:webHidden/>
              </w:rPr>
              <w:instrText xml:space="preserve"> PAGEREF _Toc392090926 \h </w:instrText>
            </w:r>
            <w:r w:rsidR="00EA5FFA">
              <w:rPr>
                <w:noProof/>
                <w:webHidden/>
              </w:rPr>
            </w:r>
            <w:r w:rsidR="00EA5FFA">
              <w:rPr>
                <w:noProof/>
                <w:webHidden/>
              </w:rPr>
              <w:fldChar w:fldCharType="separate"/>
            </w:r>
            <w:r w:rsidR="00EA5FFA">
              <w:rPr>
                <w:noProof/>
                <w:webHidden/>
              </w:rPr>
              <w:t>17</w:t>
            </w:r>
            <w:r w:rsidR="00EA5FFA">
              <w:rPr>
                <w:noProof/>
                <w:webHidden/>
              </w:rPr>
              <w:fldChar w:fldCharType="end"/>
            </w:r>
          </w:hyperlink>
        </w:p>
        <w:p w14:paraId="67B759B5" w14:textId="77777777" w:rsidR="00EA5FFA" w:rsidRDefault="00DC03E7">
          <w:pPr>
            <w:pStyle w:val="Verzeichnis3"/>
            <w:tabs>
              <w:tab w:val="left" w:pos="1320"/>
              <w:tab w:val="right" w:leader="dot" w:pos="9769"/>
            </w:tabs>
            <w:rPr>
              <w:noProof/>
            </w:rPr>
          </w:pPr>
          <w:hyperlink w:anchor="_Toc392090927" w:history="1">
            <w:r w:rsidR="00EA5FFA" w:rsidRPr="00256023">
              <w:rPr>
                <w:rStyle w:val="Hyperlink"/>
                <w:noProof/>
              </w:rPr>
              <w:t>6.3.4</w:t>
            </w:r>
            <w:r w:rsidR="00EA5FFA">
              <w:rPr>
                <w:noProof/>
              </w:rPr>
              <w:tab/>
            </w:r>
            <w:r w:rsidR="00EA5FFA" w:rsidRPr="00256023">
              <w:rPr>
                <w:rStyle w:val="Hyperlink"/>
                <w:noProof/>
              </w:rPr>
              <w:t>Verwaltung des Materials</w:t>
            </w:r>
            <w:r w:rsidR="00EA5FFA">
              <w:rPr>
                <w:noProof/>
                <w:webHidden/>
              </w:rPr>
              <w:tab/>
            </w:r>
            <w:r w:rsidR="00EA5FFA">
              <w:rPr>
                <w:noProof/>
                <w:webHidden/>
              </w:rPr>
              <w:fldChar w:fldCharType="begin"/>
            </w:r>
            <w:r w:rsidR="00EA5FFA">
              <w:rPr>
                <w:noProof/>
                <w:webHidden/>
              </w:rPr>
              <w:instrText xml:space="preserve"> PAGEREF _Toc392090927 \h </w:instrText>
            </w:r>
            <w:r w:rsidR="00EA5FFA">
              <w:rPr>
                <w:noProof/>
                <w:webHidden/>
              </w:rPr>
            </w:r>
            <w:r w:rsidR="00EA5FFA">
              <w:rPr>
                <w:noProof/>
                <w:webHidden/>
              </w:rPr>
              <w:fldChar w:fldCharType="separate"/>
            </w:r>
            <w:r w:rsidR="00EA5FFA">
              <w:rPr>
                <w:noProof/>
                <w:webHidden/>
              </w:rPr>
              <w:t>18</w:t>
            </w:r>
            <w:r w:rsidR="00EA5FFA">
              <w:rPr>
                <w:noProof/>
                <w:webHidden/>
              </w:rPr>
              <w:fldChar w:fldCharType="end"/>
            </w:r>
          </w:hyperlink>
        </w:p>
        <w:p w14:paraId="7FF96511" w14:textId="77777777" w:rsidR="00EA5FFA" w:rsidRDefault="00DC03E7">
          <w:pPr>
            <w:pStyle w:val="Verzeichnis3"/>
            <w:tabs>
              <w:tab w:val="left" w:pos="1320"/>
              <w:tab w:val="right" w:leader="dot" w:pos="9769"/>
            </w:tabs>
            <w:rPr>
              <w:noProof/>
            </w:rPr>
          </w:pPr>
          <w:hyperlink w:anchor="_Toc392090928" w:history="1">
            <w:r w:rsidR="00EA5FFA" w:rsidRPr="00256023">
              <w:rPr>
                <w:rStyle w:val="Hyperlink"/>
                <w:noProof/>
              </w:rPr>
              <w:t>6.3.5</w:t>
            </w:r>
            <w:r w:rsidR="00EA5FFA">
              <w:rPr>
                <w:noProof/>
              </w:rPr>
              <w:tab/>
            </w:r>
            <w:r w:rsidR="00EA5FFA" w:rsidRPr="00256023">
              <w:rPr>
                <w:rStyle w:val="Hyperlink"/>
                <w:noProof/>
              </w:rPr>
              <w:t>Verwaltung der Kursleiter / freien Mitarbeiter</w:t>
            </w:r>
            <w:r w:rsidR="00EA5FFA">
              <w:rPr>
                <w:noProof/>
                <w:webHidden/>
              </w:rPr>
              <w:tab/>
            </w:r>
            <w:r w:rsidR="00EA5FFA">
              <w:rPr>
                <w:noProof/>
                <w:webHidden/>
              </w:rPr>
              <w:fldChar w:fldCharType="begin"/>
            </w:r>
            <w:r w:rsidR="00EA5FFA">
              <w:rPr>
                <w:noProof/>
                <w:webHidden/>
              </w:rPr>
              <w:instrText xml:space="preserve"> PAGEREF _Toc392090928 \h </w:instrText>
            </w:r>
            <w:r w:rsidR="00EA5FFA">
              <w:rPr>
                <w:noProof/>
                <w:webHidden/>
              </w:rPr>
            </w:r>
            <w:r w:rsidR="00EA5FFA">
              <w:rPr>
                <w:noProof/>
                <w:webHidden/>
              </w:rPr>
              <w:fldChar w:fldCharType="separate"/>
            </w:r>
            <w:r w:rsidR="00EA5FFA">
              <w:rPr>
                <w:noProof/>
                <w:webHidden/>
              </w:rPr>
              <w:t>19</w:t>
            </w:r>
            <w:r w:rsidR="00EA5FFA">
              <w:rPr>
                <w:noProof/>
                <w:webHidden/>
              </w:rPr>
              <w:fldChar w:fldCharType="end"/>
            </w:r>
          </w:hyperlink>
        </w:p>
        <w:p w14:paraId="1DA74818" w14:textId="77777777" w:rsidR="00EA5FFA" w:rsidRDefault="00DC03E7">
          <w:pPr>
            <w:pStyle w:val="Verzeichnis3"/>
            <w:tabs>
              <w:tab w:val="left" w:pos="1320"/>
              <w:tab w:val="right" w:leader="dot" w:pos="9769"/>
            </w:tabs>
            <w:rPr>
              <w:noProof/>
            </w:rPr>
          </w:pPr>
          <w:hyperlink w:anchor="_Toc392090929" w:history="1">
            <w:r w:rsidR="00EA5FFA" w:rsidRPr="00256023">
              <w:rPr>
                <w:rStyle w:val="Hyperlink"/>
                <w:noProof/>
              </w:rPr>
              <w:t>6.3.6</w:t>
            </w:r>
            <w:r w:rsidR="00EA5FFA">
              <w:rPr>
                <w:noProof/>
              </w:rPr>
              <w:tab/>
            </w:r>
            <w:r w:rsidR="00EA5FFA" w:rsidRPr="00256023">
              <w:rPr>
                <w:rStyle w:val="Hyperlink"/>
                <w:noProof/>
              </w:rPr>
              <w:t>Erstellen von Rechnungen / Mahnwesen</w:t>
            </w:r>
            <w:r w:rsidR="00EA5FFA">
              <w:rPr>
                <w:noProof/>
                <w:webHidden/>
              </w:rPr>
              <w:tab/>
            </w:r>
            <w:r w:rsidR="00EA5FFA">
              <w:rPr>
                <w:noProof/>
                <w:webHidden/>
              </w:rPr>
              <w:fldChar w:fldCharType="begin"/>
            </w:r>
            <w:r w:rsidR="00EA5FFA">
              <w:rPr>
                <w:noProof/>
                <w:webHidden/>
              </w:rPr>
              <w:instrText xml:space="preserve"> PAGEREF _Toc392090929 \h </w:instrText>
            </w:r>
            <w:r w:rsidR="00EA5FFA">
              <w:rPr>
                <w:noProof/>
                <w:webHidden/>
              </w:rPr>
            </w:r>
            <w:r w:rsidR="00EA5FFA">
              <w:rPr>
                <w:noProof/>
                <w:webHidden/>
              </w:rPr>
              <w:fldChar w:fldCharType="separate"/>
            </w:r>
            <w:r w:rsidR="00EA5FFA">
              <w:rPr>
                <w:noProof/>
                <w:webHidden/>
              </w:rPr>
              <w:t>20</w:t>
            </w:r>
            <w:r w:rsidR="00EA5FFA">
              <w:rPr>
                <w:noProof/>
                <w:webHidden/>
              </w:rPr>
              <w:fldChar w:fldCharType="end"/>
            </w:r>
          </w:hyperlink>
        </w:p>
        <w:p w14:paraId="35859191" w14:textId="77777777" w:rsidR="00EA5FFA" w:rsidRDefault="00DC03E7">
          <w:pPr>
            <w:pStyle w:val="Verzeichnis2"/>
            <w:tabs>
              <w:tab w:val="left" w:pos="880"/>
              <w:tab w:val="right" w:leader="dot" w:pos="9769"/>
            </w:tabs>
            <w:rPr>
              <w:noProof/>
            </w:rPr>
          </w:pPr>
          <w:hyperlink w:anchor="_Toc392090930" w:history="1">
            <w:r w:rsidR="00EA5FFA" w:rsidRPr="00256023">
              <w:rPr>
                <w:rStyle w:val="Hyperlink"/>
                <w:noProof/>
              </w:rPr>
              <w:t>6.4</w:t>
            </w:r>
            <w:r w:rsidR="00EA5FFA">
              <w:rPr>
                <w:noProof/>
              </w:rPr>
              <w:tab/>
            </w:r>
            <w:r w:rsidR="00EA5FFA" w:rsidRPr="00256023">
              <w:rPr>
                <w:rStyle w:val="Hyperlink"/>
                <w:noProof/>
              </w:rPr>
              <w:t>Bestehende Probleme</w:t>
            </w:r>
            <w:r w:rsidR="00EA5FFA">
              <w:rPr>
                <w:noProof/>
                <w:webHidden/>
              </w:rPr>
              <w:tab/>
            </w:r>
            <w:r w:rsidR="00EA5FFA">
              <w:rPr>
                <w:noProof/>
                <w:webHidden/>
              </w:rPr>
              <w:fldChar w:fldCharType="begin"/>
            </w:r>
            <w:r w:rsidR="00EA5FFA">
              <w:rPr>
                <w:noProof/>
                <w:webHidden/>
              </w:rPr>
              <w:instrText xml:space="preserve"> PAGEREF _Toc392090930 \h </w:instrText>
            </w:r>
            <w:r w:rsidR="00EA5FFA">
              <w:rPr>
                <w:noProof/>
                <w:webHidden/>
              </w:rPr>
            </w:r>
            <w:r w:rsidR="00EA5FFA">
              <w:rPr>
                <w:noProof/>
                <w:webHidden/>
              </w:rPr>
              <w:fldChar w:fldCharType="separate"/>
            </w:r>
            <w:r w:rsidR="00EA5FFA">
              <w:rPr>
                <w:noProof/>
                <w:webHidden/>
              </w:rPr>
              <w:t>21</w:t>
            </w:r>
            <w:r w:rsidR="00EA5FFA">
              <w:rPr>
                <w:noProof/>
                <w:webHidden/>
              </w:rPr>
              <w:fldChar w:fldCharType="end"/>
            </w:r>
          </w:hyperlink>
        </w:p>
        <w:p w14:paraId="602E4123" w14:textId="77777777" w:rsidR="00EA5FFA" w:rsidRDefault="00DC03E7">
          <w:pPr>
            <w:pStyle w:val="Verzeichnis2"/>
            <w:tabs>
              <w:tab w:val="left" w:pos="880"/>
              <w:tab w:val="right" w:leader="dot" w:pos="9769"/>
            </w:tabs>
            <w:rPr>
              <w:noProof/>
            </w:rPr>
          </w:pPr>
          <w:hyperlink w:anchor="_Toc392090931" w:history="1">
            <w:r w:rsidR="00EA5FFA" w:rsidRPr="00256023">
              <w:rPr>
                <w:rStyle w:val="Hyperlink"/>
                <w:noProof/>
              </w:rPr>
              <w:t>6.5</w:t>
            </w:r>
            <w:r w:rsidR="00EA5FFA">
              <w:rPr>
                <w:noProof/>
              </w:rPr>
              <w:tab/>
            </w:r>
            <w:r w:rsidR="00EA5FFA" w:rsidRPr="00256023">
              <w:rPr>
                <w:rStyle w:val="Hyperlink"/>
                <w:noProof/>
              </w:rPr>
              <w:t>Die technische Ausstattung</w:t>
            </w:r>
            <w:r w:rsidR="00EA5FFA">
              <w:rPr>
                <w:noProof/>
                <w:webHidden/>
              </w:rPr>
              <w:tab/>
            </w:r>
            <w:r w:rsidR="00EA5FFA">
              <w:rPr>
                <w:noProof/>
                <w:webHidden/>
              </w:rPr>
              <w:fldChar w:fldCharType="begin"/>
            </w:r>
            <w:r w:rsidR="00EA5FFA">
              <w:rPr>
                <w:noProof/>
                <w:webHidden/>
              </w:rPr>
              <w:instrText xml:space="preserve"> PAGEREF _Toc392090931 \h </w:instrText>
            </w:r>
            <w:r w:rsidR="00EA5FFA">
              <w:rPr>
                <w:noProof/>
                <w:webHidden/>
              </w:rPr>
            </w:r>
            <w:r w:rsidR="00EA5FFA">
              <w:rPr>
                <w:noProof/>
                <w:webHidden/>
              </w:rPr>
              <w:fldChar w:fldCharType="separate"/>
            </w:r>
            <w:r w:rsidR="00EA5FFA">
              <w:rPr>
                <w:noProof/>
                <w:webHidden/>
              </w:rPr>
              <w:t>21</w:t>
            </w:r>
            <w:r w:rsidR="00EA5FFA">
              <w:rPr>
                <w:noProof/>
                <w:webHidden/>
              </w:rPr>
              <w:fldChar w:fldCharType="end"/>
            </w:r>
          </w:hyperlink>
        </w:p>
        <w:p w14:paraId="6985D745" w14:textId="77777777" w:rsidR="00EA5FFA" w:rsidRDefault="00DC03E7">
          <w:pPr>
            <w:pStyle w:val="Verzeichnis2"/>
            <w:tabs>
              <w:tab w:val="left" w:pos="880"/>
              <w:tab w:val="right" w:leader="dot" w:pos="9769"/>
            </w:tabs>
            <w:rPr>
              <w:noProof/>
            </w:rPr>
          </w:pPr>
          <w:hyperlink w:anchor="_Toc392090932" w:history="1">
            <w:r w:rsidR="00EA5FFA" w:rsidRPr="00256023">
              <w:rPr>
                <w:rStyle w:val="Hyperlink"/>
                <w:noProof/>
              </w:rPr>
              <w:t>6.6</w:t>
            </w:r>
            <w:r w:rsidR="00EA5FFA">
              <w:rPr>
                <w:noProof/>
              </w:rPr>
              <w:tab/>
            </w:r>
            <w:r w:rsidR="00EA5FFA" w:rsidRPr="00256023">
              <w:rPr>
                <w:rStyle w:val="Hyperlink"/>
                <w:noProof/>
              </w:rPr>
              <w:t>Zielsetzung (SOLL-Zustand)</w:t>
            </w:r>
            <w:r w:rsidR="00EA5FFA">
              <w:rPr>
                <w:noProof/>
                <w:webHidden/>
              </w:rPr>
              <w:tab/>
            </w:r>
            <w:r w:rsidR="00EA5FFA">
              <w:rPr>
                <w:noProof/>
                <w:webHidden/>
              </w:rPr>
              <w:fldChar w:fldCharType="begin"/>
            </w:r>
            <w:r w:rsidR="00EA5FFA">
              <w:rPr>
                <w:noProof/>
                <w:webHidden/>
              </w:rPr>
              <w:instrText xml:space="preserve"> PAGEREF _Toc392090932 \h </w:instrText>
            </w:r>
            <w:r w:rsidR="00EA5FFA">
              <w:rPr>
                <w:noProof/>
                <w:webHidden/>
              </w:rPr>
            </w:r>
            <w:r w:rsidR="00EA5FFA">
              <w:rPr>
                <w:noProof/>
                <w:webHidden/>
              </w:rPr>
              <w:fldChar w:fldCharType="separate"/>
            </w:r>
            <w:r w:rsidR="00EA5FFA">
              <w:rPr>
                <w:noProof/>
                <w:webHidden/>
              </w:rPr>
              <w:t>23</w:t>
            </w:r>
            <w:r w:rsidR="00EA5FFA">
              <w:rPr>
                <w:noProof/>
                <w:webHidden/>
              </w:rPr>
              <w:fldChar w:fldCharType="end"/>
            </w:r>
          </w:hyperlink>
        </w:p>
        <w:p w14:paraId="4EA06010" w14:textId="77777777" w:rsidR="00EA5FFA" w:rsidRDefault="00DC03E7">
          <w:pPr>
            <w:pStyle w:val="Verzeichnis1"/>
            <w:tabs>
              <w:tab w:val="left" w:pos="440"/>
              <w:tab w:val="right" w:leader="dot" w:pos="9769"/>
            </w:tabs>
            <w:rPr>
              <w:noProof/>
            </w:rPr>
          </w:pPr>
          <w:hyperlink w:anchor="_Toc392090933" w:history="1">
            <w:r w:rsidR="00EA5FFA" w:rsidRPr="00256023">
              <w:rPr>
                <w:rStyle w:val="Hyperlink"/>
                <w:noProof/>
              </w:rPr>
              <w:t>7</w:t>
            </w:r>
            <w:r w:rsidR="00EA5FFA">
              <w:rPr>
                <w:noProof/>
              </w:rPr>
              <w:tab/>
            </w:r>
            <w:r w:rsidR="00EA5FFA" w:rsidRPr="00256023">
              <w:rPr>
                <w:rStyle w:val="Hyperlink"/>
                <w:noProof/>
              </w:rPr>
              <w:t>Projektmanagement</w:t>
            </w:r>
            <w:r w:rsidR="00EA5FFA">
              <w:rPr>
                <w:noProof/>
                <w:webHidden/>
              </w:rPr>
              <w:tab/>
            </w:r>
            <w:r w:rsidR="00EA5FFA">
              <w:rPr>
                <w:noProof/>
                <w:webHidden/>
              </w:rPr>
              <w:fldChar w:fldCharType="begin"/>
            </w:r>
            <w:r w:rsidR="00EA5FFA">
              <w:rPr>
                <w:noProof/>
                <w:webHidden/>
              </w:rPr>
              <w:instrText xml:space="preserve"> PAGEREF _Toc392090933 \h </w:instrText>
            </w:r>
            <w:r w:rsidR="00EA5FFA">
              <w:rPr>
                <w:noProof/>
                <w:webHidden/>
              </w:rPr>
            </w:r>
            <w:r w:rsidR="00EA5FFA">
              <w:rPr>
                <w:noProof/>
                <w:webHidden/>
              </w:rPr>
              <w:fldChar w:fldCharType="separate"/>
            </w:r>
            <w:r w:rsidR="00EA5FFA">
              <w:rPr>
                <w:noProof/>
                <w:webHidden/>
              </w:rPr>
              <w:t>24</w:t>
            </w:r>
            <w:r w:rsidR="00EA5FFA">
              <w:rPr>
                <w:noProof/>
                <w:webHidden/>
              </w:rPr>
              <w:fldChar w:fldCharType="end"/>
            </w:r>
          </w:hyperlink>
        </w:p>
        <w:p w14:paraId="79921229" w14:textId="77777777" w:rsidR="00EA5FFA" w:rsidRDefault="00DC03E7">
          <w:pPr>
            <w:pStyle w:val="Verzeichnis2"/>
            <w:tabs>
              <w:tab w:val="left" w:pos="880"/>
              <w:tab w:val="right" w:leader="dot" w:pos="9769"/>
            </w:tabs>
            <w:rPr>
              <w:noProof/>
            </w:rPr>
          </w:pPr>
          <w:hyperlink w:anchor="_Toc392090934" w:history="1">
            <w:r w:rsidR="00EA5FFA" w:rsidRPr="00256023">
              <w:rPr>
                <w:rStyle w:val="Hyperlink"/>
                <w:noProof/>
              </w:rPr>
              <w:t>7.1</w:t>
            </w:r>
            <w:r w:rsidR="00EA5FFA">
              <w:rPr>
                <w:noProof/>
              </w:rPr>
              <w:tab/>
            </w:r>
            <w:r w:rsidR="00EA5FFA" w:rsidRPr="00256023">
              <w:rPr>
                <w:rStyle w:val="Hyperlink"/>
                <w:noProof/>
              </w:rPr>
              <w:t>Definition Projekt und Projektmanagement</w:t>
            </w:r>
            <w:r w:rsidR="00EA5FFA">
              <w:rPr>
                <w:noProof/>
                <w:webHidden/>
              </w:rPr>
              <w:tab/>
            </w:r>
            <w:r w:rsidR="00EA5FFA">
              <w:rPr>
                <w:noProof/>
                <w:webHidden/>
              </w:rPr>
              <w:fldChar w:fldCharType="begin"/>
            </w:r>
            <w:r w:rsidR="00EA5FFA">
              <w:rPr>
                <w:noProof/>
                <w:webHidden/>
              </w:rPr>
              <w:instrText xml:space="preserve"> PAGEREF _Toc392090934 \h </w:instrText>
            </w:r>
            <w:r w:rsidR="00EA5FFA">
              <w:rPr>
                <w:noProof/>
                <w:webHidden/>
              </w:rPr>
            </w:r>
            <w:r w:rsidR="00EA5FFA">
              <w:rPr>
                <w:noProof/>
                <w:webHidden/>
              </w:rPr>
              <w:fldChar w:fldCharType="separate"/>
            </w:r>
            <w:r w:rsidR="00EA5FFA">
              <w:rPr>
                <w:noProof/>
                <w:webHidden/>
              </w:rPr>
              <w:t>24</w:t>
            </w:r>
            <w:r w:rsidR="00EA5FFA">
              <w:rPr>
                <w:noProof/>
                <w:webHidden/>
              </w:rPr>
              <w:fldChar w:fldCharType="end"/>
            </w:r>
          </w:hyperlink>
        </w:p>
        <w:p w14:paraId="73CFB29E" w14:textId="77777777" w:rsidR="00EA5FFA" w:rsidRDefault="00DC03E7">
          <w:pPr>
            <w:pStyle w:val="Verzeichnis2"/>
            <w:tabs>
              <w:tab w:val="left" w:pos="880"/>
              <w:tab w:val="right" w:leader="dot" w:pos="9769"/>
            </w:tabs>
            <w:rPr>
              <w:noProof/>
            </w:rPr>
          </w:pPr>
          <w:hyperlink w:anchor="_Toc392090935" w:history="1">
            <w:r w:rsidR="00EA5FFA" w:rsidRPr="00256023">
              <w:rPr>
                <w:rStyle w:val="Hyperlink"/>
                <w:noProof/>
              </w:rPr>
              <w:t>7.2</w:t>
            </w:r>
            <w:r w:rsidR="00EA5FFA">
              <w:rPr>
                <w:noProof/>
              </w:rPr>
              <w:tab/>
            </w:r>
            <w:r w:rsidR="00EA5FFA" w:rsidRPr="00256023">
              <w:rPr>
                <w:rStyle w:val="Hyperlink"/>
                <w:noProof/>
              </w:rPr>
              <w:t>Nutzen des Projektmanagements</w:t>
            </w:r>
            <w:r w:rsidR="00EA5FFA">
              <w:rPr>
                <w:noProof/>
                <w:webHidden/>
              </w:rPr>
              <w:tab/>
            </w:r>
            <w:r w:rsidR="00EA5FFA">
              <w:rPr>
                <w:noProof/>
                <w:webHidden/>
              </w:rPr>
              <w:fldChar w:fldCharType="begin"/>
            </w:r>
            <w:r w:rsidR="00EA5FFA">
              <w:rPr>
                <w:noProof/>
                <w:webHidden/>
              </w:rPr>
              <w:instrText xml:space="preserve"> PAGEREF _Toc392090935 \h </w:instrText>
            </w:r>
            <w:r w:rsidR="00EA5FFA">
              <w:rPr>
                <w:noProof/>
                <w:webHidden/>
              </w:rPr>
            </w:r>
            <w:r w:rsidR="00EA5FFA">
              <w:rPr>
                <w:noProof/>
                <w:webHidden/>
              </w:rPr>
              <w:fldChar w:fldCharType="separate"/>
            </w:r>
            <w:r w:rsidR="00EA5FFA">
              <w:rPr>
                <w:noProof/>
                <w:webHidden/>
              </w:rPr>
              <w:t>25</w:t>
            </w:r>
            <w:r w:rsidR="00EA5FFA">
              <w:rPr>
                <w:noProof/>
                <w:webHidden/>
              </w:rPr>
              <w:fldChar w:fldCharType="end"/>
            </w:r>
          </w:hyperlink>
        </w:p>
        <w:p w14:paraId="02043DD4" w14:textId="77777777" w:rsidR="00EA5FFA" w:rsidRDefault="00DC03E7">
          <w:pPr>
            <w:pStyle w:val="Verzeichnis3"/>
            <w:tabs>
              <w:tab w:val="left" w:pos="1320"/>
              <w:tab w:val="right" w:leader="dot" w:pos="9769"/>
            </w:tabs>
            <w:rPr>
              <w:noProof/>
            </w:rPr>
          </w:pPr>
          <w:hyperlink w:anchor="_Toc392090936" w:history="1">
            <w:r w:rsidR="00EA5FFA" w:rsidRPr="00256023">
              <w:rPr>
                <w:rStyle w:val="Hyperlink"/>
                <w:noProof/>
              </w:rPr>
              <w:t>7.2.1</w:t>
            </w:r>
            <w:r w:rsidR="00EA5FFA">
              <w:rPr>
                <w:noProof/>
              </w:rPr>
              <w:tab/>
            </w:r>
            <w:r w:rsidR="00EA5FFA" w:rsidRPr="00256023">
              <w:rPr>
                <w:rStyle w:val="Hyperlink"/>
                <w:noProof/>
              </w:rPr>
              <w:t>Projektorganisation</w:t>
            </w:r>
            <w:r w:rsidR="00EA5FFA">
              <w:rPr>
                <w:noProof/>
                <w:webHidden/>
              </w:rPr>
              <w:tab/>
            </w:r>
            <w:r w:rsidR="00EA5FFA">
              <w:rPr>
                <w:noProof/>
                <w:webHidden/>
              </w:rPr>
              <w:fldChar w:fldCharType="begin"/>
            </w:r>
            <w:r w:rsidR="00EA5FFA">
              <w:rPr>
                <w:noProof/>
                <w:webHidden/>
              </w:rPr>
              <w:instrText xml:space="preserve"> PAGEREF _Toc392090936 \h </w:instrText>
            </w:r>
            <w:r w:rsidR="00EA5FFA">
              <w:rPr>
                <w:noProof/>
                <w:webHidden/>
              </w:rPr>
            </w:r>
            <w:r w:rsidR="00EA5FFA">
              <w:rPr>
                <w:noProof/>
                <w:webHidden/>
              </w:rPr>
              <w:fldChar w:fldCharType="separate"/>
            </w:r>
            <w:r w:rsidR="00EA5FFA">
              <w:rPr>
                <w:noProof/>
                <w:webHidden/>
              </w:rPr>
              <w:t>26</w:t>
            </w:r>
            <w:r w:rsidR="00EA5FFA">
              <w:rPr>
                <w:noProof/>
                <w:webHidden/>
              </w:rPr>
              <w:fldChar w:fldCharType="end"/>
            </w:r>
          </w:hyperlink>
        </w:p>
        <w:p w14:paraId="77C4AD2D" w14:textId="77777777" w:rsidR="00EA5FFA" w:rsidRDefault="00DC03E7">
          <w:pPr>
            <w:pStyle w:val="Verzeichnis3"/>
            <w:tabs>
              <w:tab w:val="left" w:pos="1320"/>
              <w:tab w:val="right" w:leader="dot" w:pos="9769"/>
            </w:tabs>
            <w:rPr>
              <w:noProof/>
            </w:rPr>
          </w:pPr>
          <w:hyperlink w:anchor="_Toc392090937" w:history="1">
            <w:r w:rsidR="00EA5FFA" w:rsidRPr="00256023">
              <w:rPr>
                <w:rStyle w:val="Hyperlink"/>
                <w:noProof/>
              </w:rPr>
              <w:t>7.2.2</w:t>
            </w:r>
            <w:r w:rsidR="00EA5FFA">
              <w:rPr>
                <w:noProof/>
              </w:rPr>
              <w:tab/>
            </w:r>
            <w:r w:rsidR="00EA5FFA" w:rsidRPr="00256023">
              <w:rPr>
                <w:rStyle w:val="Hyperlink"/>
                <w:noProof/>
              </w:rPr>
              <w:t>Projektplanung</w:t>
            </w:r>
            <w:r w:rsidR="00EA5FFA">
              <w:rPr>
                <w:noProof/>
                <w:webHidden/>
              </w:rPr>
              <w:tab/>
            </w:r>
            <w:r w:rsidR="00EA5FFA">
              <w:rPr>
                <w:noProof/>
                <w:webHidden/>
              </w:rPr>
              <w:fldChar w:fldCharType="begin"/>
            </w:r>
            <w:r w:rsidR="00EA5FFA">
              <w:rPr>
                <w:noProof/>
                <w:webHidden/>
              </w:rPr>
              <w:instrText xml:space="preserve"> PAGEREF _Toc392090937 \h </w:instrText>
            </w:r>
            <w:r w:rsidR="00EA5FFA">
              <w:rPr>
                <w:noProof/>
                <w:webHidden/>
              </w:rPr>
            </w:r>
            <w:r w:rsidR="00EA5FFA">
              <w:rPr>
                <w:noProof/>
                <w:webHidden/>
              </w:rPr>
              <w:fldChar w:fldCharType="separate"/>
            </w:r>
            <w:r w:rsidR="00EA5FFA">
              <w:rPr>
                <w:noProof/>
                <w:webHidden/>
              </w:rPr>
              <w:t>28</w:t>
            </w:r>
            <w:r w:rsidR="00EA5FFA">
              <w:rPr>
                <w:noProof/>
                <w:webHidden/>
              </w:rPr>
              <w:fldChar w:fldCharType="end"/>
            </w:r>
          </w:hyperlink>
        </w:p>
        <w:p w14:paraId="4F349C46" w14:textId="77777777" w:rsidR="00EA5FFA" w:rsidRDefault="00DC03E7">
          <w:pPr>
            <w:pStyle w:val="Verzeichnis3"/>
            <w:tabs>
              <w:tab w:val="left" w:pos="1320"/>
              <w:tab w:val="right" w:leader="dot" w:pos="9769"/>
            </w:tabs>
            <w:rPr>
              <w:noProof/>
            </w:rPr>
          </w:pPr>
          <w:hyperlink w:anchor="_Toc392090938" w:history="1">
            <w:r w:rsidR="00EA5FFA" w:rsidRPr="00256023">
              <w:rPr>
                <w:rStyle w:val="Hyperlink"/>
                <w:noProof/>
              </w:rPr>
              <w:t>7.2.3</w:t>
            </w:r>
            <w:r w:rsidR="00EA5FFA">
              <w:rPr>
                <w:noProof/>
              </w:rPr>
              <w:tab/>
            </w:r>
            <w:r w:rsidR="00EA5FFA" w:rsidRPr="00256023">
              <w:rPr>
                <w:rStyle w:val="Hyperlink"/>
                <w:noProof/>
              </w:rPr>
              <w:t>Projektstruktur</w:t>
            </w:r>
            <w:r w:rsidR="00EA5FFA">
              <w:rPr>
                <w:noProof/>
                <w:webHidden/>
              </w:rPr>
              <w:tab/>
            </w:r>
            <w:r w:rsidR="00EA5FFA">
              <w:rPr>
                <w:noProof/>
                <w:webHidden/>
              </w:rPr>
              <w:fldChar w:fldCharType="begin"/>
            </w:r>
            <w:r w:rsidR="00EA5FFA">
              <w:rPr>
                <w:noProof/>
                <w:webHidden/>
              </w:rPr>
              <w:instrText xml:space="preserve"> PAGEREF _Toc392090938 \h </w:instrText>
            </w:r>
            <w:r w:rsidR="00EA5FFA">
              <w:rPr>
                <w:noProof/>
                <w:webHidden/>
              </w:rPr>
            </w:r>
            <w:r w:rsidR="00EA5FFA">
              <w:rPr>
                <w:noProof/>
                <w:webHidden/>
              </w:rPr>
              <w:fldChar w:fldCharType="separate"/>
            </w:r>
            <w:r w:rsidR="00EA5FFA">
              <w:rPr>
                <w:noProof/>
                <w:webHidden/>
              </w:rPr>
              <w:t>28</w:t>
            </w:r>
            <w:r w:rsidR="00EA5FFA">
              <w:rPr>
                <w:noProof/>
                <w:webHidden/>
              </w:rPr>
              <w:fldChar w:fldCharType="end"/>
            </w:r>
          </w:hyperlink>
        </w:p>
        <w:p w14:paraId="305BFCD3" w14:textId="77777777" w:rsidR="00EA5FFA" w:rsidRDefault="00DC03E7">
          <w:pPr>
            <w:pStyle w:val="Verzeichnis3"/>
            <w:tabs>
              <w:tab w:val="left" w:pos="1320"/>
              <w:tab w:val="right" w:leader="dot" w:pos="9769"/>
            </w:tabs>
            <w:rPr>
              <w:noProof/>
            </w:rPr>
          </w:pPr>
          <w:hyperlink w:anchor="_Toc392090939" w:history="1">
            <w:r w:rsidR="00EA5FFA" w:rsidRPr="00256023">
              <w:rPr>
                <w:rStyle w:val="Hyperlink"/>
                <w:noProof/>
              </w:rPr>
              <w:t>7.2.4</w:t>
            </w:r>
            <w:r w:rsidR="00EA5FFA">
              <w:rPr>
                <w:noProof/>
              </w:rPr>
              <w:tab/>
            </w:r>
            <w:r w:rsidR="00EA5FFA" w:rsidRPr="00256023">
              <w:rPr>
                <w:rStyle w:val="Hyperlink"/>
                <w:noProof/>
              </w:rPr>
              <w:t>Terminplan</w:t>
            </w:r>
            <w:r w:rsidR="00EA5FFA">
              <w:rPr>
                <w:noProof/>
                <w:webHidden/>
              </w:rPr>
              <w:tab/>
            </w:r>
            <w:r w:rsidR="00EA5FFA">
              <w:rPr>
                <w:noProof/>
                <w:webHidden/>
              </w:rPr>
              <w:fldChar w:fldCharType="begin"/>
            </w:r>
            <w:r w:rsidR="00EA5FFA">
              <w:rPr>
                <w:noProof/>
                <w:webHidden/>
              </w:rPr>
              <w:instrText xml:space="preserve"> PAGEREF _Toc392090939 \h </w:instrText>
            </w:r>
            <w:r w:rsidR="00EA5FFA">
              <w:rPr>
                <w:noProof/>
                <w:webHidden/>
              </w:rPr>
            </w:r>
            <w:r w:rsidR="00EA5FFA">
              <w:rPr>
                <w:noProof/>
                <w:webHidden/>
              </w:rPr>
              <w:fldChar w:fldCharType="separate"/>
            </w:r>
            <w:r w:rsidR="00EA5FFA">
              <w:rPr>
                <w:noProof/>
                <w:webHidden/>
              </w:rPr>
              <w:t>29</w:t>
            </w:r>
            <w:r w:rsidR="00EA5FFA">
              <w:rPr>
                <w:noProof/>
                <w:webHidden/>
              </w:rPr>
              <w:fldChar w:fldCharType="end"/>
            </w:r>
          </w:hyperlink>
        </w:p>
        <w:p w14:paraId="53FF0ADC" w14:textId="77777777" w:rsidR="00EA5FFA" w:rsidRDefault="00DC03E7">
          <w:pPr>
            <w:pStyle w:val="Verzeichnis3"/>
            <w:tabs>
              <w:tab w:val="left" w:pos="1320"/>
              <w:tab w:val="right" w:leader="dot" w:pos="9769"/>
            </w:tabs>
            <w:rPr>
              <w:noProof/>
            </w:rPr>
          </w:pPr>
          <w:hyperlink w:anchor="_Toc392090940" w:history="1">
            <w:r w:rsidR="00EA5FFA" w:rsidRPr="00256023">
              <w:rPr>
                <w:rStyle w:val="Hyperlink"/>
                <w:noProof/>
              </w:rPr>
              <w:t>7.2.5</w:t>
            </w:r>
            <w:r w:rsidR="00EA5FFA">
              <w:rPr>
                <w:noProof/>
              </w:rPr>
              <w:tab/>
            </w:r>
            <w:r w:rsidR="00EA5FFA" w:rsidRPr="00256023">
              <w:rPr>
                <w:rStyle w:val="Hyperlink"/>
                <w:noProof/>
              </w:rPr>
              <w:t>Projektüberwachung und -steuerung</w:t>
            </w:r>
            <w:r w:rsidR="00EA5FFA">
              <w:rPr>
                <w:noProof/>
                <w:webHidden/>
              </w:rPr>
              <w:tab/>
            </w:r>
            <w:r w:rsidR="00EA5FFA">
              <w:rPr>
                <w:noProof/>
                <w:webHidden/>
              </w:rPr>
              <w:fldChar w:fldCharType="begin"/>
            </w:r>
            <w:r w:rsidR="00EA5FFA">
              <w:rPr>
                <w:noProof/>
                <w:webHidden/>
              </w:rPr>
              <w:instrText xml:space="preserve"> PAGEREF _Toc392090940 \h </w:instrText>
            </w:r>
            <w:r w:rsidR="00EA5FFA">
              <w:rPr>
                <w:noProof/>
                <w:webHidden/>
              </w:rPr>
            </w:r>
            <w:r w:rsidR="00EA5FFA">
              <w:rPr>
                <w:noProof/>
                <w:webHidden/>
              </w:rPr>
              <w:fldChar w:fldCharType="separate"/>
            </w:r>
            <w:r w:rsidR="00EA5FFA">
              <w:rPr>
                <w:noProof/>
                <w:webHidden/>
              </w:rPr>
              <w:t>30</w:t>
            </w:r>
            <w:r w:rsidR="00EA5FFA">
              <w:rPr>
                <w:noProof/>
                <w:webHidden/>
              </w:rPr>
              <w:fldChar w:fldCharType="end"/>
            </w:r>
          </w:hyperlink>
        </w:p>
        <w:p w14:paraId="7A507C73" w14:textId="77777777" w:rsidR="00EA5FFA" w:rsidRDefault="00DC03E7">
          <w:pPr>
            <w:pStyle w:val="Verzeichnis3"/>
            <w:tabs>
              <w:tab w:val="left" w:pos="1320"/>
              <w:tab w:val="right" w:leader="dot" w:pos="9769"/>
            </w:tabs>
            <w:rPr>
              <w:noProof/>
            </w:rPr>
          </w:pPr>
          <w:hyperlink w:anchor="_Toc392090941" w:history="1">
            <w:r w:rsidR="00EA5FFA" w:rsidRPr="00256023">
              <w:rPr>
                <w:rStyle w:val="Hyperlink"/>
                <w:noProof/>
              </w:rPr>
              <w:t>7.2.6</w:t>
            </w:r>
            <w:r w:rsidR="00EA5FFA">
              <w:rPr>
                <w:noProof/>
              </w:rPr>
              <w:tab/>
            </w:r>
            <w:r w:rsidR="00EA5FFA" w:rsidRPr="00256023">
              <w:rPr>
                <w:rStyle w:val="Hyperlink"/>
                <w:noProof/>
              </w:rPr>
              <w:t>Projektrisiken</w:t>
            </w:r>
            <w:r w:rsidR="00EA5FFA">
              <w:rPr>
                <w:noProof/>
                <w:webHidden/>
              </w:rPr>
              <w:tab/>
            </w:r>
            <w:r w:rsidR="00EA5FFA">
              <w:rPr>
                <w:noProof/>
                <w:webHidden/>
              </w:rPr>
              <w:fldChar w:fldCharType="begin"/>
            </w:r>
            <w:r w:rsidR="00EA5FFA">
              <w:rPr>
                <w:noProof/>
                <w:webHidden/>
              </w:rPr>
              <w:instrText xml:space="preserve"> PAGEREF _Toc392090941 \h </w:instrText>
            </w:r>
            <w:r w:rsidR="00EA5FFA">
              <w:rPr>
                <w:noProof/>
                <w:webHidden/>
              </w:rPr>
            </w:r>
            <w:r w:rsidR="00EA5FFA">
              <w:rPr>
                <w:noProof/>
                <w:webHidden/>
              </w:rPr>
              <w:fldChar w:fldCharType="separate"/>
            </w:r>
            <w:r w:rsidR="00EA5FFA">
              <w:rPr>
                <w:noProof/>
                <w:webHidden/>
              </w:rPr>
              <w:t>32</w:t>
            </w:r>
            <w:r w:rsidR="00EA5FFA">
              <w:rPr>
                <w:noProof/>
                <w:webHidden/>
              </w:rPr>
              <w:fldChar w:fldCharType="end"/>
            </w:r>
          </w:hyperlink>
        </w:p>
        <w:p w14:paraId="7CC34282" w14:textId="77777777" w:rsidR="00EA5FFA" w:rsidRDefault="00DC03E7">
          <w:pPr>
            <w:pStyle w:val="Verzeichnis3"/>
            <w:tabs>
              <w:tab w:val="left" w:pos="1320"/>
              <w:tab w:val="right" w:leader="dot" w:pos="9769"/>
            </w:tabs>
            <w:rPr>
              <w:noProof/>
            </w:rPr>
          </w:pPr>
          <w:hyperlink w:anchor="_Toc392090942" w:history="1">
            <w:r w:rsidR="00EA5FFA" w:rsidRPr="00256023">
              <w:rPr>
                <w:rStyle w:val="Hyperlink"/>
                <w:noProof/>
              </w:rPr>
              <w:t>7.2.7</w:t>
            </w:r>
            <w:r w:rsidR="00EA5FFA">
              <w:rPr>
                <w:noProof/>
              </w:rPr>
              <w:tab/>
            </w:r>
            <w:r w:rsidR="00EA5FFA" w:rsidRPr="00256023">
              <w:rPr>
                <w:rStyle w:val="Hyperlink"/>
                <w:noProof/>
              </w:rPr>
              <w:t>Risikoanalyse</w:t>
            </w:r>
            <w:r w:rsidR="00EA5FFA">
              <w:rPr>
                <w:noProof/>
                <w:webHidden/>
              </w:rPr>
              <w:tab/>
            </w:r>
            <w:r w:rsidR="00EA5FFA">
              <w:rPr>
                <w:noProof/>
                <w:webHidden/>
              </w:rPr>
              <w:fldChar w:fldCharType="begin"/>
            </w:r>
            <w:r w:rsidR="00EA5FFA">
              <w:rPr>
                <w:noProof/>
                <w:webHidden/>
              </w:rPr>
              <w:instrText xml:space="preserve"> PAGEREF _Toc392090942 \h </w:instrText>
            </w:r>
            <w:r w:rsidR="00EA5FFA">
              <w:rPr>
                <w:noProof/>
                <w:webHidden/>
              </w:rPr>
            </w:r>
            <w:r w:rsidR="00EA5FFA">
              <w:rPr>
                <w:noProof/>
                <w:webHidden/>
              </w:rPr>
              <w:fldChar w:fldCharType="separate"/>
            </w:r>
            <w:r w:rsidR="00EA5FFA">
              <w:rPr>
                <w:noProof/>
                <w:webHidden/>
              </w:rPr>
              <w:t>33</w:t>
            </w:r>
            <w:r w:rsidR="00EA5FFA">
              <w:rPr>
                <w:noProof/>
                <w:webHidden/>
              </w:rPr>
              <w:fldChar w:fldCharType="end"/>
            </w:r>
          </w:hyperlink>
        </w:p>
        <w:p w14:paraId="69DB6372" w14:textId="77777777" w:rsidR="00EA5FFA" w:rsidRDefault="00DC03E7">
          <w:pPr>
            <w:pStyle w:val="Verzeichnis2"/>
            <w:tabs>
              <w:tab w:val="left" w:pos="880"/>
              <w:tab w:val="right" w:leader="dot" w:pos="9769"/>
            </w:tabs>
            <w:rPr>
              <w:noProof/>
            </w:rPr>
          </w:pPr>
          <w:hyperlink w:anchor="_Toc392090943" w:history="1">
            <w:r w:rsidR="00EA5FFA" w:rsidRPr="00256023">
              <w:rPr>
                <w:rStyle w:val="Hyperlink"/>
                <w:noProof/>
              </w:rPr>
              <w:t>7.3</w:t>
            </w:r>
            <w:r w:rsidR="00EA5FFA">
              <w:rPr>
                <w:noProof/>
              </w:rPr>
              <w:tab/>
            </w:r>
            <w:r w:rsidR="00EA5FFA" w:rsidRPr="00256023">
              <w:rPr>
                <w:rStyle w:val="Hyperlink"/>
                <w:noProof/>
              </w:rPr>
              <w:t>Das V-Modell</w:t>
            </w:r>
            <w:r w:rsidR="00EA5FFA">
              <w:rPr>
                <w:noProof/>
                <w:webHidden/>
              </w:rPr>
              <w:tab/>
            </w:r>
            <w:r w:rsidR="00EA5FFA">
              <w:rPr>
                <w:noProof/>
                <w:webHidden/>
              </w:rPr>
              <w:fldChar w:fldCharType="begin"/>
            </w:r>
            <w:r w:rsidR="00EA5FFA">
              <w:rPr>
                <w:noProof/>
                <w:webHidden/>
              </w:rPr>
              <w:instrText xml:space="preserve"> PAGEREF _Toc392090943 \h </w:instrText>
            </w:r>
            <w:r w:rsidR="00EA5FFA">
              <w:rPr>
                <w:noProof/>
                <w:webHidden/>
              </w:rPr>
            </w:r>
            <w:r w:rsidR="00EA5FFA">
              <w:rPr>
                <w:noProof/>
                <w:webHidden/>
              </w:rPr>
              <w:fldChar w:fldCharType="separate"/>
            </w:r>
            <w:r w:rsidR="00EA5FFA">
              <w:rPr>
                <w:noProof/>
                <w:webHidden/>
              </w:rPr>
              <w:t>34</w:t>
            </w:r>
            <w:r w:rsidR="00EA5FFA">
              <w:rPr>
                <w:noProof/>
                <w:webHidden/>
              </w:rPr>
              <w:fldChar w:fldCharType="end"/>
            </w:r>
          </w:hyperlink>
        </w:p>
        <w:p w14:paraId="2082EDC0" w14:textId="77777777" w:rsidR="00EA5FFA" w:rsidRDefault="00DC03E7">
          <w:pPr>
            <w:pStyle w:val="Verzeichnis1"/>
            <w:tabs>
              <w:tab w:val="left" w:pos="440"/>
              <w:tab w:val="right" w:leader="dot" w:pos="9769"/>
            </w:tabs>
            <w:rPr>
              <w:noProof/>
            </w:rPr>
          </w:pPr>
          <w:hyperlink w:anchor="_Toc392090944" w:history="1">
            <w:r w:rsidR="00EA5FFA" w:rsidRPr="00256023">
              <w:rPr>
                <w:rStyle w:val="Hyperlink"/>
                <w:noProof/>
              </w:rPr>
              <w:t>8</w:t>
            </w:r>
            <w:r w:rsidR="00EA5FFA">
              <w:rPr>
                <w:noProof/>
              </w:rPr>
              <w:tab/>
            </w:r>
            <w:r w:rsidR="00EA5FFA" w:rsidRPr="00256023">
              <w:rPr>
                <w:rStyle w:val="Hyperlink"/>
                <w:noProof/>
              </w:rPr>
              <w:t>Verwendete Technologien [Benjamin Böcherer]</w:t>
            </w:r>
            <w:r w:rsidR="00EA5FFA">
              <w:rPr>
                <w:noProof/>
                <w:webHidden/>
              </w:rPr>
              <w:tab/>
            </w:r>
            <w:r w:rsidR="00EA5FFA">
              <w:rPr>
                <w:noProof/>
                <w:webHidden/>
              </w:rPr>
              <w:fldChar w:fldCharType="begin"/>
            </w:r>
            <w:r w:rsidR="00EA5FFA">
              <w:rPr>
                <w:noProof/>
                <w:webHidden/>
              </w:rPr>
              <w:instrText xml:space="preserve"> PAGEREF _Toc392090944 \h </w:instrText>
            </w:r>
            <w:r w:rsidR="00EA5FFA">
              <w:rPr>
                <w:noProof/>
                <w:webHidden/>
              </w:rPr>
            </w:r>
            <w:r w:rsidR="00EA5FFA">
              <w:rPr>
                <w:noProof/>
                <w:webHidden/>
              </w:rPr>
              <w:fldChar w:fldCharType="separate"/>
            </w:r>
            <w:r w:rsidR="00EA5FFA">
              <w:rPr>
                <w:noProof/>
                <w:webHidden/>
              </w:rPr>
              <w:t>37</w:t>
            </w:r>
            <w:r w:rsidR="00EA5FFA">
              <w:rPr>
                <w:noProof/>
                <w:webHidden/>
              </w:rPr>
              <w:fldChar w:fldCharType="end"/>
            </w:r>
          </w:hyperlink>
        </w:p>
        <w:p w14:paraId="59E7905A" w14:textId="77777777" w:rsidR="00EA5FFA" w:rsidRDefault="00DC03E7">
          <w:pPr>
            <w:pStyle w:val="Verzeichnis2"/>
            <w:tabs>
              <w:tab w:val="left" w:pos="880"/>
              <w:tab w:val="right" w:leader="dot" w:pos="9769"/>
            </w:tabs>
            <w:rPr>
              <w:noProof/>
            </w:rPr>
          </w:pPr>
          <w:hyperlink w:anchor="_Toc392090945" w:history="1">
            <w:r w:rsidR="00EA5FFA" w:rsidRPr="00256023">
              <w:rPr>
                <w:rStyle w:val="Hyperlink"/>
                <w:noProof/>
              </w:rPr>
              <w:t>8.1</w:t>
            </w:r>
            <w:r w:rsidR="00EA5FFA">
              <w:rPr>
                <w:noProof/>
              </w:rPr>
              <w:tab/>
            </w:r>
            <w:r w:rsidR="00EA5FFA" w:rsidRPr="00256023">
              <w:rPr>
                <w:rStyle w:val="Hyperlink"/>
                <w:noProof/>
              </w:rPr>
              <w:t>Microsoft .NET-Framework</w:t>
            </w:r>
            <w:r w:rsidR="00EA5FFA">
              <w:rPr>
                <w:noProof/>
                <w:webHidden/>
              </w:rPr>
              <w:tab/>
            </w:r>
            <w:r w:rsidR="00EA5FFA">
              <w:rPr>
                <w:noProof/>
                <w:webHidden/>
              </w:rPr>
              <w:fldChar w:fldCharType="begin"/>
            </w:r>
            <w:r w:rsidR="00EA5FFA">
              <w:rPr>
                <w:noProof/>
                <w:webHidden/>
              </w:rPr>
              <w:instrText xml:space="preserve"> PAGEREF _Toc392090945 \h </w:instrText>
            </w:r>
            <w:r w:rsidR="00EA5FFA">
              <w:rPr>
                <w:noProof/>
                <w:webHidden/>
              </w:rPr>
            </w:r>
            <w:r w:rsidR="00EA5FFA">
              <w:rPr>
                <w:noProof/>
                <w:webHidden/>
              </w:rPr>
              <w:fldChar w:fldCharType="separate"/>
            </w:r>
            <w:r w:rsidR="00EA5FFA">
              <w:rPr>
                <w:noProof/>
                <w:webHidden/>
              </w:rPr>
              <w:t>37</w:t>
            </w:r>
            <w:r w:rsidR="00EA5FFA">
              <w:rPr>
                <w:noProof/>
                <w:webHidden/>
              </w:rPr>
              <w:fldChar w:fldCharType="end"/>
            </w:r>
          </w:hyperlink>
        </w:p>
        <w:p w14:paraId="2399AFFA" w14:textId="77777777" w:rsidR="00EA5FFA" w:rsidRDefault="00DC03E7">
          <w:pPr>
            <w:pStyle w:val="Verzeichnis2"/>
            <w:tabs>
              <w:tab w:val="left" w:pos="880"/>
              <w:tab w:val="right" w:leader="dot" w:pos="9769"/>
            </w:tabs>
            <w:rPr>
              <w:noProof/>
            </w:rPr>
          </w:pPr>
          <w:hyperlink w:anchor="_Toc392090946" w:history="1">
            <w:r w:rsidR="00EA5FFA" w:rsidRPr="00256023">
              <w:rPr>
                <w:rStyle w:val="Hyperlink"/>
                <w:noProof/>
              </w:rPr>
              <w:t>8.2</w:t>
            </w:r>
            <w:r w:rsidR="00EA5FFA">
              <w:rPr>
                <w:noProof/>
              </w:rPr>
              <w:tab/>
            </w:r>
            <w:r w:rsidR="00EA5FFA" w:rsidRPr="00256023">
              <w:rPr>
                <w:rStyle w:val="Hyperlink"/>
                <w:noProof/>
              </w:rPr>
              <w:t>Die Programmiersprache C#</w:t>
            </w:r>
            <w:r w:rsidR="00EA5FFA">
              <w:rPr>
                <w:noProof/>
                <w:webHidden/>
              </w:rPr>
              <w:tab/>
            </w:r>
            <w:r w:rsidR="00EA5FFA">
              <w:rPr>
                <w:noProof/>
                <w:webHidden/>
              </w:rPr>
              <w:fldChar w:fldCharType="begin"/>
            </w:r>
            <w:r w:rsidR="00EA5FFA">
              <w:rPr>
                <w:noProof/>
                <w:webHidden/>
              </w:rPr>
              <w:instrText xml:space="preserve"> PAGEREF _Toc392090946 \h </w:instrText>
            </w:r>
            <w:r w:rsidR="00EA5FFA">
              <w:rPr>
                <w:noProof/>
                <w:webHidden/>
              </w:rPr>
            </w:r>
            <w:r w:rsidR="00EA5FFA">
              <w:rPr>
                <w:noProof/>
                <w:webHidden/>
              </w:rPr>
              <w:fldChar w:fldCharType="separate"/>
            </w:r>
            <w:r w:rsidR="00EA5FFA">
              <w:rPr>
                <w:noProof/>
                <w:webHidden/>
              </w:rPr>
              <w:t>39</w:t>
            </w:r>
            <w:r w:rsidR="00EA5FFA">
              <w:rPr>
                <w:noProof/>
                <w:webHidden/>
              </w:rPr>
              <w:fldChar w:fldCharType="end"/>
            </w:r>
          </w:hyperlink>
        </w:p>
        <w:p w14:paraId="5A00D725" w14:textId="77777777" w:rsidR="00EA5FFA" w:rsidRDefault="00DC03E7">
          <w:pPr>
            <w:pStyle w:val="Verzeichnis2"/>
            <w:tabs>
              <w:tab w:val="left" w:pos="880"/>
              <w:tab w:val="right" w:leader="dot" w:pos="9769"/>
            </w:tabs>
            <w:rPr>
              <w:noProof/>
            </w:rPr>
          </w:pPr>
          <w:hyperlink w:anchor="_Toc392090947" w:history="1">
            <w:r w:rsidR="00EA5FFA" w:rsidRPr="00256023">
              <w:rPr>
                <w:rStyle w:val="Hyperlink"/>
                <w:noProof/>
              </w:rPr>
              <w:t>8.3</w:t>
            </w:r>
            <w:r w:rsidR="00EA5FFA">
              <w:rPr>
                <w:noProof/>
              </w:rPr>
              <w:tab/>
            </w:r>
            <w:r w:rsidR="00EA5FFA" w:rsidRPr="00256023">
              <w:rPr>
                <w:rStyle w:val="Hyperlink"/>
                <w:noProof/>
              </w:rPr>
              <w:t>XAML</w:t>
            </w:r>
            <w:r w:rsidR="00EA5FFA">
              <w:rPr>
                <w:noProof/>
                <w:webHidden/>
              </w:rPr>
              <w:tab/>
            </w:r>
            <w:r w:rsidR="00EA5FFA">
              <w:rPr>
                <w:noProof/>
                <w:webHidden/>
              </w:rPr>
              <w:fldChar w:fldCharType="begin"/>
            </w:r>
            <w:r w:rsidR="00EA5FFA">
              <w:rPr>
                <w:noProof/>
                <w:webHidden/>
              </w:rPr>
              <w:instrText xml:space="preserve"> PAGEREF _Toc392090947 \h </w:instrText>
            </w:r>
            <w:r w:rsidR="00EA5FFA">
              <w:rPr>
                <w:noProof/>
                <w:webHidden/>
              </w:rPr>
            </w:r>
            <w:r w:rsidR="00EA5FFA">
              <w:rPr>
                <w:noProof/>
                <w:webHidden/>
              </w:rPr>
              <w:fldChar w:fldCharType="separate"/>
            </w:r>
            <w:r w:rsidR="00EA5FFA">
              <w:rPr>
                <w:noProof/>
                <w:webHidden/>
              </w:rPr>
              <w:t>40</w:t>
            </w:r>
            <w:r w:rsidR="00EA5FFA">
              <w:rPr>
                <w:noProof/>
                <w:webHidden/>
              </w:rPr>
              <w:fldChar w:fldCharType="end"/>
            </w:r>
          </w:hyperlink>
        </w:p>
        <w:p w14:paraId="6D4A91A9" w14:textId="77777777" w:rsidR="00EA5FFA" w:rsidRDefault="00DC03E7">
          <w:pPr>
            <w:pStyle w:val="Verzeichnis2"/>
            <w:tabs>
              <w:tab w:val="left" w:pos="880"/>
              <w:tab w:val="right" w:leader="dot" w:pos="9769"/>
            </w:tabs>
            <w:rPr>
              <w:noProof/>
            </w:rPr>
          </w:pPr>
          <w:hyperlink w:anchor="_Toc392090948" w:history="1">
            <w:r w:rsidR="00EA5FFA" w:rsidRPr="00256023">
              <w:rPr>
                <w:rStyle w:val="Hyperlink"/>
                <w:noProof/>
              </w:rPr>
              <w:t>8.4</w:t>
            </w:r>
            <w:r w:rsidR="00EA5FFA">
              <w:rPr>
                <w:noProof/>
              </w:rPr>
              <w:tab/>
            </w:r>
            <w:r w:rsidR="00EA5FFA" w:rsidRPr="00256023">
              <w:rPr>
                <w:rStyle w:val="Hyperlink"/>
                <w:noProof/>
              </w:rPr>
              <w:t>Entity Framework</w:t>
            </w:r>
            <w:r w:rsidR="00EA5FFA">
              <w:rPr>
                <w:noProof/>
                <w:webHidden/>
              </w:rPr>
              <w:tab/>
            </w:r>
            <w:r w:rsidR="00EA5FFA">
              <w:rPr>
                <w:noProof/>
                <w:webHidden/>
              </w:rPr>
              <w:fldChar w:fldCharType="begin"/>
            </w:r>
            <w:r w:rsidR="00EA5FFA">
              <w:rPr>
                <w:noProof/>
                <w:webHidden/>
              </w:rPr>
              <w:instrText xml:space="preserve"> PAGEREF _Toc392090948 \h </w:instrText>
            </w:r>
            <w:r w:rsidR="00EA5FFA">
              <w:rPr>
                <w:noProof/>
                <w:webHidden/>
              </w:rPr>
            </w:r>
            <w:r w:rsidR="00EA5FFA">
              <w:rPr>
                <w:noProof/>
                <w:webHidden/>
              </w:rPr>
              <w:fldChar w:fldCharType="separate"/>
            </w:r>
            <w:r w:rsidR="00EA5FFA">
              <w:rPr>
                <w:noProof/>
                <w:webHidden/>
              </w:rPr>
              <w:t>40</w:t>
            </w:r>
            <w:r w:rsidR="00EA5FFA">
              <w:rPr>
                <w:noProof/>
                <w:webHidden/>
              </w:rPr>
              <w:fldChar w:fldCharType="end"/>
            </w:r>
          </w:hyperlink>
        </w:p>
        <w:p w14:paraId="60C2FDD3" w14:textId="77777777" w:rsidR="00EA5FFA" w:rsidRDefault="00DC03E7">
          <w:pPr>
            <w:pStyle w:val="Verzeichnis2"/>
            <w:tabs>
              <w:tab w:val="left" w:pos="880"/>
              <w:tab w:val="right" w:leader="dot" w:pos="9769"/>
            </w:tabs>
            <w:rPr>
              <w:noProof/>
            </w:rPr>
          </w:pPr>
          <w:hyperlink w:anchor="_Toc392090949" w:history="1">
            <w:r w:rsidR="00EA5FFA" w:rsidRPr="00256023">
              <w:rPr>
                <w:rStyle w:val="Hyperlink"/>
                <w:noProof/>
              </w:rPr>
              <w:t>8.5</w:t>
            </w:r>
            <w:r w:rsidR="00EA5FFA">
              <w:rPr>
                <w:noProof/>
              </w:rPr>
              <w:tab/>
            </w:r>
            <w:r w:rsidR="00EA5FFA" w:rsidRPr="00256023">
              <w:rPr>
                <w:rStyle w:val="Hyperlink"/>
                <w:noProof/>
              </w:rPr>
              <w:t>Modern UI</w:t>
            </w:r>
            <w:r w:rsidR="00EA5FFA">
              <w:rPr>
                <w:noProof/>
                <w:webHidden/>
              </w:rPr>
              <w:tab/>
            </w:r>
            <w:r w:rsidR="00EA5FFA">
              <w:rPr>
                <w:noProof/>
                <w:webHidden/>
              </w:rPr>
              <w:fldChar w:fldCharType="begin"/>
            </w:r>
            <w:r w:rsidR="00EA5FFA">
              <w:rPr>
                <w:noProof/>
                <w:webHidden/>
              </w:rPr>
              <w:instrText xml:space="preserve"> PAGEREF _Toc392090949 \h </w:instrText>
            </w:r>
            <w:r w:rsidR="00EA5FFA">
              <w:rPr>
                <w:noProof/>
                <w:webHidden/>
              </w:rPr>
            </w:r>
            <w:r w:rsidR="00EA5FFA">
              <w:rPr>
                <w:noProof/>
                <w:webHidden/>
              </w:rPr>
              <w:fldChar w:fldCharType="separate"/>
            </w:r>
            <w:r w:rsidR="00EA5FFA">
              <w:rPr>
                <w:noProof/>
                <w:webHidden/>
              </w:rPr>
              <w:t>41</w:t>
            </w:r>
            <w:r w:rsidR="00EA5FFA">
              <w:rPr>
                <w:noProof/>
                <w:webHidden/>
              </w:rPr>
              <w:fldChar w:fldCharType="end"/>
            </w:r>
          </w:hyperlink>
        </w:p>
        <w:p w14:paraId="33906431" w14:textId="77777777" w:rsidR="00EA5FFA" w:rsidRDefault="00DC03E7">
          <w:pPr>
            <w:pStyle w:val="Verzeichnis2"/>
            <w:tabs>
              <w:tab w:val="left" w:pos="880"/>
              <w:tab w:val="right" w:leader="dot" w:pos="9769"/>
            </w:tabs>
            <w:rPr>
              <w:noProof/>
            </w:rPr>
          </w:pPr>
          <w:hyperlink w:anchor="_Toc392090950" w:history="1">
            <w:r w:rsidR="00EA5FFA" w:rsidRPr="00256023">
              <w:rPr>
                <w:rStyle w:val="Hyperlink"/>
                <w:noProof/>
              </w:rPr>
              <w:t>8.6</w:t>
            </w:r>
            <w:r w:rsidR="00EA5FFA">
              <w:rPr>
                <w:noProof/>
              </w:rPr>
              <w:tab/>
            </w:r>
            <w:r w:rsidR="00EA5FFA" w:rsidRPr="00256023">
              <w:rPr>
                <w:rStyle w:val="Hyperlink"/>
                <w:noProof/>
              </w:rPr>
              <w:t>MVVM</w:t>
            </w:r>
            <w:r w:rsidR="00EA5FFA">
              <w:rPr>
                <w:noProof/>
                <w:webHidden/>
              </w:rPr>
              <w:tab/>
            </w:r>
            <w:r w:rsidR="00EA5FFA">
              <w:rPr>
                <w:noProof/>
                <w:webHidden/>
              </w:rPr>
              <w:fldChar w:fldCharType="begin"/>
            </w:r>
            <w:r w:rsidR="00EA5FFA">
              <w:rPr>
                <w:noProof/>
                <w:webHidden/>
              </w:rPr>
              <w:instrText xml:space="preserve"> PAGEREF _Toc392090950 \h </w:instrText>
            </w:r>
            <w:r w:rsidR="00EA5FFA">
              <w:rPr>
                <w:noProof/>
                <w:webHidden/>
              </w:rPr>
            </w:r>
            <w:r w:rsidR="00EA5FFA">
              <w:rPr>
                <w:noProof/>
                <w:webHidden/>
              </w:rPr>
              <w:fldChar w:fldCharType="separate"/>
            </w:r>
            <w:r w:rsidR="00EA5FFA">
              <w:rPr>
                <w:noProof/>
                <w:webHidden/>
              </w:rPr>
              <w:t>41</w:t>
            </w:r>
            <w:r w:rsidR="00EA5FFA">
              <w:rPr>
                <w:noProof/>
                <w:webHidden/>
              </w:rPr>
              <w:fldChar w:fldCharType="end"/>
            </w:r>
          </w:hyperlink>
        </w:p>
        <w:p w14:paraId="45606BCA" w14:textId="77777777" w:rsidR="00EA5FFA" w:rsidRDefault="00DC03E7">
          <w:pPr>
            <w:pStyle w:val="Verzeichnis2"/>
            <w:tabs>
              <w:tab w:val="left" w:pos="880"/>
              <w:tab w:val="right" w:leader="dot" w:pos="9769"/>
            </w:tabs>
            <w:rPr>
              <w:noProof/>
            </w:rPr>
          </w:pPr>
          <w:hyperlink w:anchor="_Toc392090951" w:history="1">
            <w:r w:rsidR="00EA5FFA" w:rsidRPr="00256023">
              <w:rPr>
                <w:rStyle w:val="Hyperlink"/>
                <w:noProof/>
              </w:rPr>
              <w:t>8.7</w:t>
            </w:r>
            <w:r w:rsidR="00EA5FFA">
              <w:rPr>
                <w:noProof/>
              </w:rPr>
              <w:tab/>
            </w:r>
            <w:r w:rsidR="00EA5FFA" w:rsidRPr="00256023">
              <w:rPr>
                <w:rStyle w:val="Hyperlink"/>
                <w:noProof/>
              </w:rPr>
              <w:t>Microsoft SQL Server</w:t>
            </w:r>
            <w:r w:rsidR="00EA5FFA">
              <w:rPr>
                <w:noProof/>
                <w:webHidden/>
              </w:rPr>
              <w:tab/>
            </w:r>
            <w:r w:rsidR="00EA5FFA">
              <w:rPr>
                <w:noProof/>
                <w:webHidden/>
              </w:rPr>
              <w:fldChar w:fldCharType="begin"/>
            </w:r>
            <w:r w:rsidR="00EA5FFA">
              <w:rPr>
                <w:noProof/>
                <w:webHidden/>
              </w:rPr>
              <w:instrText xml:space="preserve"> PAGEREF _Toc392090951 \h </w:instrText>
            </w:r>
            <w:r w:rsidR="00EA5FFA">
              <w:rPr>
                <w:noProof/>
                <w:webHidden/>
              </w:rPr>
            </w:r>
            <w:r w:rsidR="00EA5FFA">
              <w:rPr>
                <w:noProof/>
                <w:webHidden/>
              </w:rPr>
              <w:fldChar w:fldCharType="separate"/>
            </w:r>
            <w:r w:rsidR="00EA5FFA">
              <w:rPr>
                <w:noProof/>
                <w:webHidden/>
              </w:rPr>
              <w:t>43</w:t>
            </w:r>
            <w:r w:rsidR="00EA5FFA">
              <w:rPr>
                <w:noProof/>
                <w:webHidden/>
              </w:rPr>
              <w:fldChar w:fldCharType="end"/>
            </w:r>
          </w:hyperlink>
        </w:p>
        <w:p w14:paraId="1F1402DF" w14:textId="77777777" w:rsidR="00EA5FFA" w:rsidRDefault="00DC03E7">
          <w:pPr>
            <w:pStyle w:val="Verzeichnis1"/>
            <w:tabs>
              <w:tab w:val="left" w:pos="440"/>
              <w:tab w:val="right" w:leader="dot" w:pos="9769"/>
            </w:tabs>
            <w:rPr>
              <w:noProof/>
            </w:rPr>
          </w:pPr>
          <w:hyperlink w:anchor="_Toc392090952" w:history="1">
            <w:r w:rsidR="00EA5FFA" w:rsidRPr="00256023">
              <w:rPr>
                <w:rStyle w:val="Hyperlink"/>
                <w:noProof/>
              </w:rPr>
              <w:t>9</w:t>
            </w:r>
            <w:r w:rsidR="00EA5FFA">
              <w:rPr>
                <w:noProof/>
              </w:rPr>
              <w:tab/>
            </w:r>
            <w:r w:rsidR="00EA5FFA" w:rsidRPr="00256023">
              <w:rPr>
                <w:rStyle w:val="Hyperlink"/>
                <w:noProof/>
              </w:rPr>
              <w:t>Softwareentwicklung [Benjamin Böcherer]</w:t>
            </w:r>
            <w:r w:rsidR="00EA5FFA">
              <w:rPr>
                <w:noProof/>
                <w:webHidden/>
              </w:rPr>
              <w:tab/>
            </w:r>
            <w:r w:rsidR="00EA5FFA">
              <w:rPr>
                <w:noProof/>
                <w:webHidden/>
              </w:rPr>
              <w:fldChar w:fldCharType="begin"/>
            </w:r>
            <w:r w:rsidR="00EA5FFA">
              <w:rPr>
                <w:noProof/>
                <w:webHidden/>
              </w:rPr>
              <w:instrText xml:space="preserve"> PAGEREF _Toc392090952 \h </w:instrText>
            </w:r>
            <w:r w:rsidR="00EA5FFA">
              <w:rPr>
                <w:noProof/>
                <w:webHidden/>
              </w:rPr>
            </w:r>
            <w:r w:rsidR="00EA5FFA">
              <w:rPr>
                <w:noProof/>
                <w:webHidden/>
              </w:rPr>
              <w:fldChar w:fldCharType="separate"/>
            </w:r>
            <w:r w:rsidR="00EA5FFA">
              <w:rPr>
                <w:noProof/>
                <w:webHidden/>
              </w:rPr>
              <w:t>44</w:t>
            </w:r>
            <w:r w:rsidR="00EA5FFA">
              <w:rPr>
                <w:noProof/>
                <w:webHidden/>
              </w:rPr>
              <w:fldChar w:fldCharType="end"/>
            </w:r>
          </w:hyperlink>
        </w:p>
        <w:p w14:paraId="5DBEDA5C" w14:textId="77777777" w:rsidR="00EA5FFA" w:rsidRDefault="00DC03E7">
          <w:pPr>
            <w:pStyle w:val="Verzeichnis2"/>
            <w:tabs>
              <w:tab w:val="left" w:pos="880"/>
              <w:tab w:val="right" w:leader="dot" w:pos="9769"/>
            </w:tabs>
            <w:rPr>
              <w:noProof/>
            </w:rPr>
          </w:pPr>
          <w:hyperlink w:anchor="_Toc392090953" w:history="1">
            <w:r w:rsidR="00EA5FFA" w:rsidRPr="00256023">
              <w:rPr>
                <w:rStyle w:val="Hyperlink"/>
                <w:noProof/>
              </w:rPr>
              <w:t>9.1</w:t>
            </w:r>
            <w:r w:rsidR="00EA5FFA">
              <w:rPr>
                <w:noProof/>
              </w:rPr>
              <w:tab/>
            </w:r>
            <w:r w:rsidR="00EA5FFA" w:rsidRPr="00256023">
              <w:rPr>
                <w:rStyle w:val="Hyperlink"/>
                <w:noProof/>
              </w:rPr>
              <w:t>Vorgehensmodell Scrum</w:t>
            </w:r>
            <w:r w:rsidR="00EA5FFA">
              <w:rPr>
                <w:noProof/>
                <w:webHidden/>
              </w:rPr>
              <w:tab/>
            </w:r>
            <w:r w:rsidR="00EA5FFA">
              <w:rPr>
                <w:noProof/>
                <w:webHidden/>
              </w:rPr>
              <w:fldChar w:fldCharType="begin"/>
            </w:r>
            <w:r w:rsidR="00EA5FFA">
              <w:rPr>
                <w:noProof/>
                <w:webHidden/>
              </w:rPr>
              <w:instrText xml:space="preserve"> PAGEREF _Toc392090953 \h </w:instrText>
            </w:r>
            <w:r w:rsidR="00EA5FFA">
              <w:rPr>
                <w:noProof/>
                <w:webHidden/>
              </w:rPr>
            </w:r>
            <w:r w:rsidR="00EA5FFA">
              <w:rPr>
                <w:noProof/>
                <w:webHidden/>
              </w:rPr>
              <w:fldChar w:fldCharType="separate"/>
            </w:r>
            <w:r w:rsidR="00EA5FFA">
              <w:rPr>
                <w:noProof/>
                <w:webHidden/>
              </w:rPr>
              <w:t>44</w:t>
            </w:r>
            <w:r w:rsidR="00EA5FFA">
              <w:rPr>
                <w:noProof/>
                <w:webHidden/>
              </w:rPr>
              <w:fldChar w:fldCharType="end"/>
            </w:r>
          </w:hyperlink>
        </w:p>
        <w:p w14:paraId="7DCBE1D8" w14:textId="77777777" w:rsidR="00EA5FFA" w:rsidRDefault="00DC03E7">
          <w:pPr>
            <w:pStyle w:val="Verzeichnis2"/>
            <w:tabs>
              <w:tab w:val="left" w:pos="880"/>
              <w:tab w:val="right" w:leader="dot" w:pos="9769"/>
            </w:tabs>
            <w:rPr>
              <w:noProof/>
            </w:rPr>
          </w:pPr>
          <w:hyperlink w:anchor="_Toc392090954" w:history="1">
            <w:r w:rsidR="00EA5FFA" w:rsidRPr="00256023">
              <w:rPr>
                <w:rStyle w:val="Hyperlink"/>
                <w:noProof/>
              </w:rPr>
              <w:t>9.2</w:t>
            </w:r>
            <w:r w:rsidR="00EA5FFA">
              <w:rPr>
                <w:noProof/>
              </w:rPr>
              <w:tab/>
            </w:r>
            <w:r w:rsidR="00EA5FFA" w:rsidRPr="00256023">
              <w:rPr>
                <w:rStyle w:val="Hyperlink"/>
                <w:noProof/>
              </w:rPr>
              <w:t>Prototyping</w:t>
            </w:r>
            <w:r w:rsidR="00EA5FFA">
              <w:rPr>
                <w:noProof/>
                <w:webHidden/>
              </w:rPr>
              <w:tab/>
            </w:r>
            <w:r w:rsidR="00EA5FFA">
              <w:rPr>
                <w:noProof/>
                <w:webHidden/>
              </w:rPr>
              <w:fldChar w:fldCharType="begin"/>
            </w:r>
            <w:r w:rsidR="00EA5FFA">
              <w:rPr>
                <w:noProof/>
                <w:webHidden/>
              </w:rPr>
              <w:instrText xml:space="preserve"> PAGEREF _Toc392090954 \h </w:instrText>
            </w:r>
            <w:r w:rsidR="00EA5FFA">
              <w:rPr>
                <w:noProof/>
                <w:webHidden/>
              </w:rPr>
            </w:r>
            <w:r w:rsidR="00EA5FFA">
              <w:rPr>
                <w:noProof/>
                <w:webHidden/>
              </w:rPr>
              <w:fldChar w:fldCharType="separate"/>
            </w:r>
            <w:r w:rsidR="00EA5FFA">
              <w:rPr>
                <w:noProof/>
                <w:webHidden/>
              </w:rPr>
              <w:t>45</w:t>
            </w:r>
            <w:r w:rsidR="00EA5FFA">
              <w:rPr>
                <w:noProof/>
                <w:webHidden/>
              </w:rPr>
              <w:fldChar w:fldCharType="end"/>
            </w:r>
          </w:hyperlink>
        </w:p>
        <w:p w14:paraId="11A4274A" w14:textId="77777777" w:rsidR="00EA5FFA" w:rsidRDefault="00DC03E7">
          <w:pPr>
            <w:pStyle w:val="Verzeichnis2"/>
            <w:tabs>
              <w:tab w:val="left" w:pos="880"/>
              <w:tab w:val="right" w:leader="dot" w:pos="9769"/>
            </w:tabs>
            <w:rPr>
              <w:noProof/>
            </w:rPr>
          </w:pPr>
          <w:hyperlink w:anchor="_Toc392090955" w:history="1">
            <w:r w:rsidR="00EA5FFA" w:rsidRPr="00256023">
              <w:rPr>
                <w:rStyle w:val="Hyperlink"/>
                <w:noProof/>
              </w:rPr>
              <w:t>9.3</w:t>
            </w:r>
            <w:r w:rsidR="00EA5FFA">
              <w:rPr>
                <w:noProof/>
              </w:rPr>
              <w:tab/>
            </w:r>
            <w:r w:rsidR="00EA5FFA" w:rsidRPr="00256023">
              <w:rPr>
                <w:rStyle w:val="Hyperlink"/>
                <w:noProof/>
              </w:rPr>
              <w:t>Qualitätsmanagement</w:t>
            </w:r>
            <w:r w:rsidR="00EA5FFA">
              <w:rPr>
                <w:noProof/>
                <w:webHidden/>
              </w:rPr>
              <w:tab/>
            </w:r>
            <w:r w:rsidR="00EA5FFA">
              <w:rPr>
                <w:noProof/>
                <w:webHidden/>
              </w:rPr>
              <w:fldChar w:fldCharType="begin"/>
            </w:r>
            <w:r w:rsidR="00EA5FFA">
              <w:rPr>
                <w:noProof/>
                <w:webHidden/>
              </w:rPr>
              <w:instrText xml:space="preserve"> PAGEREF _Toc392090955 \h </w:instrText>
            </w:r>
            <w:r w:rsidR="00EA5FFA">
              <w:rPr>
                <w:noProof/>
                <w:webHidden/>
              </w:rPr>
            </w:r>
            <w:r w:rsidR="00EA5FFA">
              <w:rPr>
                <w:noProof/>
                <w:webHidden/>
              </w:rPr>
              <w:fldChar w:fldCharType="separate"/>
            </w:r>
            <w:r w:rsidR="00EA5FFA">
              <w:rPr>
                <w:noProof/>
                <w:webHidden/>
              </w:rPr>
              <w:t>48</w:t>
            </w:r>
            <w:r w:rsidR="00EA5FFA">
              <w:rPr>
                <w:noProof/>
                <w:webHidden/>
              </w:rPr>
              <w:fldChar w:fldCharType="end"/>
            </w:r>
          </w:hyperlink>
        </w:p>
        <w:p w14:paraId="6183F342" w14:textId="77777777" w:rsidR="00EA5FFA" w:rsidRDefault="00DC03E7">
          <w:pPr>
            <w:pStyle w:val="Verzeichnis2"/>
            <w:tabs>
              <w:tab w:val="left" w:pos="880"/>
              <w:tab w:val="right" w:leader="dot" w:pos="9769"/>
            </w:tabs>
            <w:rPr>
              <w:noProof/>
            </w:rPr>
          </w:pPr>
          <w:hyperlink w:anchor="_Toc392090956" w:history="1">
            <w:r w:rsidR="00EA5FFA" w:rsidRPr="00256023">
              <w:rPr>
                <w:rStyle w:val="Hyperlink"/>
                <w:noProof/>
              </w:rPr>
              <w:t>9.4</w:t>
            </w:r>
            <w:r w:rsidR="00EA5FFA">
              <w:rPr>
                <w:noProof/>
              </w:rPr>
              <w:tab/>
            </w:r>
            <w:r w:rsidR="00EA5FFA" w:rsidRPr="00256023">
              <w:rPr>
                <w:rStyle w:val="Hyperlink"/>
                <w:noProof/>
              </w:rPr>
              <w:t>Organisationswerkezeuge</w:t>
            </w:r>
            <w:r w:rsidR="00EA5FFA">
              <w:rPr>
                <w:noProof/>
                <w:webHidden/>
              </w:rPr>
              <w:tab/>
            </w:r>
            <w:r w:rsidR="00EA5FFA">
              <w:rPr>
                <w:noProof/>
                <w:webHidden/>
              </w:rPr>
              <w:fldChar w:fldCharType="begin"/>
            </w:r>
            <w:r w:rsidR="00EA5FFA">
              <w:rPr>
                <w:noProof/>
                <w:webHidden/>
              </w:rPr>
              <w:instrText xml:space="preserve"> PAGEREF _Toc392090956 \h </w:instrText>
            </w:r>
            <w:r w:rsidR="00EA5FFA">
              <w:rPr>
                <w:noProof/>
                <w:webHidden/>
              </w:rPr>
            </w:r>
            <w:r w:rsidR="00EA5FFA">
              <w:rPr>
                <w:noProof/>
                <w:webHidden/>
              </w:rPr>
              <w:fldChar w:fldCharType="separate"/>
            </w:r>
            <w:r w:rsidR="00EA5FFA">
              <w:rPr>
                <w:noProof/>
                <w:webHidden/>
              </w:rPr>
              <w:t>50</w:t>
            </w:r>
            <w:r w:rsidR="00EA5FFA">
              <w:rPr>
                <w:noProof/>
                <w:webHidden/>
              </w:rPr>
              <w:fldChar w:fldCharType="end"/>
            </w:r>
          </w:hyperlink>
        </w:p>
        <w:p w14:paraId="1E181FB8" w14:textId="77777777" w:rsidR="00EA5FFA" w:rsidRDefault="00DC03E7">
          <w:pPr>
            <w:pStyle w:val="Verzeichnis2"/>
            <w:tabs>
              <w:tab w:val="left" w:pos="880"/>
              <w:tab w:val="right" w:leader="dot" w:pos="9769"/>
            </w:tabs>
            <w:rPr>
              <w:noProof/>
            </w:rPr>
          </w:pPr>
          <w:hyperlink w:anchor="_Toc392090957" w:history="1">
            <w:r w:rsidR="00EA5FFA" w:rsidRPr="00256023">
              <w:rPr>
                <w:rStyle w:val="Hyperlink"/>
                <w:noProof/>
              </w:rPr>
              <w:t>9.5</w:t>
            </w:r>
            <w:r w:rsidR="00EA5FFA">
              <w:rPr>
                <w:noProof/>
              </w:rPr>
              <w:tab/>
            </w:r>
            <w:r w:rsidR="00EA5FFA" w:rsidRPr="00256023">
              <w:rPr>
                <w:rStyle w:val="Hyperlink"/>
                <w:noProof/>
              </w:rPr>
              <w:t>Datenbank</w:t>
            </w:r>
            <w:r w:rsidR="00EA5FFA">
              <w:rPr>
                <w:noProof/>
                <w:webHidden/>
              </w:rPr>
              <w:tab/>
            </w:r>
            <w:r w:rsidR="00EA5FFA">
              <w:rPr>
                <w:noProof/>
                <w:webHidden/>
              </w:rPr>
              <w:fldChar w:fldCharType="begin"/>
            </w:r>
            <w:r w:rsidR="00EA5FFA">
              <w:rPr>
                <w:noProof/>
                <w:webHidden/>
              </w:rPr>
              <w:instrText xml:space="preserve"> PAGEREF _Toc392090957 \h </w:instrText>
            </w:r>
            <w:r w:rsidR="00EA5FFA">
              <w:rPr>
                <w:noProof/>
                <w:webHidden/>
              </w:rPr>
            </w:r>
            <w:r w:rsidR="00EA5FFA">
              <w:rPr>
                <w:noProof/>
                <w:webHidden/>
              </w:rPr>
              <w:fldChar w:fldCharType="separate"/>
            </w:r>
            <w:r w:rsidR="00EA5FFA">
              <w:rPr>
                <w:noProof/>
                <w:webHidden/>
              </w:rPr>
              <w:t>52</w:t>
            </w:r>
            <w:r w:rsidR="00EA5FFA">
              <w:rPr>
                <w:noProof/>
                <w:webHidden/>
              </w:rPr>
              <w:fldChar w:fldCharType="end"/>
            </w:r>
          </w:hyperlink>
        </w:p>
        <w:p w14:paraId="1E85892C" w14:textId="77777777" w:rsidR="00EA5FFA" w:rsidRDefault="00DC03E7">
          <w:pPr>
            <w:pStyle w:val="Verzeichnis2"/>
            <w:tabs>
              <w:tab w:val="left" w:pos="880"/>
              <w:tab w:val="right" w:leader="dot" w:pos="9769"/>
            </w:tabs>
            <w:rPr>
              <w:noProof/>
            </w:rPr>
          </w:pPr>
          <w:hyperlink w:anchor="_Toc392090958" w:history="1">
            <w:r w:rsidR="00EA5FFA" w:rsidRPr="00256023">
              <w:rPr>
                <w:rStyle w:val="Hyperlink"/>
                <w:noProof/>
              </w:rPr>
              <w:t>9.6</w:t>
            </w:r>
            <w:r w:rsidR="00EA5FFA">
              <w:rPr>
                <w:noProof/>
              </w:rPr>
              <w:tab/>
            </w:r>
            <w:r w:rsidR="00EA5FFA" w:rsidRPr="00256023">
              <w:rPr>
                <w:rStyle w:val="Hyperlink"/>
                <w:noProof/>
              </w:rPr>
              <w:t>UML</w:t>
            </w:r>
            <w:r w:rsidR="00EA5FFA">
              <w:rPr>
                <w:noProof/>
                <w:webHidden/>
              </w:rPr>
              <w:tab/>
            </w:r>
            <w:r w:rsidR="00EA5FFA">
              <w:rPr>
                <w:noProof/>
                <w:webHidden/>
              </w:rPr>
              <w:fldChar w:fldCharType="begin"/>
            </w:r>
            <w:r w:rsidR="00EA5FFA">
              <w:rPr>
                <w:noProof/>
                <w:webHidden/>
              </w:rPr>
              <w:instrText xml:space="preserve"> PAGEREF _Toc392090958 \h </w:instrText>
            </w:r>
            <w:r w:rsidR="00EA5FFA">
              <w:rPr>
                <w:noProof/>
                <w:webHidden/>
              </w:rPr>
            </w:r>
            <w:r w:rsidR="00EA5FFA">
              <w:rPr>
                <w:noProof/>
                <w:webHidden/>
              </w:rPr>
              <w:fldChar w:fldCharType="separate"/>
            </w:r>
            <w:r w:rsidR="00EA5FFA">
              <w:rPr>
                <w:noProof/>
                <w:webHidden/>
              </w:rPr>
              <w:t>52</w:t>
            </w:r>
            <w:r w:rsidR="00EA5FFA">
              <w:rPr>
                <w:noProof/>
                <w:webHidden/>
              </w:rPr>
              <w:fldChar w:fldCharType="end"/>
            </w:r>
          </w:hyperlink>
        </w:p>
        <w:p w14:paraId="03EC20B9" w14:textId="77777777" w:rsidR="00EA5FFA" w:rsidRDefault="00DC03E7">
          <w:pPr>
            <w:pStyle w:val="Verzeichnis2"/>
            <w:tabs>
              <w:tab w:val="left" w:pos="880"/>
              <w:tab w:val="right" w:leader="dot" w:pos="9769"/>
            </w:tabs>
            <w:rPr>
              <w:noProof/>
            </w:rPr>
          </w:pPr>
          <w:hyperlink w:anchor="_Toc392090959" w:history="1">
            <w:r w:rsidR="00EA5FFA" w:rsidRPr="00256023">
              <w:rPr>
                <w:rStyle w:val="Hyperlink"/>
                <w:noProof/>
              </w:rPr>
              <w:t>9.7</w:t>
            </w:r>
            <w:r w:rsidR="00EA5FFA">
              <w:rPr>
                <w:noProof/>
              </w:rPr>
              <w:tab/>
            </w:r>
            <w:r w:rsidR="00EA5FFA" w:rsidRPr="00256023">
              <w:rPr>
                <w:rStyle w:val="Hyperlink"/>
                <w:noProof/>
              </w:rPr>
              <w:t>Quellcodeverwaltung</w:t>
            </w:r>
            <w:r w:rsidR="00EA5FFA">
              <w:rPr>
                <w:noProof/>
                <w:webHidden/>
              </w:rPr>
              <w:tab/>
            </w:r>
            <w:r w:rsidR="00EA5FFA">
              <w:rPr>
                <w:noProof/>
                <w:webHidden/>
              </w:rPr>
              <w:fldChar w:fldCharType="begin"/>
            </w:r>
            <w:r w:rsidR="00EA5FFA">
              <w:rPr>
                <w:noProof/>
                <w:webHidden/>
              </w:rPr>
              <w:instrText xml:space="preserve"> PAGEREF _Toc392090959 \h </w:instrText>
            </w:r>
            <w:r w:rsidR="00EA5FFA">
              <w:rPr>
                <w:noProof/>
                <w:webHidden/>
              </w:rPr>
            </w:r>
            <w:r w:rsidR="00EA5FFA">
              <w:rPr>
                <w:noProof/>
                <w:webHidden/>
              </w:rPr>
              <w:fldChar w:fldCharType="separate"/>
            </w:r>
            <w:r w:rsidR="00EA5FFA">
              <w:rPr>
                <w:noProof/>
                <w:webHidden/>
              </w:rPr>
              <w:t>53</w:t>
            </w:r>
            <w:r w:rsidR="00EA5FFA">
              <w:rPr>
                <w:noProof/>
                <w:webHidden/>
              </w:rPr>
              <w:fldChar w:fldCharType="end"/>
            </w:r>
          </w:hyperlink>
        </w:p>
        <w:p w14:paraId="14B0147A" w14:textId="77777777" w:rsidR="00EA5FFA" w:rsidRDefault="00DC03E7">
          <w:pPr>
            <w:pStyle w:val="Verzeichnis1"/>
            <w:tabs>
              <w:tab w:val="left" w:pos="660"/>
              <w:tab w:val="right" w:leader="dot" w:pos="9769"/>
            </w:tabs>
            <w:rPr>
              <w:noProof/>
            </w:rPr>
          </w:pPr>
          <w:hyperlink w:anchor="_Toc392090960" w:history="1">
            <w:r w:rsidR="00EA5FFA" w:rsidRPr="00256023">
              <w:rPr>
                <w:rStyle w:val="Hyperlink"/>
                <w:noProof/>
              </w:rPr>
              <w:t>10</w:t>
            </w:r>
            <w:r w:rsidR="00EA5FFA">
              <w:rPr>
                <w:noProof/>
              </w:rPr>
              <w:tab/>
            </w:r>
            <w:r w:rsidR="00EA5FFA" w:rsidRPr="00256023">
              <w:rPr>
                <w:rStyle w:val="Hyperlink"/>
                <w:noProof/>
              </w:rPr>
              <w:t>Die Prozesse der Software „Naukanu Sailing School Manager“</w:t>
            </w:r>
            <w:r w:rsidR="00EA5FFA">
              <w:rPr>
                <w:noProof/>
                <w:webHidden/>
              </w:rPr>
              <w:tab/>
            </w:r>
            <w:r w:rsidR="00EA5FFA">
              <w:rPr>
                <w:noProof/>
                <w:webHidden/>
              </w:rPr>
              <w:fldChar w:fldCharType="begin"/>
            </w:r>
            <w:r w:rsidR="00EA5FFA">
              <w:rPr>
                <w:noProof/>
                <w:webHidden/>
              </w:rPr>
              <w:instrText xml:space="preserve"> PAGEREF _Toc392090960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420E59CC" w14:textId="77777777" w:rsidR="00EA5FFA" w:rsidRDefault="00DC03E7">
          <w:pPr>
            <w:pStyle w:val="Verzeichnis2"/>
            <w:tabs>
              <w:tab w:val="left" w:pos="880"/>
              <w:tab w:val="right" w:leader="dot" w:pos="9769"/>
            </w:tabs>
            <w:rPr>
              <w:noProof/>
            </w:rPr>
          </w:pPr>
          <w:hyperlink w:anchor="_Toc392090961" w:history="1">
            <w:r w:rsidR="00EA5FFA" w:rsidRPr="00256023">
              <w:rPr>
                <w:rStyle w:val="Hyperlink"/>
                <w:noProof/>
              </w:rPr>
              <w:t>10.1</w:t>
            </w:r>
            <w:r w:rsidR="00EA5FFA">
              <w:rPr>
                <w:noProof/>
              </w:rPr>
              <w:tab/>
            </w:r>
            <w:r w:rsidR="00EA5FFA" w:rsidRPr="00256023">
              <w:rPr>
                <w:rStyle w:val="Hyperlink"/>
                <w:noProof/>
              </w:rPr>
              <w:t>Die Softwarearchitektur</w:t>
            </w:r>
            <w:r w:rsidR="00EA5FFA">
              <w:rPr>
                <w:noProof/>
                <w:webHidden/>
              </w:rPr>
              <w:tab/>
            </w:r>
            <w:r w:rsidR="00EA5FFA">
              <w:rPr>
                <w:noProof/>
                <w:webHidden/>
              </w:rPr>
              <w:fldChar w:fldCharType="begin"/>
            </w:r>
            <w:r w:rsidR="00EA5FFA">
              <w:rPr>
                <w:noProof/>
                <w:webHidden/>
              </w:rPr>
              <w:instrText xml:space="preserve"> PAGEREF _Toc392090961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3B97B9E8" w14:textId="77777777" w:rsidR="00EA5FFA" w:rsidRDefault="00DC03E7">
          <w:pPr>
            <w:pStyle w:val="Verzeichnis2"/>
            <w:tabs>
              <w:tab w:val="left" w:pos="880"/>
              <w:tab w:val="right" w:leader="dot" w:pos="9769"/>
            </w:tabs>
            <w:rPr>
              <w:noProof/>
            </w:rPr>
          </w:pPr>
          <w:hyperlink w:anchor="_Toc392090962" w:history="1">
            <w:r w:rsidR="00EA5FFA" w:rsidRPr="00256023">
              <w:rPr>
                <w:rStyle w:val="Hyperlink"/>
                <w:noProof/>
              </w:rPr>
              <w:t>10.2</w:t>
            </w:r>
            <w:r w:rsidR="00EA5FFA">
              <w:rPr>
                <w:noProof/>
              </w:rPr>
              <w:tab/>
            </w:r>
            <w:r w:rsidR="00EA5FFA" w:rsidRPr="00256023">
              <w:rPr>
                <w:rStyle w:val="Hyperlink"/>
                <w:noProof/>
              </w:rPr>
              <w:t>Die graphische Oberfläche (GUI)</w:t>
            </w:r>
            <w:r w:rsidR="00EA5FFA">
              <w:rPr>
                <w:noProof/>
                <w:webHidden/>
              </w:rPr>
              <w:tab/>
            </w:r>
            <w:r w:rsidR="00EA5FFA">
              <w:rPr>
                <w:noProof/>
                <w:webHidden/>
              </w:rPr>
              <w:fldChar w:fldCharType="begin"/>
            </w:r>
            <w:r w:rsidR="00EA5FFA">
              <w:rPr>
                <w:noProof/>
                <w:webHidden/>
              </w:rPr>
              <w:instrText xml:space="preserve"> PAGEREF _Toc392090962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46C3C81B" w14:textId="77777777" w:rsidR="00EA5FFA" w:rsidRDefault="00DC03E7">
          <w:pPr>
            <w:pStyle w:val="Verzeichnis2"/>
            <w:tabs>
              <w:tab w:val="left" w:pos="880"/>
              <w:tab w:val="right" w:leader="dot" w:pos="9769"/>
            </w:tabs>
            <w:rPr>
              <w:noProof/>
            </w:rPr>
          </w:pPr>
          <w:hyperlink w:anchor="_Toc392090963" w:history="1">
            <w:r w:rsidR="00EA5FFA" w:rsidRPr="00256023">
              <w:rPr>
                <w:rStyle w:val="Hyperlink"/>
                <w:noProof/>
              </w:rPr>
              <w:t>10.3</w:t>
            </w:r>
            <w:r w:rsidR="00EA5FFA">
              <w:rPr>
                <w:noProof/>
              </w:rPr>
              <w:tab/>
            </w:r>
            <w:r w:rsidR="00EA5FFA" w:rsidRPr="00256023">
              <w:rPr>
                <w:rStyle w:val="Hyperlink"/>
                <w:noProof/>
              </w:rPr>
              <w:t>Die Stammdatenverwaltung</w:t>
            </w:r>
            <w:r w:rsidR="00EA5FFA">
              <w:rPr>
                <w:noProof/>
                <w:webHidden/>
              </w:rPr>
              <w:tab/>
            </w:r>
            <w:r w:rsidR="00EA5FFA">
              <w:rPr>
                <w:noProof/>
                <w:webHidden/>
              </w:rPr>
              <w:fldChar w:fldCharType="begin"/>
            </w:r>
            <w:r w:rsidR="00EA5FFA">
              <w:rPr>
                <w:noProof/>
                <w:webHidden/>
              </w:rPr>
              <w:instrText xml:space="preserve"> PAGEREF _Toc392090963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5FE090F1" w14:textId="77777777" w:rsidR="00EA5FFA" w:rsidRDefault="00DC03E7">
          <w:pPr>
            <w:pStyle w:val="Verzeichnis3"/>
            <w:tabs>
              <w:tab w:val="left" w:pos="1320"/>
              <w:tab w:val="right" w:leader="dot" w:pos="9769"/>
            </w:tabs>
            <w:rPr>
              <w:noProof/>
            </w:rPr>
          </w:pPr>
          <w:hyperlink w:anchor="_Toc392090964" w:history="1">
            <w:r w:rsidR="00EA5FFA" w:rsidRPr="00256023">
              <w:rPr>
                <w:rStyle w:val="Hyperlink"/>
                <w:noProof/>
              </w:rPr>
              <w:t>10.3.1</w:t>
            </w:r>
            <w:r w:rsidR="00EA5FFA">
              <w:rPr>
                <w:noProof/>
              </w:rPr>
              <w:tab/>
            </w:r>
            <w:r w:rsidR="00EA5FFA" w:rsidRPr="00256023">
              <w:rPr>
                <w:rStyle w:val="Hyperlink"/>
                <w:noProof/>
              </w:rPr>
              <w:t>Kunden</w:t>
            </w:r>
            <w:r w:rsidR="00EA5FFA">
              <w:rPr>
                <w:noProof/>
                <w:webHidden/>
              </w:rPr>
              <w:tab/>
            </w:r>
            <w:r w:rsidR="00EA5FFA">
              <w:rPr>
                <w:noProof/>
                <w:webHidden/>
              </w:rPr>
              <w:fldChar w:fldCharType="begin"/>
            </w:r>
            <w:r w:rsidR="00EA5FFA">
              <w:rPr>
                <w:noProof/>
                <w:webHidden/>
              </w:rPr>
              <w:instrText xml:space="preserve"> PAGEREF _Toc392090964 \h </w:instrText>
            </w:r>
            <w:r w:rsidR="00EA5FFA">
              <w:rPr>
                <w:noProof/>
                <w:webHidden/>
              </w:rPr>
            </w:r>
            <w:r w:rsidR="00EA5FFA">
              <w:rPr>
                <w:noProof/>
                <w:webHidden/>
              </w:rPr>
              <w:fldChar w:fldCharType="separate"/>
            </w:r>
            <w:r w:rsidR="00EA5FFA">
              <w:rPr>
                <w:noProof/>
                <w:webHidden/>
              </w:rPr>
              <w:t>54</w:t>
            </w:r>
            <w:r w:rsidR="00EA5FFA">
              <w:rPr>
                <w:noProof/>
                <w:webHidden/>
              </w:rPr>
              <w:fldChar w:fldCharType="end"/>
            </w:r>
          </w:hyperlink>
        </w:p>
        <w:p w14:paraId="45256549" w14:textId="7812AC87" w:rsidR="00EA5FFA" w:rsidRDefault="00DC03E7">
          <w:pPr>
            <w:pStyle w:val="Verzeichnis3"/>
            <w:tabs>
              <w:tab w:val="left" w:pos="1320"/>
              <w:tab w:val="right" w:leader="dot" w:pos="9769"/>
            </w:tabs>
            <w:rPr>
              <w:noProof/>
            </w:rPr>
          </w:pPr>
          <w:hyperlink w:anchor="_Toc392090965" w:history="1">
            <w:r w:rsidR="00EA5FFA" w:rsidRPr="00256023">
              <w:rPr>
                <w:rStyle w:val="Hyperlink"/>
                <w:noProof/>
              </w:rPr>
              <w:t>10.3.2</w:t>
            </w:r>
            <w:r w:rsidR="00EA5FFA">
              <w:rPr>
                <w:noProof/>
              </w:rPr>
              <w:tab/>
            </w:r>
            <w:r w:rsidR="00EA5FFA" w:rsidRPr="00256023">
              <w:rPr>
                <w:rStyle w:val="Hyperlink"/>
                <w:noProof/>
              </w:rPr>
              <w:t>Kursleiter</w:t>
            </w:r>
            <w:r w:rsidR="00EA5FFA">
              <w:rPr>
                <w:noProof/>
                <w:webHidden/>
              </w:rPr>
              <w:tab/>
            </w:r>
            <w:r w:rsidR="00EA5FFA">
              <w:rPr>
                <w:noProof/>
                <w:webHidden/>
              </w:rPr>
              <w:fldChar w:fldCharType="begin"/>
            </w:r>
            <w:r w:rsidR="00EA5FFA">
              <w:rPr>
                <w:noProof/>
                <w:webHidden/>
              </w:rPr>
              <w:instrText xml:space="preserve"> PAGEREF _Toc392090965 \h </w:instrText>
            </w:r>
            <w:r w:rsidR="00EA5FFA">
              <w:rPr>
                <w:noProof/>
                <w:webHidden/>
              </w:rPr>
            </w:r>
            <w:r w:rsidR="00EA5FFA">
              <w:rPr>
                <w:noProof/>
                <w:webHidden/>
              </w:rPr>
              <w:fldChar w:fldCharType="separate"/>
            </w:r>
            <w:r w:rsidR="00EA5FFA">
              <w:rPr>
                <w:noProof/>
                <w:webHidden/>
              </w:rPr>
              <w:t>56</w:t>
            </w:r>
            <w:r w:rsidR="00EA5FFA">
              <w:rPr>
                <w:noProof/>
                <w:webHidden/>
              </w:rPr>
              <w:fldChar w:fldCharType="end"/>
            </w:r>
          </w:hyperlink>
        </w:p>
        <w:p w14:paraId="46AB8566" w14:textId="77777777" w:rsidR="00EA5FFA" w:rsidRDefault="00DC03E7">
          <w:pPr>
            <w:pStyle w:val="Verzeichnis3"/>
            <w:tabs>
              <w:tab w:val="left" w:pos="1320"/>
              <w:tab w:val="right" w:leader="dot" w:pos="9769"/>
            </w:tabs>
            <w:rPr>
              <w:noProof/>
            </w:rPr>
          </w:pPr>
          <w:hyperlink w:anchor="_Toc392090966" w:history="1">
            <w:r w:rsidR="00EA5FFA" w:rsidRPr="00256023">
              <w:rPr>
                <w:rStyle w:val="Hyperlink"/>
                <w:noProof/>
              </w:rPr>
              <w:t>10.3.3</w:t>
            </w:r>
            <w:r w:rsidR="00EA5FFA">
              <w:rPr>
                <w:noProof/>
              </w:rPr>
              <w:tab/>
            </w:r>
            <w:r w:rsidR="00EA5FFA" w:rsidRPr="00256023">
              <w:rPr>
                <w:rStyle w:val="Hyperlink"/>
                <w:noProof/>
              </w:rPr>
              <w:t>Material</w:t>
            </w:r>
            <w:r w:rsidR="00EA5FFA">
              <w:rPr>
                <w:noProof/>
                <w:webHidden/>
              </w:rPr>
              <w:tab/>
            </w:r>
            <w:r w:rsidR="00EA5FFA">
              <w:rPr>
                <w:noProof/>
                <w:webHidden/>
              </w:rPr>
              <w:fldChar w:fldCharType="begin"/>
            </w:r>
            <w:r w:rsidR="00EA5FFA">
              <w:rPr>
                <w:noProof/>
                <w:webHidden/>
              </w:rPr>
              <w:instrText xml:space="preserve"> PAGEREF _Toc392090966 \h </w:instrText>
            </w:r>
            <w:r w:rsidR="00EA5FFA">
              <w:rPr>
                <w:noProof/>
                <w:webHidden/>
              </w:rPr>
            </w:r>
            <w:r w:rsidR="00EA5FFA">
              <w:rPr>
                <w:noProof/>
                <w:webHidden/>
              </w:rPr>
              <w:fldChar w:fldCharType="separate"/>
            </w:r>
            <w:r w:rsidR="00EA5FFA">
              <w:rPr>
                <w:noProof/>
                <w:webHidden/>
              </w:rPr>
              <w:t>58</w:t>
            </w:r>
            <w:r w:rsidR="00EA5FFA">
              <w:rPr>
                <w:noProof/>
                <w:webHidden/>
              </w:rPr>
              <w:fldChar w:fldCharType="end"/>
            </w:r>
          </w:hyperlink>
        </w:p>
        <w:p w14:paraId="3D2978C4" w14:textId="77777777" w:rsidR="00EA5FFA" w:rsidRDefault="00DC03E7">
          <w:pPr>
            <w:pStyle w:val="Verzeichnis3"/>
            <w:tabs>
              <w:tab w:val="left" w:pos="1320"/>
              <w:tab w:val="right" w:leader="dot" w:pos="9769"/>
            </w:tabs>
            <w:rPr>
              <w:noProof/>
            </w:rPr>
          </w:pPr>
          <w:hyperlink w:anchor="_Toc392090967" w:history="1">
            <w:r w:rsidR="00EA5FFA" w:rsidRPr="00256023">
              <w:rPr>
                <w:rStyle w:val="Hyperlink"/>
                <w:noProof/>
              </w:rPr>
              <w:t>10.3.4</w:t>
            </w:r>
            <w:r w:rsidR="00EA5FFA">
              <w:rPr>
                <w:noProof/>
              </w:rPr>
              <w:tab/>
            </w:r>
            <w:r w:rsidR="00EA5FFA" w:rsidRPr="00256023">
              <w:rPr>
                <w:rStyle w:val="Hyperlink"/>
                <w:noProof/>
              </w:rPr>
              <w:t>Boote</w:t>
            </w:r>
            <w:r w:rsidR="00EA5FFA">
              <w:rPr>
                <w:noProof/>
                <w:webHidden/>
              </w:rPr>
              <w:tab/>
            </w:r>
            <w:r w:rsidR="00EA5FFA">
              <w:rPr>
                <w:noProof/>
                <w:webHidden/>
              </w:rPr>
              <w:fldChar w:fldCharType="begin"/>
            </w:r>
            <w:r w:rsidR="00EA5FFA">
              <w:rPr>
                <w:noProof/>
                <w:webHidden/>
              </w:rPr>
              <w:instrText xml:space="preserve"> PAGEREF _Toc392090967 \h </w:instrText>
            </w:r>
            <w:r w:rsidR="00EA5FFA">
              <w:rPr>
                <w:noProof/>
                <w:webHidden/>
              </w:rPr>
            </w:r>
            <w:r w:rsidR="00EA5FFA">
              <w:rPr>
                <w:noProof/>
                <w:webHidden/>
              </w:rPr>
              <w:fldChar w:fldCharType="separate"/>
            </w:r>
            <w:r w:rsidR="00EA5FFA">
              <w:rPr>
                <w:noProof/>
                <w:webHidden/>
              </w:rPr>
              <w:t>61</w:t>
            </w:r>
            <w:r w:rsidR="00EA5FFA">
              <w:rPr>
                <w:noProof/>
                <w:webHidden/>
              </w:rPr>
              <w:fldChar w:fldCharType="end"/>
            </w:r>
          </w:hyperlink>
        </w:p>
        <w:p w14:paraId="7B0AC174" w14:textId="77777777" w:rsidR="00EA5FFA" w:rsidRDefault="00DC03E7">
          <w:pPr>
            <w:pStyle w:val="Verzeichnis3"/>
            <w:tabs>
              <w:tab w:val="left" w:pos="1320"/>
              <w:tab w:val="right" w:leader="dot" w:pos="9769"/>
            </w:tabs>
            <w:rPr>
              <w:noProof/>
            </w:rPr>
          </w:pPr>
          <w:hyperlink w:anchor="_Toc392090968" w:history="1">
            <w:r w:rsidR="00EA5FFA" w:rsidRPr="00256023">
              <w:rPr>
                <w:rStyle w:val="Hyperlink"/>
                <w:noProof/>
              </w:rPr>
              <w:t>10.3.5</w:t>
            </w:r>
            <w:r w:rsidR="00EA5FFA">
              <w:rPr>
                <w:noProof/>
              </w:rPr>
              <w:tab/>
            </w:r>
            <w:r w:rsidR="00EA5FFA" w:rsidRPr="00256023">
              <w:rPr>
                <w:rStyle w:val="Hyperlink"/>
                <w:noProof/>
              </w:rPr>
              <w:t>Qualifikationen</w:t>
            </w:r>
            <w:r w:rsidR="00EA5FFA">
              <w:rPr>
                <w:noProof/>
                <w:webHidden/>
              </w:rPr>
              <w:tab/>
            </w:r>
            <w:r w:rsidR="00EA5FFA">
              <w:rPr>
                <w:noProof/>
                <w:webHidden/>
              </w:rPr>
              <w:fldChar w:fldCharType="begin"/>
            </w:r>
            <w:r w:rsidR="00EA5FFA">
              <w:rPr>
                <w:noProof/>
                <w:webHidden/>
              </w:rPr>
              <w:instrText xml:space="preserve"> PAGEREF _Toc392090968 \h </w:instrText>
            </w:r>
            <w:r w:rsidR="00EA5FFA">
              <w:rPr>
                <w:noProof/>
                <w:webHidden/>
              </w:rPr>
            </w:r>
            <w:r w:rsidR="00EA5FFA">
              <w:rPr>
                <w:noProof/>
                <w:webHidden/>
              </w:rPr>
              <w:fldChar w:fldCharType="separate"/>
            </w:r>
            <w:r w:rsidR="00EA5FFA">
              <w:rPr>
                <w:noProof/>
                <w:webHidden/>
              </w:rPr>
              <w:t>63</w:t>
            </w:r>
            <w:r w:rsidR="00EA5FFA">
              <w:rPr>
                <w:noProof/>
                <w:webHidden/>
              </w:rPr>
              <w:fldChar w:fldCharType="end"/>
            </w:r>
          </w:hyperlink>
        </w:p>
        <w:p w14:paraId="66AC7F91" w14:textId="77777777" w:rsidR="00EA5FFA" w:rsidRDefault="00DC03E7">
          <w:pPr>
            <w:pStyle w:val="Verzeichnis2"/>
            <w:tabs>
              <w:tab w:val="left" w:pos="880"/>
              <w:tab w:val="right" w:leader="dot" w:pos="9769"/>
            </w:tabs>
            <w:rPr>
              <w:noProof/>
            </w:rPr>
          </w:pPr>
          <w:hyperlink w:anchor="_Toc392090969" w:history="1">
            <w:r w:rsidR="00EA5FFA" w:rsidRPr="00256023">
              <w:rPr>
                <w:rStyle w:val="Hyperlink"/>
                <w:noProof/>
              </w:rPr>
              <w:t>10.4</w:t>
            </w:r>
            <w:r w:rsidR="00EA5FFA">
              <w:rPr>
                <w:noProof/>
              </w:rPr>
              <w:tab/>
            </w:r>
            <w:r w:rsidR="00EA5FFA" w:rsidRPr="00256023">
              <w:rPr>
                <w:rStyle w:val="Hyperlink"/>
                <w:noProof/>
              </w:rPr>
              <w:t>Die Kursverwaltung</w:t>
            </w:r>
            <w:r w:rsidR="00EA5FFA">
              <w:rPr>
                <w:noProof/>
                <w:webHidden/>
              </w:rPr>
              <w:tab/>
            </w:r>
            <w:r w:rsidR="00EA5FFA">
              <w:rPr>
                <w:noProof/>
                <w:webHidden/>
              </w:rPr>
              <w:fldChar w:fldCharType="begin"/>
            </w:r>
            <w:r w:rsidR="00EA5FFA">
              <w:rPr>
                <w:noProof/>
                <w:webHidden/>
              </w:rPr>
              <w:instrText xml:space="preserve"> PAGEREF _Toc392090969 \h </w:instrText>
            </w:r>
            <w:r w:rsidR="00EA5FFA">
              <w:rPr>
                <w:noProof/>
                <w:webHidden/>
              </w:rPr>
            </w:r>
            <w:r w:rsidR="00EA5FFA">
              <w:rPr>
                <w:noProof/>
                <w:webHidden/>
              </w:rPr>
              <w:fldChar w:fldCharType="separate"/>
            </w:r>
            <w:r w:rsidR="00EA5FFA">
              <w:rPr>
                <w:noProof/>
                <w:webHidden/>
              </w:rPr>
              <w:t>64</w:t>
            </w:r>
            <w:r w:rsidR="00EA5FFA">
              <w:rPr>
                <w:noProof/>
                <w:webHidden/>
              </w:rPr>
              <w:fldChar w:fldCharType="end"/>
            </w:r>
          </w:hyperlink>
        </w:p>
        <w:p w14:paraId="02A6C468" w14:textId="77777777" w:rsidR="00EA5FFA" w:rsidRDefault="00DC03E7">
          <w:pPr>
            <w:pStyle w:val="Verzeichnis2"/>
            <w:tabs>
              <w:tab w:val="left" w:pos="880"/>
              <w:tab w:val="right" w:leader="dot" w:pos="9769"/>
            </w:tabs>
            <w:rPr>
              <w:noProof/>
            </w:rPr>
          </w:pPr>
          <w:hyperlink w:anchor="_Toc392090970" w:history="1">
            <w:r w:rsidR="00EA5FFA" w:rsidRPr="00256023">
              <w:rPr>
                <w:rStyle w:val="Hyperlink"/>
                <w:noProof/>
              </w:rPr>
              <w:t>10.5</w:t>
            </w:r>
            <w:r w:rsidR="00EA5FFA">
              <w:rPr>
                <w:noProof/>
              </w:rPr>
              <w:tab/>
            </w:r>
            <w:r w:rsidR="00EA5FFA" w:rsidRPr="00256023">
              <w:rPr>
                <w:rStyle w:val="Hyperlink"/>
                <w:noProof/>
              </w:rPr>
              <w:t>Die Materialverwaltung</w:t>
            </w:r>
            <w:r w:rsidR="00EA5FFA">
              <w:rPr>
                <w:noProof/>
                <w:webHidden/>
              </w:rPr>
              <w:tab/>
            </w:r>
            <w:r w:rsidR="00EA5FFA">
              <w:rPr>
                <w:noProof/>
                <w:webHidden/>
              </w:rPr>
              <w:fldChar w:fldCharType="begin"/>
            </w:r>
            <w:r w:rsidR="00EA5FFA">
              <w:rPr>
                <w:noProof/>
                <w:webHidden/>
              </w:rPr>
              <w:instrText xml:space="preserve"> PAGEREF _Toc392090970 \h </w:instrText>
            </w:r>
            <w:r w:rsidR="00EA5FFA">
              <w:rPr>
                <w:noProof/>
                <w:webHidden/>
              </w:rPr>
            </w:r>
            <w:r w:rsidR="00EA5FFA">
              <w:rPr>
                <w:noProof/>
                <w:webHidden/>
              </w:rPr>
              <w:fldChar w:fldCharType="separate"/>
            </w:r>
            <w:r w:rsidR="00EA5FFA">
              <w:rPr>
                <w:noProof/>
                <w:webHidden/>
              </w:rPr>
              <w:t>65</w:t>
            </w:r>
            <w:r w:rsidR="00EA5FFA">
              <w:rPr>
                <w:noProof/>
                <w:webHidden/>
              </w:rPr>
              <w:fldChar w:fldCharType="end"/>
            </w:r>
          </w:hyperlink>
        </w:p>
        <w:p w14:paraId="52C97E61" w14:textId="77777777" w:rsidR="00EA5FFA" w:rsidRDefault="00DC03E7">
          <w:pPr>
            <w:pStyle w:val="Verzeichnis2"/>
            <w:tabs>
              <w:tab w:val="left" w:pos="880"/>
              <w:tab w:val="right" w:leader="dot" w:pos="9769"/>
            </w:tabs>
            <w:rPr>
              <w:noProof/>
            </w:rPr>
          </w:pPr>
          <w:hyperlink w:anchor="_Toc392090971" w:history="1">
            <w:r w:rsidR="00EA5FFA" w:rsidRPr="00256023">
              <w:rPr>
                <w:rStyle w:val="Hyperlink"/>
                <w:noProof/>
              </w:rPr>
              <w:t>10.6</w:t>
            </w:r>
            <w:r w:rsidR="00EA5FFA">
              <w:rPr>
                <w:noProof/>
              </w:rPr>
              <w:tab/>
            </w:r>
            <w:r w:rsidR="00EA5FFA" w:rsidRPr="00256023">
              <w:rPr>
                <w:rStyle w:val="Hyperlink"/>
                <w:noProof/>
              </w:rPr>
              <w:t>Die Rechnungsverwaltung</w:t>
            </w:r>
            <w:r w:rsidR="00EA5FFA">
              <w:rPr>
                <w:noProof/>
                <w:webHidden/>
              </w:rPr>
              <w:tab/>
            </w:r>
            <w:r w:rsidR="00EA5FFA">
              <w:rPr>
                <w:noProof/>
                <w:webHidden/>
              </w:rPr>
              <w:fldChar w:fldCharType="begin"/>
            </w:r>
            <w:r w:rsidR="00EA5FFA">
              <w:rPr>
                <w:noProof/>
                <w:webHidden/>
              </w:rPr>
              <w:instrText xml:space="preserve"> PAGEREF _Toc392090971 \h </w:instrText>
            </w:r>
            <w:r w:rsidR="00EA5FFA">
              <w:rPr>
                <w:noProof/>
                <w:webHidden/>
              </w:rPr>
            </w:r>
            <w:r w:rsidR="00EA5FFA">
              <w:rPr>
                <w:noProof/>
                <w:webHidden/>
              </w:rPr>
              <w:fldChar w:fldCharType="separate"/>
            </w:r>
            <w:r w:rsidR="00EA5FFA">
              <w:rPr>
                <w:noProof/>
                <w:webHidden/>
              </w:rPr>
              <w:t>65</w:t>
            </w:r>
            <w:r w:rsidR="00EA5FFA">
              <w:rPr>
                <w:noProof/>
                <w:webHidden/>
              </w:rPr>
              <w:fldChar w:fldCharType="end"/>
            </w:r>
          </w:hyperlink>
        </w:p>
        <w:p w14:paraId="17023CB7" w14:textId="77777777" w:rsidR="00EA5FFA" w:rsidRDefault="00DC03E7">
          <w:pPr>
            <w:pStyle w:val="Verzeichnis2"/>
            <w:tabs>
              <w:tab w:val="left" w:pos="880"/>
              <w:tab w:val="right" w:leader="dot" w:pos="9769"/>
            </w:tabs>
            <w:rPr>
              <w:noProof/>
            </w:rPr>
          </w:pPr>
          <w:hyperlink w:anchor="_Toc392090972" w:history="1">
            <w:r w:rsidR="00EA5FFA" w:rsidRPr="00256023">
              <w:rPr>
                <w:rStyle w:val="Hyperlink"/>
                <w:noProof/>
              </w:rPr>
              <w:t>10.7</w:t>
            </w:r>
            <w:r w:rsidR="00EA5FFA">
              <w:rPr>
                <w:noProof/>
              </w:rPr>
              <w:tab/>
            </w:r>
            <w:r w:rsidR="00EA5FFA" w:rsidRPr="00256023">
              <w:rPr>
                <w:rStyle w:val="Hyperlink"/>
                <w:noProof/>
              </w:rPr>
              <w:t>Die Terminverwaltung</w:t>
            </w:r>
            <w:r w:rsidR="00EA5FFA">
              <w:rPr>
                <w:noProof/>
                <w:webHidden/>
              </w:rPr>
              <w:tab/>
            </w:r>
            <w:r w:rsidR="00EA5FFA">
              <w:rPr>
                <w:noProof/>
                <w:webHidden/>
              </w:rPr>
              <w:fldChar w:fldCharType="begin"/>
            </w:r>
            <w:r w:rsidR="00EA5FFA">
              <w:rPr>
                <w:noProof/>
                <w:webHidden/>
              </w:rPr>
              <w:instrText xml:space="preserve"> PAGEREF _Toc392090972 \h </w:instrText>
            </w:r>
            <w:r w:rsidR="00EA5FFA">
              <w:rPr>
                <w:noProof/>
                <w:webHidden/>
              </w:rPr>
            </w:r>
            <w:r w:rsidR="00EA5FFA">
              <w:rPr>
                <w:noProof/>
                <w:webHidden/>
              </w:rPr>
              <w:fldChar w:fldCharType="separate"/>
            </w:r>
            <w:r w:rsidR="00EA5FFA">
              <w:rPr>
                <w:noProof/>
                <w:webHidden/>
              </w:rPr>
              <w:t>65</w:t>
            </w:r>
            <w:r w:rsidR="00EA5FFA">
              <w:rPr>
                <w:noProof/>
                <w:webHidden/>
              </w:rPr>
              <w:fldChar w:fldCharType="end"/>
            </w:r>
          </w:hyperlink>
        </w:p>
        <w:p w14:paraId="4BDFEB0F" w14:textId="77777777" w:rsidR="00EA5FFA" w:rsidRDefault="00DC03E7">
          <w:pPr>
            <w:pStyle w:val="Verzeichnis1"/>
            <w:tabs>
              <w:tab w:val="left" w:pos="660"/>
              <w:tab w:val="right" w:leader="dot" w:pos="9769"/>
            </w:tabs>
            <w:rPr>
              <w:noProof/>
            </w:rPr>
          </w:pPr>
          <w:hyperlink w:anchor="_Toc392090973" w:history="1">
            <w:r w:rsidR="00EA5FFA" w:rsidRPr="00256023">
              <w:rPr>
                <w:rStyle w:val="Hyperlink"/>
                <w:noProof/>
              </w:rPr>
              <w:t>11</w:t>
            </w:r>
            <w:r w:rsidR="00EA5FFA">
              <w:rPr>
                <w:noProof/>
              </w:rPr>
              <w:tab/>
            </w:r>
            <w:r w:rsidR="00EA5FFA" w:rsidRPr="00256023">
              <w:rPr>
                <w:rStyle w:val="Hyperlink"/>
                <w:noProof/>
              </w:rPr>
              <w:t>Die Dokumentation</w:t>
            </w:r>
            <w:r w:rsidR="00EA5FFA">
              <w:rPr>
                <w:noProof/>
                <w:webHidden/>
              </w:rPr>
              <w:tab/>
            </w:r>
            <w:r w:rsidR="00EA5FFA">
              <w:rPr>
                <w:noProof/>
                <w:webHidden/>
              </w:rPr>
              <w:fldChar w:fldCharType="begin"/>
            </w:r>
            <w:r w:rsidR="00EA5FFA">
              <w:rPr>
                <w:noProof/>
                <w:webHidden/>
              </w:rPr>
              <w:instrText xml:space="preserve"> PAGEREF _Toc392090973 \h </w:instrText>
            </w:r>
            <w:r w:rsidR="00EA5FFA">
              <w:rPr>
                <w:noProof/>
                <w:webHidden/>
              </w:rPr>
            </w:r>
            <w:r w:rsidR="00EA5FFA">
              <w:rPr>
                <w:noProof/>
                <w:webHidden/>
              </w:rPr>
              <w:fldChar w:fldCharType="separate"/>
            </w:r>
            <w:r w:rsidR="00EA5FFA">
              <w:rPr>
                <w:noProof/>
                <w:webHidden/>
              </w:rPr>
              <w:t>66</w:t>
            </w:r>
            <w:r w:rsidR="00EA5FFA">
              <w:rPr>
                <w:noProof/>
                <w:webHidden/>
              </w:rPr>
              <w:fldChar w:fldCharType="end"/>
            </w:r>
          </w:hyperlink>
        </w:p>
        <w:p w14:paraId="6849693A" w14:textId="77777777" w:rsidR="00EA5FFA" w:rsidRDefault="00DC03E7">
          <w:pPr>
            <w:pStyle w:val="Verzeichnis2"/>
            <w:tabs>
              <w:tab w:val="left" w:pos="880"/>
              <w:tab w:val="right" w:leader="dot" w:pos="9769"/>
            </w:tabs>
            <w:rPr>
              <w:noProof/>
            </w:rPr>
          </w:pPr>
          <w:hyperlink w:anchor="_Toc392090974" w:history="1">
            <w:r w:rsidR="00EA5FFA" w:rsidRPr="00256023">
              <w:rPr>
                <w:rStyle w:val="Hyperlink"/>
                <w:noProof/>
              </w:rPr>
              <w:t>11.1</w:t>
            </w:r>
            <w:r w:rsidR="00EA5FFA">
              <w:rPr>
                <w:noProof/>
              </w:rPr>
              <w:tab/>
            </w:r>
            <w:r w:rsidR="00EA5FFA" w:rsidRPr="00256023">
              <w:rPr>
                <w:rStyle w:val="Hyperlink"/>
                <w:noProof/>
              </w:rPr>
              <w:t>Definition</w:t>
            </w:r>
            <w:r w:rsidR="00EA5FFA">
              <w:rPr>
                <w:noProof/>
                <w:webHidden/>
              </w:rPr>
              <w:tab/>
            </w:r>
            <w:r w:rsidR="00EA5FFA">
              <w:rPr>
                <w:noProof/>
                <w:webHidden/>
              </w:rPr>
              <w:fldChar w:fldCharType="begin"/>
            </w:r>
            <w:r w:rsidR="00EA5FFA">
              <w:rPr>
                <w:noProof/>
                <w:webHidden/>
              </w:rPr>
              <w:instrText xml:space="preserve"> PAGEREF _Toc392090974 \h </w:instrText>
            </w:r>
            <w:r w:rsidR="00EA5FFA">
              <w:rPr>
                <w:noProof/>
                <w:webHidden/>
              </w:rPr>
            </w:r>
            <w:r w:rsidR="00EA5FFA">
              <w:rPr>
                <w:noProof/>
                <w:webHidden/>
              </w:rPr>
              <w:fldChar w:fldCharType="separate"/>
            </w:r>
            <w:r w:rsidR="00EA5FFA">
              <w:rPr>
                <w:noProof/>
                <w:webHidden/>
              </w:rPr>
              <w:t>66</w:t>
            </w:r>
            <w:r w:rsidR="00EA5FFA">
              <w:rPr>
                <w:noProof/>
                <w:webHidden/>
              </w:rPr>
              <w:fldChar w:fldCharType="end"/>
            </w:r>
          </w:hyperlink>
        </w:p>
        <w:p w14:paraId="6356BA8C" w14:textId="77777777" w:rsidR="00EA5FFA" w:rsidRDefault="00DC03E7">
          <w:pPr>
            <w:pStyle w:val="Verzeichnis2"/>
            <w:tabs>
              <w:tab w:val="left" w:pos="880"/>
              <w:tab w:val="right" w:leader="dot" w:pos="9769"/>
            </w:tabs>
            <w:rPr>
              <w:noProof/>
            </w:rPr>
          </w:pPr>
          <w:hyperlink w:anchor="_Toc392090975" w:history="1">
            <w:r w:rsidR="00EA5FFA" w:rsidRPr="00256023">
              <w:rPr>
                <w:rStyle w:val="Hyperlink"/>
                <w:noProof/>
              </w:rPr>
              <w:t>11.2</w:t>
            </w:r>
            <w:r w:rsidR="00EA5FFA">
              <w:rPr>
                <w:noProof/>
              </w:rPr>
              <w:tab/>
            </w:r>
            <w:r w:rsidR="00EA5FFA" w:rsidRPr="00256023">
              <w:rPr>
                <w:rStyle w:val="Hyperlink"/>
                <w:noProof/>
              </w:rPr>
              <w:t>Merkmale einer Dokumentation</w:t>
            </w:r>
            <w:r w:rsidR="00EA5FFA">
              <w:rPr>
                <w:noProof/>
                <w:webHidden/>
              </w:rPr>
              <w:tab/>
            </w:r>
            <w:r w:rsidR="00EA5FFA">
              <w:rPr>
                <w:noProof/>
                <w:webHidden/>
              </w:rPr>
              <w:fldChar w:fldCharType="begin"/>
            </w:r>
            <w:r w:rsidR="00EA5FFA">
              <w:rPr>
                <w:noProof/>
                <w:webHidden/>
              </w:rPr>
              <w:instrText xml:space="preserve"> PAGEREF _Toc392090975 \h </w:instrText>
            </w:r>
            <w:r w:rsidR="00EA5FFA">
              <w:rPr>
                <w:noProof/>
                <w:webHidden/>
              </w:rPr>
            </w:r>
            <w:r w:rsidR="00EA5FFA">
              <w:rPr>
                <w:noProof/>
                <w:webHidden/>
              </w:rPr>
              <w:fldChar w:fldCharType="separate"/>
            </w:r>
            <w:r w:rsidR="00EA5FFA">
              <w:rPr>
                <w:noProof/>
                <w:webHidden/>
              </w:rPr>
              <w:t>66</w:t>
            </w:r>
            <w:r w:rsidR="00EA5FFA">
              <w:rPr>
                <w:noProof/>
                <w:webHidden/>
              </w:rPr>
              <w:fldChar w:fldCharType="end"/>
            </w:r>
          </w:hyperlink>
        </w:p>
        <w:p w14:paraId="113F7CF5" w14:textId="77777777" w:rsidR="00EA5FFA" w:rsidRDefault="00DC03E7">
          <w:pPr>
            <w:pStyle w:val="Verzeichnis2"/>
            <w:tabs>
              <w:tab w:val="left" w:pos="880"/>
              <w:tab w:val="right" w:leader="dot" w:pos="9769"/>
            </w:tabs>
            <w:rPr>
              <w:noProof/>
            </w:rPr>
          </w:pPr>
          <w:hyperlink w:anchor="_Toc392090976" w:history="1">
            <w:r w:rsidR="00EA5FFA" w:rsidRPr="00256023">
              <w:rPr>
                <w:rStyle w:val="Hyperlink"/>
                <w:noProof/>
              </w:rPr>
              <w:t>11.3</w:t>
            </w:r>
            <w:r w:rsidR="00EA5FFA">
              <w:rPr>
                <w:noProof/>
              </w:rPr>
              <w:tab/>
            </w:r>
            <w:r w:rsidR="00EA5FFA" w:rsidRPr="00256023">
              <w:rPr>
                <w:rStyle w:val="Hyperlink"/>
                <w:noProof/>
              </w:rPr>
              <w:t>Dokumentationstechniken</w:t>
            </w:r>
            <w:r w:rsidR="00EA5FFA">
              <w:rPr>
                <w:noProof/>
                <w:webHidden/>
              </w:rPr>
              <w:tab/>
            </w:r>
            <w:r w:rsidR="00EA5FFA">
              <w:rPr>
                <w:noProof/>
                <w:webHidden/>
              </w:rPr>
              <w:fldChar w:fldCharType="begin"/>
            </w:r>
            <w:r w:rsidR="00EA5FFA">
              <w:rPr>
                <w:noProof/>
                <w:webHidden/>
              </w:rPr>
              <w:instrText xml:space="preserve"> PAGEREF _Toc392090976 \h </w:instrText>
            </w:r>
            <w:r w:rsidR="00EA5FFA">
              <w:rPr>
                <w:noProof/>
                <w:webHidden/>
              </w:rPr>
            </w:r>
            <w:r w:rsidR="00EA5FFA">
              <w:rPr>
                <w:noProof/>
                <w:webHidden/>
              </w:rPr>
              <w:fldChar w:fldCharType="separate"/>
            </w:r>
            <w:r w:rsidR="00EA5FFA">
              <w:rPr>
                <w:noProof/>
                <w:webHidden/>
              </w:rPr>
              <w:t>67</w:t>
            </w:r>
            <w:r w:rsidR="00EA5FFA">
              <w:rPr>
                <w:noProof/>
                <w:webHidden/>
              </w:rPr>
              <w:fldChar w:fldCharType="end"/>
            </w:r>
          </w:hyperlink>
        </w:p>
        <w:p w14:paraId="4BA96C4A" w14:textId="77777777" w:rsidR="00EA5FFA" w:rsidRDefault="00DC03E7">
          <w:pPr>
            <w:pStyle w:val="Verzeichnis2"/>
            <w:tabs>
              <w:tab w:val="left" w:pos="880"/>
              <w:tab w:val="right" w:leader="dot" w:pos="9769"/>
            </w:tabs>
            <w:rPr>
              <w:noProof/>
            </w:rPr>
          </w:pPr>
          <w:hyperlink w:anchor="_Toc392090977" w:history="1">
            <w:r w:rsidR="00EA5FFA" w:rsidRPr="00256023">
              <w:rPr>
                <w:rStyle w:val="Hyperlink"/>
                <w:noProof/>
              </w:rPr>
              <w:t>11.4</w:t>
            </w:r>
            <w:r w:rsidR="00EA5FFA">
              <w:rPr>
                <w:noProof/>
              </w:rPr>
              <w:tab/>
            </w:r>
            <w:r w:rsidR="00EA5FFA" w:rsidRPr="00256023">
              <w:rPr>
                <w:rStyle w:val="Hyperlink"/>
                <w:noProof/>
              </w:rPr>
              <w:t>Die technische Dokumentation</w:t>
            </w:r>
            <w:r w:rsidR="00EA5FFA">
              <w:rPr>
                <w:noProof/>
                <w:webHidden/>
              </w:rPr>
              <w:tab/>
            </w:r>
            <w:r w:rsidR="00EA5FFA">
              <w:rPr>
                <w:noProof/>
                <w:webHidden/>
              </w:rPr>
              <w:fldChar w:fldCharType="begin"/>
            </w:r>
            <w:r w:rsidR="00EA5FFA">
              <w:rPr>
                <w:noProof/>
                <w:webHidden/>
              </w:rPr>
              <w:instrText xml:space="preserve"> PAGEREF _Toc392090977 \h </w:instrText>
            </w:r>
            <w:r w:rsidR="00EA5FFA">
              <w:rPr>
                <w:noProof/>
                <w:webHidden/>
              </w:rPr>
            </w:r>
            <w:r w:rsidR="00EA5FFA">
              <w:rPr>
                <w:noProof/>
                <w:webHidden/>
              </w:rPr>
              <w:fldChar w:fldCharType="separate"/>
            </w:r>
            <w:r w:rsidR="00EA5FFA">
              <w:rPr>
                <w:noProof/>
                <w:webHidden/>
              </w:rPr>
              <w:t>67</w:t>
            </w:r>
            <w:r w:rsidR="00EA5FFA">
              <w:rPr>
                <w:noProof/>
                <w:webHidden/>
              </w:rPr>
              <w:fldChar w:fldCharType="end"/>
            </w:r>
          </w:hyperlink>
        </w:p>
        <w:p w14:paraId="3DAC2FF2" w14:textId="77777777" w:rsidR="00EA5FFA" w:rsidRDefault="00DC03E7">
          <w:pPr>
            <w:pStyle w:val="Verzeichnis2"/>
            <w:tabs>
              <w:tab w:val="left" w:pos="880"/>
              <w:tab w:val="right" w:leader="dot" w:pos="9769"/>
            </w:tabs>
            <w:rPr>
              <w:noProof/>
            </w:rPr>
          </w:pPr>
          <w:hyperlink w:anchor="_Toc392090978" w:history="1">
            <w:r w:rsidR="00EA5FFA" w:rsidRPr="00256023">
              <w:rPr>
                <w:rStyle w:val="Hyperlink"/>
                <w:noProof/>
              </w:rPr>
              <w:t>11.5</w:t>
            </w:r>
            <w:r w:rsidR="00EA5FFA">
              <w:rPr>
                <w:noProof/>
              </w:rPr>
              <w:tab/>
            </w:r>
            <w:r w:rsidR="00EA5FFA" w:rsidRPr="00256023">
              <w:rPr>
                <w:rStyle w:val="Hyperlink"/>
                <w:noProof/>
              </w:rPr>
              <w:t>Die Benutzerdokumentation</w:t>
            </w:r>
            <w:r w:rsidR="00EA5FFA">
              <w:rPr>
                <w:noProof/>
                <w:webHidden/>
              </w:rPr>
              <w:tab/>
            </w:r>
            <w:r w:rsidR="00EA5FFA">
              <w:rPr>
                <w:noProof/>
                <w:webHidden/>
              </w:rPr>
              <w:fldChar w:fldCharType="begin"/>
            </w:r>
            <w:r w:rsidR="00EA5FFA">
              <w:rPr>
                <w:noProof/>
                <w:webHidden/>
              </w:rPr>
              <w:instrText xml:space="preserve"> PAGEREF _Toc392090978 \h </w:instrText>
            </w:r>
            <w:r w:rsidR="00EA5FFA">
              <w:rPr>
                <w:noProof/>
                <w:webHidden/>
              </w:rPr>
            </w:r>
            <w:r w:rsidR="00EA5FFA">
              <w:rPr>
                <w:noProof/>
                <w:webHidden/>
              </w:rPr>
              <w:fldChar w:fldCharType="separate"/>
            </w:r>
            <w:r w:rsidR="00EA5FFA">
              <w:rPr>
                <w:noProof/>
                <w:webHidden/>
              </w:rPr>
              <w:t>67</w:t>
            </w:r>
            <w:r w:rsidR="00EA5FFA">
              <w:rPr>
                <w:noProof/>
                <w:webHidden/>
              </w:rPr>
              <w:fldChar w:fldCharType="end"/>
            </w:r>
          </w:hyperlink>
        </w:p>
        <w:p w14:paraId="11B82152" w14:textId="77777777" w:rsidR="00EA5FFA" w:rsidRDefault="00DC03E7">
          <w:pPr>
            <w:pStyle w:val="Verzeichnis1"/>
            <w:tabs>
              <w:tab w:val="left" w:pos="660"/>
              <w:tab w:val="right" w:leader="dot" w:pos="9769"/>
            </w:tabs>
            <w:rPr>
              <w:noProof/>
            </w:rPr>
          </w:pPr>
          <w:hyperlink w:anchor="_Toc392090979" w:history="1">
            <w:r w:rsidR="00EA5FFA" w:rsidRPr="00256023">
              <w:rPr>
                <w:rStyle w:val="Hyperlink"/>
                <w:noProof/>
              </w:rPr>
              <w:t>12</w:t>
            </w:r>
            <w:r w:rsidR="00EA5FFA">
              <w:rPr>
                <w:noProof/>
              </w:rPr>
              <w:tab/>
            </w:r>
            <w:r w:rsidR="00EA5FFA" w:rsidRPr="00256023">
              <w:rPr>
                <w:rStyle w:val="Hyperlink"/>
                <w:noProof/>
              </w:rPr>
              <w:t>Ausblick und zusätzliche Features</w:t>
            </w:r>
            <w:r w:rsidR="00EA5FFA">
              <w:rPr>
                <w:noProof/>
                <w:webHidden/>
              </w:rPr>
              <w:tab/>
            </w:r>
            <w:r w:rsidR="00EA5FFA">
              <w:rPr>
                <w:noProof/>
                <w:webHidden/>
              </w:rPr>
              <w:fldChar w:fldCharType="begin"/>
            </w:r>
            <w:r w:rsidR="00EA5FFA">
              <w:rPr>
                <w:noProof/>
                <w:webHidden/>
              </w:rPr>
              <w:instrText xml:space="preserve"> PAGEREF _Toc392090979 \h </w:instrText>
            </w:r>
            <w:r w:rsidR="00EA5FFA">
              <w:rPr>
                <w:noProof/>
                <w:webHidden/>
              </w:rPr>
            </w:r>
            <w:r w:rsidR="00EA5FFA">
              <w:rPr>
                <w:noProof/>
                <w:webHidden/>
              </w:rPr>
              <w:fldChar w:fldCharType="separate"/>
            </w:r>
            <w:r w:rsidR="00EA5FFA">
              <w:rPr>
                <w:noProof/>
                <w:webHidden/>
              </w:rPr>
              <w:t>69</w:t>
            </w:r>
            <w:r w:rsidR="00EA5FFA">
              <w:rPr>
                <w:noProof/>
                <w:webHidden/>
              </w:rPr>
              <w:fldChar w:fldCharType="end"/>
            </w:r>
          </w:hyperlink>
        </w:p>
        <w:p w14:paraId="5FE3086D" w14:textId="77777777" w:rsidR="00EA5FFA" w:rsidRDefault="00DC03E7">
          <w:pPr>
            <w:pStyle w:val="Verzeichnis1"/>
            <w:tabs>
              <w:tab w:val="left" w:pos="660"/>
              <w:tab w:val="right" w:leader="dot" w:pos="9769"/>
            </w:tabs>
            <w:rPr>
              <w:noProof/>
            </w:rPr>
          </w:pPr>
          <w:hyperlink w:anchor="_Toc392090980" w:history="1">
            <w:r w:rsidR="00EA5FFA" w:rsidRPr="00256023">
              <w:rPr>
                <w:rStyle w:val="Hyperlink"/>
                <w:noProof/>
              </w:rPr>
              <w:t>13</w:t>
            </w:r>
            <w:r w:rsidR="00EA5FFA">
              <w:rPr>
                <w:noProof/>
              </w:rPr>
              <w:tab/>
            </w:r>
            <w:r w:rsidR="00EA5FFA" w:rsidRPr="00256023">
              <w:rPr>
                <w:rStyle w:val="Hyperlink"/>
                <w:noProof/>
              </w:rPr>
              <w:t>Zusammenfassung</w:t>
            </w:r>
            <w:r w:rsidR="00EA5FFA">
              <w:rPr>
                <w:noProof/>
                <w:webHidden/>
              </w:rPr>
              <w:tab/>
            </w:r>
            <w:r w:rsidR="00EA5FFA">
              <w:rPr>
                <w:noProof/>
                <w:webHidden/>
              </w:rPr>
              <w:fldChar w:fldCharType="begin"/>
            </w:r>
            <w:r w:rsidR="00EA5FFA">
              <w:rPr>
                <w:noProof/>
                <w:webHidden/>
              </w:rPr>
              <w:instrText xml:space="preserve"> PAGEREF _Toc392090980 \h </w:instrText>
            </w:r>
            <w:r w:rsidR="00EA5FFA">
              <w:rPr>
                <w:noProof/>
                <w:webHidden/>
              </w:rPr>
            </w:r>
            <w:r w:rsidR="00EA5FFA">
              <w:rPr>
                <w:noProof/>
                <w:webHidden/>
              </w:rPr>
              <w:fldChar w:fldCharType="separate"/>
            </w:r>
            <w:r w:rsidR="00EA5FFA">
              <w:rPr>
                <w:noProof/>
                <w:webHidden/>
              </w:rPr>
              <w:t>70</w:t>
            </w:r>
            <w:r w:rsidR="00EA5FFA">
              <w:rPr>
                <w:noProof/>
                <w:webHidden/>
              </w:rPr>
              <w:fldChar w:fldCharType="end"/>
            </w:r>
          </w:hyperlink>
        </w:p>
        <w:p w14:paraId="23C71BEF" w14:textId="77777777" w:rsidR="00EA5FFA" w:rsidRDefault="00DC03E7">
          <w:pPr>
            <w:pStyle w:val="Verzeichnis1"/>
            <w:tabs>
              <w:tab w:val="left" w:pos="660"/>
              <w:tab w:val="right" w:leader="dot" w:pos="9769"/>
            </w:tabs>
            <w:rPr>
              <w:noProof/>
            </w:rPr>
          </w:pPr>
          <w:hyperlink w:anchor="_Toc392090981" w:history="1">
            <w:r w:rsidR="00EA5FFA" w:rsidRPr="00256023">
              <w:rPr>
                <w:rStyle w:val="Hyperlink"/>
                <w:noProof/>
              </w:rPr>
              <w:t>14</w:t>
            </w:r>
            <w:r w:rsidR="00EA5FFA">
              <w:rPr>
                <w:noProof/>
              </w:rPr>
              <w:tab/>
            </w:r>
            <w:r w:rsidR="00EA5FFA" w:rsidRPr="00256023">
              <w:rPr>
                <w:rStyle w:val="Hyperlink"/>
                <w:noProof/>
              </w:rPr>
              <w:t>Glossar</w:t>
            </w:r>
            <w:r w:rsidR="00EA5FFA">
              <w:rPr>
                <w:noProof/>
                <w:webHidden/>
              </w:rPr>
              <w:tab/>
            </w:r>
            <w:r w:rsidR="00EA5FFA">
              <w:rPr>
                <w:noProof/>
                <w:webHidden/>
              </w:rPr>
              <w:fldChar w:fldCharType="begin"/>
            </w:r>
            <w:r w:rsidR="00EA5FFA">
              <w:rPr>
                <w:noProof/>
                <w:webHidden/>
              </w:rPr>
              <w:instrText xml:space="preserve"> PAGEREF _Toc392090981 \h </w:instrText>
            </w:r>
            <w:r w:rsidR="00EA5FFA">
              <w:rPr>
                <w:noProof/>
                <w:webHidden/>
              </w:rPr>
            </w:r>
            <w:r w:rsidR="00EA5FFA">
              <w:rPr>
                <w:noProof/>
                <w:webHidden/>
              </w:rPr>
              <w:fldChar w:fldCharType="separate"/>
            </w:r>
            <w:r w:rsidR="00EA5FFA">
              <w:rPr>
                <w:noProof/>
                <w:webHidden/>
              </w:rPr>
              <w:t>71</w:t>
            </w:r>
            <w:r w:rsidR="00EA5FFA">
              <w:rPr>
                <w:noProof/>
                <w:webHidden/>
              </w:rPr>
              <w:fldChar w:fldCharType="end"/>
            </w:r>
          </w:hyperlink>
        </w:p>
        <w:p w14:paraId="28876D9A" w14:textId="77777777" w:rsidR="00EA5FFA" w:rsidRDefault="00DC03E7">
          <w:pPr>
            <w:pStyle w:val="Verzeichnis1"/>
            <w:tabs>
              <w:tab w:val="left" w:pos="660"/>
              <w:tab w:val="right" w:leader="dot" w:pos="9769"/>
            </w:tabs>
            <w:rPr>
              <w:noProof/>
            </w:rPr>
          </w:pPr>
          <w:hyperlink w:anchor="_Toc392090982" w:history="1">
            <w:r w:rsidR="00EA5FFA" w:rsidRPr="00256023">
              <w:rPr>
                <w:rStyle w:val="Hyperlink"/>
                <w:noProof/>
              </w:rPr>
              <w:t>15</w:t>
            </w:r>
            <w:r w:rsidR="00EA5FFA">
              <w:rPr>
                <w:noProof/>
              </w:rPr>
              <w:tab/>
            </w:r>
            <w:r w:rsidR="00EA5FFA" w:rsidRPr="00256023">
              <w:rPr>
                <w:rStyle w:val="Hyperlink"/>
                <w:noProof/>
              </w:rPr>
              <w:t>Literaturverzeichnis</w:t>
            </w:r>
            <w:r w:rsidR="00EA5FFA">
              <w:rPr>
                <w:noProof/>
                <w:webHidden/>
              </w:rPr>
              <w:tab/>
            </w:r>
            <w:r w:rsidR="00EA5FFA">
              <w:rPr>
                <w:noProof/>
                <w:webHidden/>
              </w:rPr>
              <w:fldChar w:fldCharType="begin"/>
            </w:r>
            <w:r w:rsidR="00EA5FFA">
              <w:rPr>
                <w:noProof/>
                <w:webHidden/>
              </w:rPr>
              <w:instrText xml:space="preserve"> PAGEREF _Toc392090982 \h </w:instrText>
            </w:r>
            <w:r w:rsidR="00EA5FFA">
              <w:rPr>
                <w:noProof/>
                <w:webHidden/>
              </w:rPr>
            </w:r>
            <w:r w:rsidR="00EA5FFA">
              <w:rPr>
                <w:noProof/>
                <w:webHidden/>
              </w:rPr>
              <w:fldChar w:fldCharType="separate"/>
            </w:r>
            <w:r w:rsidR="00EA5FFA">
              <w:rPr>
                <w:noProof/>
                <w:webHidden/>
              </w:rPr>
              <w:t>72</w:t>
            </w:r>
            <w:r w:rsidR="00EA5FFA">
              <w:rPr>
                <w:noProof/>
                <w:webHidden/>
              </w:rPr>
              <w:fldChar w:fldCharType="end"/>
            </w:r>
          </w:hyperlink>
        </w:p>
        <w:p w14:paraId="6E847540" w14:textId="77777777" w:rsidR="00EA5FFA" w:rsidRDefault="00DC03E7">
          <w:pPr>
            <w:pStyle w:val="Verzeichnis1"/>
            <w:tabs>
              <w:tab w:val="left" w:pos="660"/>
              <w:tab w:val="right" w:leader="dot" w:pos="9769"/>
            </w:tabs>
            <w:rPr>
              <w:noProof/>
            </w:rPr>
          </w:pPr>
          <w:hyperlink w:anchor="_Toc392090983" w:history="1">
            <w:r w:rsidR="00EA5FFA" w:rsidRPr="00256023">
              <w:rPr>
                <w:rStyle w:val="Hyperlink"/>
                <w:noProof/>
                <w:lang w:val="en-US"/>
              </w:rPr>
              <w:t>16</w:t>
            </w:r>
            <w:r w:rsidR="00EA5FFA">
              <w:rPr>
                <w:noProof/>
              </w:rPr>
              <w:tab/>
            </w:r>
            <w:r w:rsidR="00EA5FFA" w:rsidRPr="00256023">
              <w:rPr>
                <w:rStyle w:val="Hyperlink"/>
                <w:noProof/>
                <w:lang w:val="en-US"/>
              </w:rPr>
              <w:t>Abbildungsverzeichnis</w:t>
            </w:r>
            <w:r w:rsidR="00EA5FFA">
              <w:rPr>
                <w:noProof/>
                <w:webHidden/>
              </w:rPr>
              <w:tab/>
            </w:r>
            <w:r w:rsidR="00EA5FFA">
              <w:rPr>
                <w:noProof/>
                <w:webHidden/>
              </w:rPr>
              <w:fldChar w:fldCharType="begin"/>
            </w:r>
            <w:r w:rsidR="00EA5FFA">
              <w:rPr>
                <w:noProof/>
                <w:webHidden/>
              </w:rPr>
              <w:instrText xml:space="preserve"> PAGEREF _Toc392090983 \h </w:instrText>
            </w:r>
            <w:r w:rsidR="00EA5FFA">
              <w:rPr>
                <w:noProof/>
                <w:webHidden/>
              </w:rPr>
            </w:r>
            <w:r w:rsidR="00EA5FFA">
              <w:rPr>
                <w:noProof/>
                <w:webHidden/>
              </w:rPr>
              <w:fldChar w:fldCharType="separate"/>
            </w:r>
            <w:r w:rsidR="00EA5FFA">
              <w:rPr>
                <w:noProof/>
                <w:webHidden/>
              </w:rPr>
              <w:t>73</w:t>
            </w:r>
            <w:r w:rsidR="00EA5FFA">
              <w:rPr>
                <w:noProof/>
                <w:webHidden/>
              </w:rPr>
              <w:fldChar w:fldCharType="end"/>
            </w:r>
          </w:hyperlink>
        </w:p>
        <w:p w14:paraId="6A92FCF4" w14:textId="77777777" w:rsidR="00EA5FFA" w:rsidRDefault="00DC03E7">
          <w:pPr>
            <w:pStyle w:val="Verzeichnis1"/>
            <w:tabs>
              <w:tab w:val="left" w:pos="660"/>
              <w:tab w:val="right" w:leader="dot" w:pos="9769"/>
            </w:tabs>
            <w:rPr>
              <w:noProof/>
            </w:rPr>
          </w:pPr>
          <w:hyperlink w:anchor="_Toc392090984" w:history="1">
            <w:r w:rsidR="00EA5FFA" w:rsidRPr="00256023">
              <w:rPr>
                <w:rStyle w:val="Hyperlink"/>
                <w:noProof/>
                <w:lang w:val="en-US"/>
              </w:rPr>
              <w:t>17</w:t>
            </w:r>
            <w:r w:rsidR="00EA5FFA">
              <w:rPr>
                <w:noProof/>
              </w:rPr>
              <w:tab/>
            </w:r>
            <w:r w:rsidR="00EA5FFA" w:rsidRPr="00256023">
              <w:rPr>
                <w:rStyle w:val="Hyperlink"/>
                <w:noProof/>
                <w:lang w:val="en-US"/>
              </w:rPr>
              <w:t>Tabellenverzeichnis</w:t>
            </w:r>
            <w:r w:rsidR="00EA5FFA">
              <w:rPr>
                <w:noProof/>
                <w:webHidden/>
              </w:rPr>
              <w:tab/>
            </w:r>
            <w:r w:rsidR="00EA5FFA">
              <w:rPr>
                <w:noProof/>
                <w:webHidden/>
              </w:rPr>
              <w:fldChar w:fldCharType="begin"/>
            </w:r>
            <w:r w:rsidR="00EA5FFA">
              <w:rPr>
                <w:noProof/>
                <w:webHidden/>
              </w:rPr>
              <w:instrText xml:space="preserve"> PAGEREF _Toc392090984 \h </w:instrText>
            </w:r>
            <w:r w:rsidR="00EA5FFA">
              <w:rPr>
                <w:noProof/>
                <w:webHidden/>
              </w:rPr>
            </w:r>
            <w:r w:rsidR="00EA5FFA">
              <w:rPr>
                <w:noProof/>
                <w:webHidden/>
              </w:rPr>
              <w:fldChar w:fldCharType="separate"/>
            </w:r>
            <w:r w:rsidR="00EA5FFA">
              <w:rPr>
                <w:noProof/>
                <w:webHidden/>
              </w:rPr>
              <w:t>74</w:t>
            </w:r>
            <w:r w:rsidR="00EA5FFA">
              <w:rPr>
                <w:noProof/>
                <w:webHidden/>
              </w:rPr>
              <w:fldChar w:fldCharType="end"/>
            </w:r>
          </w:hyperlink>
        </w:p>
        <w:p w14:paraId="23FEFB47" w14:textId="77777777" w:rsidR="00EA5FFA" w:rsidRDefault="00DC03E7">
          <w:pPr>
            <w:pStyle w:val="Verzeichnis1"/>
            <w:tabs>
              <w:tab w:val="left" w:pos="660"/>
              <w:tab w:val="right" w:leader="dot" w:pos="9769"/>
            </w:tabs>
            <w:rPr>
              <w:noProof/>
            </w:rPr>
          </w:pPr>
          <w:hyperlink w:anchor="_Toc392090985" w:history="1">
            <w:r w:rsidR="00EA5FFA" w:rsidRPr="00256023">
              <w:rPr>
                <w:rStyle w:val="Hyperlink"/>
                <w:noProof/>
                <w:lang w:val="en-US"/>
              </w:rPr>
              <w:t>18</w:t>
            </w:r>
            <w:r w:rsidR="00EA5FFA">
              <w:rPr>
                <w:noProof/>
              </w:rPr>
              <w:tab/>
            </w:r>
            <w:r w:rsidR="00EA5FFA" w:rsidRPr="00256023">
              <w:rPr>
                <w:rStyle w:val="Hyperlink"/>
                <w:noProof/>
                <w:lang w:val="en-US"/>
              </w:rPr>
              <w:t>Abkürzungsverzeichnis</w:t>
            </w:r>
            <w:r w:rsidR="00EA5FFA">
              <w:rPr>
                <w:noProof/>
                <w:webHidden/>
              </w:rPr>
              <w:tab/>
            </w:r>
            <w:r w:rsidR="00EA5FFA">
              <w:rPr>
                <w:noProof/>
                <w:webHidden/>
              </w:rPr>
              <w:fldChar w:fldCharType="begin"/>
            </w:r>
            <w:r w:rsidR="00EA5FFA">
              <w:rPr>
                <w:noProof/>
                <w:webHidden/>
              </w:rPr>
              <w:instrText xml:space="preserve"> PAGEREF _Toc392090985 \h </w:instrText>
            </w:r>
            <w:r w:rsidR="00EA5FFA">
              <w:rPr>
                <w:noProof/>
                <w:webHidden/>
              </w:rPr>
            </w:r>
            <w:r w:rsidR="00EA5FFA">
              <w:rPr>
                <w:noProof/>
                <w:webHidden/>
              </w:rPr>
              <w:fldChar w:fldCharType="separate"/>
            </w:r>
            <w:r w:rsidR="00EA5FFA">
              <w:rPr>
                <w:noProof/>
                <w:webHidden/>
              </w:rPr>
              <w:t>75</w:t>
            </w:r>
            <w:r w:rsidR="00EA5FFA">
              <w:rPr>
                <w:noProof/>
                <w:webHidden/>
              </w:rPr>
              <w:fldChar w:fldCharType="end"/>
            </w:r>
          </w:hyperlink>
        </w:p>
        <w:p w14:paraId="07FA9615" w14:textId="77777777" w:rsidR="00EA5FFA" w:rsidRDefault="00DC03E7">
          <w:pPr>
            <w:pStyle w:val="Verzeichnis1"/>
            <w:tabs>
              <w:tab w:val="left" w:pos="660"/>
              <w:tab w:val="right" w:leader="dot" w:pos="9769"/>
            </w:tabs>
            <w:rPr>
              <w:noProof/>
            </w:rPr>
          </w:pPr>
          <w:hyperlink w:anchor="_Toc392090986" w:history="1">
            <w:r w:rsidR="00EA5FFA" w:rsidRPr="00256023">
              <w:rPr>
                <w:rStyle w:val="Hyperlink"/>
                <w:noProof/>
              </w:rPr>
              <w:t>19</w:t>
            </w:r>
            <w:r w:rsidR="00EA5FFA">
              <w:rPr>
                <w:noProof/>
              </w:rPr>
              <w:tab/>
            </w:r>
            <w:r w:rsidR="00EA5FFA" w:rsidRPr="00256023">
              <w:rPr>
                <w:rStyle w:val="Hyperlink"/>
                <w:noProof/>
              </w:rPr>
              <w:t>Anhang</w:t>
            </w:r>
            <w:r w:rsidR="00EA5FFA">
              <w:rPr>
                <w:noProof/>
                <w:webHidden/>
              </w:rPr>
              <w:tab/>
            </w:r>
            <w:r w:rsidR="00EA5FFA">
              <w:rPr>
                <w:noProof/>
                <w:webHidden/>
              </w:rPr>
              <w:fldChar w:fldCharType="begin"/>
            </w:r>
            <w:r w:rsidR="00EA5FFA">
              <w:rPr>
                <w:noProof/>
                <w:webHidden/>
              </w:rPr>
              <w:instrText xml:space="preserve"> PAGEREF _Toc392090986 \h </w:instrText>
            </w:r>
            <w:r w:rsidR="00EA5FFA">
              <w:rPr>
                <w:noProof/>
                <w:webHidden/>
              </w:rPr>
            </w:r>
            <w:r w:rsidR="00EA5FFA">
              <w:rPr>
                <w:noProof/>
                <w:webHidden/>
              </w:rPr>
              <w:fldChar w:fldCharType="separate"/>
            </w:r>
            <w:r w:rsidR="00EA5FFA">
              <w:rPr>
                <w:noProof/>
                <w:webHidden/>
              </w:rPr>
              <w:t>76</w:t>
            </w:r>
            <w:r w:rsidR="00EA5FFA">
              <w:rPr>
                <w:noProof/>
                <w:webHidden/>
              </w:rPr>
              <w:fldChar w:fldCharType="end"/>
            </w:r>
          </w:hyperlink>
        </w:p>
        <w:p w14:paraId="5CDE411F" w14:textId="3C8EC795" w:rsidR="00CF7065" w:rsidRDefault="00CF7065">
          <w:r>
            <w:rPr>
              <w:b/>
              <w:bCs/>
            </w:rPr>
            <w:fldChar w:fldCharType="end"/>
          </w:r>
        </w:p>
      </w:sdtContent>
    </w:sdt>
    <w:p w14:paraId="6655C2C6" w14:textId="77777777" w:rsidR="009A14E1" w:rsidRPr="00803173" w:rsidRDefault="009A14E1">
      <w:pPr>
        <w:spacing w:line="259" w:lineRule="auto"/>
      </w:pPr>
      <w:r w:rsidRPr="00803173">
        <w:br w:type="page"/>
      </w:r>
    </w:p>
    <w:p w14:paraId="3812092A" w14:textId="22AD51F8" w:rsidR="00394964" w:rsidRDefault="00394964">
      <w:pPr>
        <w:pStyle w:val="berschrift1"/>
      </w:pPr>
      <w:bookmarkStart w:id="12" w:name="_Toc391487363"/>
      <w:bookmarkStart w:id="13" w:name="_Toc391488323"/>
      <w:bookmarkStart w:id="14" w:name="_Toc391493614"/>
      <w:bookmarkStart w:id="15" w:name="_Toc391549620"/>
      <w:bookmarkStart w:id="16" w:name="_Toc391723800"/>
      <w:bookmarkStart w:id="17" w:name="_Toc391724105"/>
      <w:bookmarkStart w:id="18" w:name="_Toc391487364"/>
      <w:bookmarkStart w:id="19" w:name="_Toc391488324"/>
      <w:bookmarkStart w:id="20" w:name="_Toc391493615"/>
      <w:bookmarkStart w:id="21" w:name="_Toc391549621"/>
      <w:bookmarkStart w:id="22" w:name="_Toc391723801"/>
      <w:bookmarkStart w:id="23" w:name="_Toc391724106"/>
      <w:bookmarkStart w:id="24" w:name="_Toc391487365"/>
      <w:bookmarkStart w:id="25" w:name="_Toc391488325"/>
      <w:bookmarkStart w:id="26" w:name="_Toc391493616"/>
      <w:bookmarkStart w:id="27" w:name="_Toc391549622"/>
      <w:bookmarkStart w:id="28" w:name="_Toc391723802"/>
      <w:bookmarkStart w:id="29" w:name="_Toc391724107"/>
      <w:bookmarkStart w:id="30" w:name="_Toc391487366"/>
      <w:bookmarkStart w:id="31" w:name="_Toc391488326"/>
      <w:bookmarkStart w:id="32" w:name="_Toc391493617"/>
      <w:bookmarkStart w:id="33" w:name="_Toc391549623"/>
      <w:bookmarkStart w:id="34" w:name="_Toc391723803"/>
      <w:bookmarkStart w:id="35" w:name="_Toc391724108"/>
      <w:bookmarkStart w:id="36" w:name="_Toc391487367"/>
      <w:bookmarkStart w:id="37" w:name="_Toc391488327"/>
      <w:bookmarkStart w:id="38" w:name="_Toc391493618"/>
      <w:bookmarkStart w:id="39" w:name="_Toc391549624"/>
      <w:bookmarkStart w:id="40" w:name="_Toc391723804"/>
      <w:bookmarkStart w:id="41" w:name="_Toc391724109"/>
      <w:bookmarkStart w:id="42" w:name="_Toc391487368"/>
      <w:bookmarkStart w:id="43" w:name="_Toc391488328"/>
      <w:bookmarkStart w:id="44" w:name="_Toc391493619"/>
      <w:bookmarkStart w:id="45" w:name="_Toc391549625"/>
      <w:bookmarkStart w:id="46" w:name="_Toc391723805"/>
      <w:bookmarkStart w:id="47" w:name="_Toc391724110"/>
      <w:bookmarkStart w:id="48" w:name="_Toc391487369"/>
      <w:bookmarkStart w:id="49" w:name="_Toc391488329"/>
      <w:bookmarkStart w:id="50" w:name="_Toc391493620"/>
      <w:bookmarkStart w:id="51" w:name="_Toc391549626"/>
      <w:bookmarkStart w:id="52" w:name="_Toc391723806"/>
      <w:bookmarkStart w:id="53" w:name="_Toc391724111"/>
      <w:bookmarkStart w:id="54" w:name="_Toc391487370"/>
      <w:bookmarkStart w:id="55" w:name="_Toc391488330"/>
      <w:bookmarkStart w:id="56" w:name="_Toc391493621"/>
      <w:bookmarkStart w:id="57" w:name="_Toc391549627"/>
      <w:bookmarkStart w:id="58" w:name="_Toc391723807"/>
      <w:bookmarkStart w:id="59" w:name="_Toc391724112"/>
      <w:bookmarkStart w:id="60" w:name="_Toc391487371"/>
      <w:bookmarkStart w:id="61" w:name="_Toc391488331"/>
      <w:bookmarkStart w:id="62" w:name="_Toc391493622"/>
      <w:bookmarkStart w:id="63" w:name="_Toc391549628"/>
      <w:bookmarkStart w:id="64" w:name="_Toc391723808"/>
      <w:bookmarkStart w:id="65" w:name="_Toc391724113"/>
      <w:bookmarkStart w:id="66" w:name="_Toc391487372"/>
      <w:bookmarkStart w:id="67" w:name="_Toc391488332"/>
      <w:bookmarkStart w:id="68" w:name="_Toc391493623"/>
      <w:bookmarkStart w:id="69" w:name="_Toc391549629"/>
      <w:bookmarkStart w:id="70" w:name="_Toc391723809"/>
      <w:bookmarkStart w:id="71" w:name="_Toc391724114"/>
      <w:bookmarkStart w:id="72" w:name="_Toc391487373"/>
      <w:bookmarkStart w:id="73" w:name="_Toc391488333"/>
      <w:bookmarkStart w:id="74" w:name="_Toc391493624"/>
      <w:bookmarkStart w:id="75" w:name="_Toc391549630"/>
      <w:bookmarkStart w:id="76" w:name="_Toc391723810"/>
      <w:bookmarkStart w:id="77" w:name="_Toc391724115"/>
      <w:bookmarkStart w:id="78" w:name="_Toc391487374"/>
      <w:bookmarkStart w:id="79" w:name="_Toc391488334"/>
      <w:bookmarkStart w:id="80" w:name="_Toc391493625"/>
      <w:bookmarkStart w:id="81" w:name="_Toc391549631"/>
      <w:bookmarkStart w:id="82" w:name="_Toc391723811"/>
      <w:bookmarkStart w:id="83" w:name="_Toc391724116"/>
      <w:bookmarkStart w:id="84" w:name="_Toc391487375"/>
      <w:bookmarkStart w:id="85" w:name="_Toc391488335"/>
      <w:bookmarkStart w:id="86" w:name="_Toc391493626"/>
      <w:bookmarkStart w:id="87" w:name="_Toc391549632"/>
      <w:bookmarkStart w:id="88" w:name="_Toc391723812"/>
      <w:bookmarkStart w:id="89" w:name="_Toc391724117"/>
      <w:bookmarkStart w:id="90" w:name="_Toc391487376"/>
      <w:bookmarkStart w:id="91" w:name="_Toc391488336"/>
      <w:bookmarkStart w:id="92" w:name="_Toc391493627"/>
      <w:bookmarkStart w:id="93" w:name="_Toc391549633"/>
      <w:bookmarkStart w:id="94" w:name="_Toc391723813"/>
      <w:bookmarkStart w:id="95" w:name="_Toc391724118"/>
      <w:bookmarkStart w:id="96" w:name="_Toc391487377"/>
      <w:bookmarkStart w:id="97" w:name="_Toc391488337"/>
      <w:bookmarkStart w:id="98" w:name="_Toc391493628"/>
      <w:bookmarkStart w:id="99" w:name="_Toc391549634"/>
      <w:bookmarkStart w:id="100" w:name="_Toc391723814"/>
      <w:bookmarkStart w:id="101" w:name="_Toc391724119"/>
      <w:bookmarkStart w:id="102" w:name="_Toc391487378"/>
      <w:bookmarkStart w:id="103" w:name="_Toc391488338"/>
      <w:bookmarkStart w:id="104" w:name="_Toc391493629"/>
      <w:bookmarkStart w:id="105" w:name="_Toc391549635"/>
      <w:bookmarkStart w:id="106" w:name="_Toc391723815"/>
      <w:bookmarkStart w:id="107" w:name="_Toc391724120"/>
      <w:bookmarkStart w:id="108" w:name="_Toc391487379"/>
      <w:bookmarkStart w:id="109" w:name="_Toc391488339"/>
      <w:bookmarkStart w:id="110" w:name="_Toc391493630"/>
      <w:bookmarkStart w:id="111" w:name="_Toc391549636"/>
      <w:bookmarkStart w:id="112" w:name="_Toc391723816"/>
      <w:bookmarkStart w:id="113" w:name="_Toc391724121"/>
      <w:bookmarkStart w:id="114" w:name="_Toc382849746"/>
      <w:bookmarkStart w:id="115" w:name="_Toc39209091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56962">
        <w:lastRenderedPageBreak/>
        <w:t>Prolog</w:t>
      </w:r>
      <w:bookmarkEnd w:id="114"/>
      <w:r w:rsidR="00894F2C">
        <w:t xml:space="preserve"> [Dominik Schumacher]</w:t>
      </w:r>
      <w:bookmarkEnd w:id="115"/>
    </w:p>
    <w:p w14:paraId="22B56D0C" w14:textId="3D50F624" w:rsidR="00977A5C" w:rsidRDefault="00977A5C" w:rsidP="00D94B5A">
      <w:r>
        <w:t>Durch die Entwicklung der Mikroelektronik und der dadurch entstandenen Informations- und Kommunikationsbranchen, haben in den letzten Jahrzehnten immer mehr elektronische Geräte wie Computer,  Mobiltelefone und ein Internetzugang in den Haushalten überall auf der Welt Einzug gehalten. Sie fördern nicht nur die private K</w:t>
      </w:r>
      <w:r w:rsidR="009D30F8">
        <w:t>ommunikation, unterstützen bei alltäglichen Dingen, wie z.B. Schreiben eines Briefes sondern ermöglichen uns auch eine komplett neue Freizeitgestaltung. D</w:t>
      </w:r>
      <w:r w:rsidR="0026410A">
        <w:t xml:space="preserve">och weit mehr als der Einzelne </w:t>
      </w:r>
      <w:r w:rsidR="009D30F8">
        <w:t xml:space="preserve">profitiert die </w:t>
      </w:r>
      <w:r w:rsidR="0026410A">
        <w:t>weltweite</w:t>
      </w:r>
      <w:r w:rsidR="009D30F8">
        <w:t xml:space="preserve"> Wirtschaft von den neuen Technologien. In den frühen 1960er und 1970er Jahren hielten die ersten Großrechner im Banken- und Logistiksektor Einzug, um dort die vorhandenen Prozesse zu unterstützen, erleichtern, erweitern und zu beschleunigen. Mit der fortschreitenden Entwicklung von IT-Systemen</w:t>
      </w:r>
      <w:r w:rsidR="00782735">
        <w:t xml:space="preserve"> wurden Computer immer leistungsfähiger, kleiner und günstiger, sodass vor allem für immer mehr mittelständische Unternehmen elektronische Datenverarbeitung bezahlbar wurde. In diesem Bereich spielt die Entwicklung von Individualsoftware eine bedeutende Rolle, da für viele Unternehmen die vorhandene Standardsoftware Ihre Bedürfnisse nicht vollständig erfüllen konnte. Aus diesem Grund kontaktierte die Naukanu </w:t>
      </w:r>
      <w:r w:rsidR="00752A21">
        <w:t xml:space="preserve">Sailing School die Studs@Work AG zur Entwicklung einer Anwendung für die ganzheitliche Verwaltung ihrer Segelschule. </w:t>
      </w:r>
    </w:p>
    <w:p w14:paraId="723E4F46" w14:textId="13CD1EBE" w:rsidR="00752A21" w:rsidRPr="000B7DEC" w:rsidRDefault="00752A21" w:rsidP="000B7DEC">
      <w:r>
        <w:t>Dieser Projektbericht beschreibt im Rahmen einer durchgeführten IST-Analyse die vorhandenen  Geschäftsprozesse der Naukanu Sailing School. Des Weiteren wird detailliert auf die theoretischen Grundlagen sowie die im Rahmen dieses Projektes angewandten</w:t>
      </w:r>
      <w:r w:rsidR="00D05E97">
        <w:t xml:space="preserve"> Methoden</w:t>
      </w:r>
      <w:r>
        <w:t xml:space="preserve"> im Bereich der Softwareentwicklung eingegangen.</w:t>
      </w:r>
      <w:r w:rsidR="00D05E97">
        <w:t xml:space="preserve"> Hierbei werden nicht nur die technischen Details der Software erläutert, sondern auch die damit verbundenen Prozesse und Vorgehensweisen, welche zu dem fertigen Produkt „Naukanu Sailing School Manager“ führten.</w:t>
      </w:r>
    </w:p>
    <w:p w14:paraId="14C27731" w14:textId="77777777" w:rsidR="00D05E97" w:rsidRDefault="00D05E97">
      <w:pPr>
        <w:spacing w:line="259" w:lineRule="auto"/>
        <w:jc w:val="left"/>
      </w:pPr>
      <w:r>
        <w:br w:type="page"/>
      </w:r>
    </w:p>
    <w:p w14:paraId="57930445" w14:textId="297952A5" w:rsidR="00B6136D" w:rsidRPr="00304299" w:rsidRDefault="00D05E97">
      <w:pPr>
        <w:pStyle w:val="berschrift1"/>
      </w:pPr>
      <w:bookmarkStart w:id="116" w:name="_Toc392090917"/>
      <w:r w:rsidRPr="00304299">
        <w:lastRenderedPageBreak/>
        <w:t>Die Ausgangssituation</w:t>
      </w:r>
      <w:bookmarkEnd w:id="116"/>
    </w:p>
    <w:p w14:paraId="5F1BF0C5" w14:textId="25B0E14B" w:rsidR="006B4847" w:rsidRPr="000B7DEC" w:rsidRDefault="006B4847" w:rsidP="000B7DEC">
      <w:pPr>
        <w:pStyle w:val="berschrift2"/>
      </w:pPr>
      <w:bookmarkStart w:id="117" w:name="_Toc392090918"/>
      <w:r>
        <w:t>Der Auftraggeber</w:t>
      </w:r>
      <w:bookmarkEnd w:id="117"/>
    </w:p>
    <w:p w14:paraId="2B0C90ED" w14:textId="510339E6" w:rsidR="00F06EE8" w:rsidRDefault="00D94B5A" w:rsidP="00855FDE">
      <w:r>
        <w:t xml:space="preserve">Die Firma Naukanu Sailing School am Gardasee ist eine Segel- und Surfschule in Norditalien. Sie wurde 1928 von Felippe Santane </w:t>
      </w:r>
      <w:r w:rsidRPr="00917842">
        <w:t xml:space="preserve">gegründet. Im Sommer 2001 erwarb Stefan Marx die Segelschule und übernahm die Verantwortung für diese traditionsreiche Institution, in der schon Generationen von Seglern ausgebildet wurden. </w:t>
      </w:r>
      <w:r>
        <w:t>Die dort angebotenen Kurse können von Gruppen und Einzelpersonen gebucht werden. Die dafür eingesetzten Kursleiter sind freie Mitarbeiter, die saisonweise beschäftigt und kursweise bezahlt werden. 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313508CA" w14:textId="77777777" w:rsidR="00855FDE" w:rsidRDefault="00855FDE" w:rsidP="00855FDE"/>
    <w:p w14:paraId="36251C3D" w14:textId="76CA6F55" w:rsidR="006B4847" w:rsidRDefault="006B4847" w:rsidP="000B7DEC">
      <w:pPr>
        <w:pStyle w:val="berschrift2"/>
      </w:pPr>
      <w:bookmarkStart w:id="118" w:name="_Toc392090919"/>
      <w:r>
        <w:t>Der Auftragnehmer</w:t>
      </w:r>
      <w:bookmarkEnd w:id="118"/>
    </w:p>
    <w:tbl>
      <w:tblPr>
        <w:tblW w:w="0" w:type="auto"/>
        <w:tblLook w:val="04A0" w:firstRow="1" w:lastRow="0" w:firstColumn="1" w:lastColumn="0" w:noHBand="0" w:noVBand="1"/>
      </w:tblPr>
      <w:tblGrid>
        <w:gridCol w:w="3397"/>
        <w:gridCol w:w="6230"/>
      </w:tblGrid>
      <w:tr w:rsidR="006B4847" w14:paraId="6F399E20" w14:textId="77777777" w:rsidTr="003D4153">
        <w:tc>
          <w:tcPr>
            <w:tcW w:w="3397" w:type="dxa"/>
          </w:tcPr>
          <w:p w14:paraId="48B92FFE" w14:textId="77777777" w:rsidR="006B4847" w:rsidRPr="00BF0BEE" w:rsidRDefault="006B4847" w:rsidP="003D4153">
            <w:pPr>
              <w:rPr>
                <w:b/>
              </w:rPr>
            </w:pPr>
            <w:r w:rsidRPr="00BF0BEE">
              <w:rPr>
                <w:b/>
              </w:rPr>
              <w:t>Firmenname</w:t>
            </w:r>
          </w:p>
        </w:tc>
        <w:tc>
          <w:tcPr>
            <w:tcW w:w="6230" w:type="dxa"/>
          </w:tcPr>
          <w:p w14:paraId="03730954" w14:textId="77777777" w:rsidR="006B4847" w:rsidRDefault="006B4847" w:rsidP="003D4153">
            <w:r>
              <w:t>Studs@Work AG</w:t>
            </w:r>
          </w:p>
        </w:tc>
      </w:tr>
      <w:tr w:rsidR="006B4847" w14:paraId="5794BF85" w14:textId="77777777" w:rsidTr="003D4153">
        <w:tc>
          <w:tcPr>
            <w:tcW w:w="3397" w:type="dxa"/>
          </w:tcPr>
          <w:p w14:paraId="10741DD3" w14:textId="77777777" w:rsidR="006B4847" w:rsidRPr="00BF0BEE" w:rsidRDefault="006B4847" w:rsidP="003D4153">
            <w:pPr>
              <w:rPr>
                <w:b/>
              </w:rPr>
            </w:pPr>
            <w:r w:rsidRPr="00BF0BEE">
              <w:rPr>
                <w:b/>
              </w:rPr>
              <w:t>Gesellschaftsform</w:t>
            </w:r>
          </w:p>
        </w:tc>
        <w:tc>
          <w:tcPr>
            <w:tcW w:w="6230" w:type="dxa"/>
          </w:tcPr>
          <w:p w14:paraId="51A8E637" w14:textId="77777777" w:rsidR="006B4847" w:rsidRDefault="006B4847" w:rsidP="003D4153">
            <w:r>
              <w:t>Aktiengesellschaft</w:t>
            </w:r>
          </w:p>
        </w:tc>
      </w:tr>
      <w:tr w:rsidR="006B4847" w14:paraId="1CF5FE41" w14:textId="77777777" w:rsidTr="003D4153">
        <w:tc>
          <w:tcPr>
            <w:tcW w:w="3397" w:type="dxa"/>
          </w:tcPr>
          <w:p w14:paraId="00842E9B" w14:textId="77777777" w:rsidR="006B4847" w:rsidRPr="00BF0BEE" w:rsidRDefault="006B4847" w:rsidP="003D4153">
            <w:pPr>
              <w:rPr>
                <w:b/>
              </w:rPr>
            </w:pPr>
            <w:r w:rsidRPr="00BF0BEE">
              <w:rPr>
                <w:b/>
              </w:rPr>
              <w:t>Gegründet</w:t>
            </w:r>
          </w:p>
        </w:tc>
        <w:tc>
          <w:tcPr>
            <w:tcW w:w="6230" w:type="dxa"/>
          </w:tcPr>
          <w:p w14:paraId="69FCA940" w14:textId="77777777" w:rsidR="006B4847" w:rsidRDefault="006B4847" w:rsidP="003D4153">
            <w:r>
              <w:t>1999</w:t>
            </w:r>
          </w:p>
        </w:tc>
      </w:tr>
      <w:tr w:rsidR="006B4847" w14:paraId="4F0E9801" w14:textId="77777777" w:rsidTr="003D4153">
        <w:tc>
          <w:tcPr>
            <w:tcW w:w="3397" w:type="dxa"/>
          </w:tcPr>
          <w:p w14:paraId="2427C82D" w14:textId="77777777" w:rsidR="006B4847" w:rsidRPr="00BF0BEE" w:rsidRDefault="006B4847" w:rsidP="003D4153">
            <w:pPr>
              <w:rPr>
                <w:b/>
              </w:rPr>
            </w:pPr>
            <w:r w:rsidRPr="00BF0BEE">
              <w:rPr>
                <w:b/>
              </w:rPr>
              <w:t>Gründer und Geschäftsführer</w:t>
            </w:r>
          </w:p>
        </w:tc>
        <w:tc>
          <w:tcPr>
            <w:tcW w:w="6230" w:type="dxa"/>
          </w:tcPr>
          <w:p w14:paraId="2537218B" w14:textId="77777777" w:rsidR="006B4847" w:rsidRDefault="006B4847" w:rsidP="003D4153">
            <w:r>
              <w:t>Max Mustermann</w:t>
            </w:r>
          </w:p>
        </w:tc>
      </w:tr>
      <w:tr w:rsidR="006B4847" w14:paraId="444AF00B" w14:textId="77777777" w:rsidTr="003D4153">
        <w:tc>
          <w:tcPr>
            <w:tcW w:w="3397" w:type="dxa"/>
          </w:tcPr>
          <w:p w14:paraId="7DEA3547" w14:textId="77777777" w:rsidR="006B4847" w:rsidRPr="00BF0BEE" w:rsidRDefault="006B4847" w:rsidP="003D4153">
            <w:pPr>
              <w:rPr>
                <w:b/>
              </w:rPr>
            </w:pPr>
            <w:r w:rsidRPr="00BF0BEE">
              <w:rPr>
                <w:b/>
              </w:rPr>
              <w:t>Mitarbeiter</w:t>
            </w:r>
          </w:p>
        </w:tc>
        <w:tc>
          <w:tcPr>
            <w:tcW w:w="6230" w:type="dxa"/>
          </w:tcPr>
          <w:p w14:paraId="1D0AD99C" w14:textId="77777777" w:rsidR="006B4847" w:rsidRDefault="006B4847" w:rsidP="003D4153">
            <w:r>
              <w:t>Derzeit 49</w:t>
            </w:r>
          </w:p>
        </w:tc>
      </w:tr>
      <w:tr w:rsidR="006B4847" w14:paraId="2ED856AC" w14:textId="77777777" w:rsidTr="003D4153">
        <w:tc>
          <w:tcPr>
            <w:tcW w:w="3397" w:type="dxa"/>
          </w:tcPr>
          <w:p w14:paraId="09E79C95" w14:textId="77777777" w:rsidR="006B4847" w:rsidRPr="00BF0BEE" w:rsidRDefault="006B4847" w:rsidP="003D4153">
            <w:pPr>
              <w:rPr>
                <w:b/>
              </w:rPr>
            </w:pPr>
            <w:r w:rsidRPr="00BF0BEE">
              <w:rPr>
                <w:b/>
              </w:rPr>
              <w:t>Adresse</w:t>
            </w:r>
          </w:p>
        </w:tc>
        <w:tc>
          <w:tcPr>
            <w:tcW w:w="6230" w:type="dxa"/>
          </w:tcPr>
          <w:p w14:paraId="156EB7A7" w14:textId="77777777" w:rsidR="006B4847" w:rsidRDefault="006B4847" w:rsidP="003D4153">
            <w:pPr>
              <w:spacing w:line="240" w:lineRule="auto"/>
            </w:pPr>
            <w:r>
              <w:t>Max-von-Laue-Straße 9</w:t>
            </w:r>
          </w:p>
          <w:p w14:paraId="53884BFF" w14:textId="77777777" w:rsidR="006B4847" w:rsidRDefault="006B4847" w:rsidP="003D4153">
            <w:pPr>
              <w:spacing w:line="240" w:lineRule="auto"/>
            </w:pPr>
            <w:r>
              <w:t>60439 Frankfurt am Main</w:t>
            </w:r>
          </w:p>
        </w:tc>
      </w:tr>
    </w:tbl>
    <w:p w14:paraId="3C81C094" w14:textId="77777777" w:rsidR="006B4847" w:rsidRDefault="006B4847" w:rsidP="006B4847"/>
    <w:p w14:paraId="58C5BB2A" w14:textId="77777777" w:rsidR="006B4847" w:rsidRDefault="006B4847" w:rsidP="006B4847">
      <w:r w:rsidRPr="00BF0BEE">
        <w:t xml:space="preserve">Die </w:t>
      </w:r>
      <w:r>
        <w:t>Studs@Work AG</w:t>
      </w:r>
      <w:r w:rsidRPr="00BF0BEE">
        <w:t xml:space="preserve">, mit Sitz in </w:t>
      </w:r>
      <w:r>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w:t>
      </w:r>
      <w:r w:rsidRPr="00BF0BEE">
        <w:lastRenderedPageBreak/>
        <w:t xml:space="preserve">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t>Unser junges Team entwickelt Lösungen basierend auf fundierten betriebswirtschaftlichen Branchen-Know-How in Verbindung mit erstklassiger technischer Expertise.</w:t>
      </w:r>
    </w:p>
    <w:p w14:paraId="34AA2C73" w14:textId="77777777" w:rsidR="006B4847" w:rsidRDefault="006B4847" w:rsidP="006B4847">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7F780AB8" w14:textId="77777777" w:rsidR="006B4847" w:rsidRDefault="006B4847" w:rsidP="006B4847">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p>
    <w:p w14:paraId="3B4037F8" w14:textId="77777777" w:rsidR="006B4847" w:rsidRDefault="006B4847" w:rsidP="006B4847">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t>Studs@Work</w:t>
      </w:r>
      <w:r w:rsidRPr="00BF0BEE">
        <w:t xml:space="preserve"> AG VMWare-Server (vSphere ESXi) für die Bereitstellung der Entwicklungsumgebungen. Im Java-Umfeld wird Eclipse und im .NET-Umfeld Visual Studio 201</w:t>
      </w:r>
      <w:r>
        <w:t>2</w:t>
      </w:r>
      <w:r w:rsidRPr="00BF0BEE">
        <w:t xml:space="preserve">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29AFFA24" w14:textId="77777777" w:rsidR="006B4847" w:rsidRPr="00BF0BEE" w:rsidRDefault="006B4847" w:rsidP="006B4847">
      <w:r w:rsidRPr="00675B77">
        <w:br w:type="page"/>
      </w:r>
    </w:p>
    <w:p w14:paraId="1B4DA2A5" w14:textId="0FB9E147" w:rsidR="006B4847" w:rsidRDefault="006B4847" w:rsidP="000B7DEC">
      <w:pPr>
        <w:pStyle w:val="berschrift1"/>
      </w:pPr>
      <w:bookmarkStart w:id="119" w:name="_Toc392090920"/>
      <w:r w:rsidRPr="000B7DEC">
        <w:lastRenderedPageBreak/>
        <w:t>IST – Analyse</w:t>
      </w:r>
      <w:r w:rsidR="007C28F6">
        <w:t xml:space="preserve"> und SOLL-Zustand</w:t>
      </w:r>
      <w:bookmarkEnd w:id="119"/>
    </w:p>
    <w:p w14:paraId="04C8F85B" w14:textId="5EB21CDE" w:rsidR="00623323" w:rsidRDefault="00623323" w:rsidP="000B7DEC">
      <w:pPr>
        <w:pStyle w:val="berschrift2"/>
      </w:pPr>
      <w:bookmarkStart w:id="120" w:name="_Toc392090921"/>
      <w:r>
        <w:t>Definition</w:t>
      </w:r>
      <w:bookmarkEnd w:id="120"/>
    </w:p>
    <w:p w14:paraId="41ACFCC6" w14:textId="14A3DFB6" w:rsidR="00623323" w:rsidRPr="00623323" w:rsidRDefault="00623323" w:rsidP="000B7DEC">
      <w:r>
        <w:t>Die IST-Analyse ist Teil des Projektmanagements und stellt die Phase eines Vorgehensmodells dar, in der die objektive, möglichst neutrale und wertungsfreie Erfassung eines bestehenden Problems bzw. des aktuellen (IST)-Zustandes stattfindet</w:t>
      </w:r>
      <w:commentRangeStart w:id="121"/>
      <w:r>
        <w:t xml:space="preserve">. </w:t>
      </w:r>
      <w:r w:rsidR="00326F87">
        <w:t>Zur Datenerhebung kommen die Methoden der Primärerhebung zum Einsatz, welche aus Befragungen, Selbstaufschreibungen und Beobachtungen zum Einsatz</w:t>
      </w:r>
      <w:commentRangeEnd w:id="121"/>
      <w:r w:rsidR="004F0B79">
        <w:rPr>
          <w:rStyle w:val="Kommentarzeichen"/>
        </w:rPr>
        <w:commentReference w:id="121"/>
      </w:r>
      <w:r w:rsidR="00326F87">
        <w:t>. Zusätzlich  werden im Zuge der Sekundärerhebung mittels der Dokumentenanalyse, d.h. dem Betrachten und Auswerten von Akten, Rechnungen, Berichten und Schreiben weitere Informationen gesammelt.</w:t>
      </w:r>
    </w:p>
    <w:p w14:paraId="4D729EA1" w14:textId="77777777" w:rsidR="00623323" w:rsidRDefault="00623323" w:rsidP="00623323"/>
    <w:p w14:paraId="470CFD58" w14:textId="41440468" w:rsidR="006B4847" w:rsidRDefault="006B4847" w:rsidP="000B7DEC">
      <w:pPr>
        <w:pStyle w:val="berschrift2"/>
      </w:pPr>
      <w:bookmarkStart w:id="122" w:name="_Toc392090922"/>
      <w:r>
        <w:t>Die Organisationsstruktur</w:t>
      </w:r>
      <w:bookmarkEnd w:id="122"/>
    </w:p>
    <w:p w14:paraId="39DDE902" w14:textId="7C869A16" w:rsidR="006E35D6" w:rsidRDefault="006E35D6" w:rsidP="000B7DEC">
      <w:r>
        <w:t xml:space="preserve">Die Naukanu Sailing School beschäftigt aktuell </w:t>
      </w:r>
      <w:commentRangeStart w:id="123"/>
      <w:commentRangeStart w:id="124"/>
      <w:r>
        <w:t xml:space="preserve">sieben </w:t>
      </w:r>
      <w:commentRangeEnd w:id="123"/>
      <w:r w:rsidR="004F0B79">
        <w:rPr>
          <w:rStyle w:val="Kommentarzeichen"/>
        </w:rPr>
        <w:commentReference w:id="123"/>
      </w:r>
      <w:commentRangeEnd w:id="124"/>
      <w:r w:rsidR="00763140">
        <w:rPr>
          <w:rStyle w:val="Kommentarzeichen"/>
        </w:rPr>
        <w:commentReference w:id="124"/>
      </w:r>
      <w:r>
        <w:t>festangestellte Mitarbeiter und weißt folgende Unternehmensstruktur auf:</w:t>
      </w:r>
    </w:p>
    <w:p w14:paraId="69B1F38A" w14:textId="1BCDC985" w:rsidR="00AA42CF" w:rsidRPr="006E35D6" w:rsidRDefault="00AA42CF" w:rsidP="000B7DEC">
      <w:r>
        <w:rPr>
          <w:noProof/>
        </w:rPr>
        <w:drawing>
          <wp:inline distT="0" distB="0" distL="0" distR="0" wp14:anchorId="40B8A119" wp14:editId="11503763">
            <wp:extent cx="5939790" cy="191325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T-Analyse_Organisationsstruktur.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1913255"/>
                    </a:xfrm>
                    <a:prstGeom prst="rect">
                      <a:avLst/>
                    </a:prstGeom>
                  </pic:spPr>
                </pic:pic>
              </a:graphicData>
            </a:graphic>
          </wp:inline>
        </w:drawing>
      </w:r>
    </w:p>
    <w:p w14:paraId="6851BC87" w14:textId="6F89553F" w:rsidR="006E35D6" w:rsidRDefault="006E35D6" w:rsidP="000B7DEC">
      <w:pPr>
        <w:pStyle w:val="Listenabsatz"/>
        <w:numPr>
          <w:ilvl w:val="0"/>
          <w:numId w:val="31"/>
        </w:numPr>
      </w:pPr>
      <w:r>
        <w:t>Der Marketing-Leiter ist für alle Marketing-Aufgaben sowie für den Internetauftritt verantwortlich</w:t>
      </w:r>
    </w:p>
    <w:p w14:paraId="15736AD6" w14:textId="5813568F" w:rsidR="00957DCE" w:rsidRDefault="004614E7" w:rsidP="000B7DEC">
      <w:pPr>
        <w:pStyle w:val="Listenabsatz"/>
        <w:numPr>
          <w:ilvl w:val="0"/>
          <w:numId w:val="31"/>
        </w:numPr>
      </w:pPr>
      <w:r>
        <w:t>Eine Sekretärin, die</w:t>
      </w:r>
      <w:r w:rsidR="00957DCE">
        <w:t xml:space="preserve"> sämtliche Bürotätigkeiten durchführt</w:t>
      </w:r>
    </w:p>
    <w:p w14:paraId="14C548DF" w14:textId="529C47CC" w:rsidR="006E35D6" w:rsidRDefault="006E35D6" w:rsidP="000B7DEC">
      <w:pPr>
        <w:pStyle w:val="Listenabsatz"/>
        <w:numPr>
          <w:ilvl w:val="0"/>
          <w:numId w:val="31"/>
        </w:numPr>
      </w:pPr>
      <w:r>
        <w:t>Zusammen mit einem Buchhalter übernimmt der Geschäftsführer die Aufgaben der Personal- und Finanzabteilung</w:t>
      </w:r>
    </w:p>
    <w:p w14:paraId="38EF6256" w14:textId="11DA2DE5" w:rsidR="006E35D6" w:rsidRDefault="006E35D6" w:rsidP="000B7DEC">
      <w:pPr>
        <w:pStyle w:val="Listenabsatz"/>
        <w:numPr>
          <w:ilvl w:val="0"/>
          <w:numId w:val="31"/>
        </w:numPr>
      </w:pPr>
      <w:r>
        <w:lastRenderedPageBreak/>
        <w:t xml:space="preserve">Der Schulungsleiter sowie dessen Stellvertreter sind für die Auswahl, Einarbeitung sowie Koordination der Kursleiter zuständig. </w:t>
      </w:r>
      <w:r w:rsidR="00292E26">
        <w:t>Des Weiteren haben</w:t>
      </w:r>
      <w:r>
        <w:t xml:space="preserve"> sie zusammen für die Einsatzbereitschaft des Materials </w:t>
      </w:r>
      <w:r w:rsidR="00292E26">
        <w:t>Sorge zu tragen.</w:t>
      </w:r>
    </w:p>
    <w:p w14:paraId="206E0BAB" w14:textId="1EE66B7A" w:rsidR="006E35D6" w:rsidRDefault="006E35D6" w:rsidP="000B7DEC">
      <w:pPr>
        <w:pStyle w:val="Listenabsatz"/>
        <w:numPr>
          <w:ilvl w:val="0"/>
          <w:numId w:val="31"/>
        </w:numPr>
      </w:pPr>
      <w:r>
        <w:t xml:space="preserve">Zwei Materialwarte, welche für die Wartung der Boote, der Surfbretter sowie deren </w:t>
      </w:r>
      <w:commentRangeStart w:id="125"/>
      <w:commentRangeStart w:id="126"/>
      <w:r>
        <w:t>Besegel</w:t>
      </w:r>
      <w:commentRangeEnd w:id="125"/>
      <w:r w:rsidR="00CA4E57">
        <w:rPr>
          <w:rStyle w:val="Kommentarzeichen"/>
        </w:rPr>
        <w:commentReference w:id="125"/>
      </w:r>
      <w:commentRangeEnd w:id="126"/>
      <w:r w:rsidR="00763140">
        <w:rPr>
          <w:rStyle w:val="Kommentarzeichen"/>
        </w:rPr>
        <w:commentReference w:id="126"/>
      </w:r>
      <w:r>
        <w:t xml:space="preserve">ung </w:t>
      </w:r>
      <w:r w:rsidR="00292E26">
        <w:t>verantwortlich sind.</w:t>
      </w:r>
    </w:p>
    <w:p w14:paraId="28E41827" w14:textId="77777777" w:rsidR="00855FDE" w:rsidRPr="006E35D6" w:rsidRDefault="00855FDE" w:rsidP="00855FDE">
      <w:pPr>
        <w:pStyle w:val="Listenabsatz"/>
      </w:pPr>
    </w:p>
    <w:p w14:paraId="2744A2A7" w14:textId="30DC5B09" w:rsidR="006B4847" w:rsidRDefault="006B4847" w:rsidP="000B7DEC">
      <w:pPr>
        <w:pStyle w:val="berschrift2"/>
      </w:pPr>
      <w:bookmarkStart w:id="127" w:name="_Toc392090923"/>
      <w:r>
        <w:t>Die Geschäftsprozesse</w:t>
      </w:r>
      <w:bookmarkEnd w:id="127"/>
    </w:p>
    <w:p w14:paraId="38FC1D61" w14:textId="14DF2AEB" w:rsidR="00882067" w:rsidRDefault="00882067" w:rsidP="004F0B79">
      <w:pPr>
        <w:ind w:left="360"/>
      </w:pPr>
      <w:r>
        <w:t xml:space="preserve">Die Segelschule besitzt keine zentrale Anwendung, mittels der die Kurstermine und den damit verbundenen Tätigkeiten verwaltet werden. Sämtliche Prozesse und die dazugehörigen Informationen sind in verschiedenen </w:t>
      </w:r>
      <w:r w:rsidR="009B4516">
        <w:t>Excel Sheets</w:t>
      </w:r>
      <w:r>
        <w:t xml:space="preserve"> festgehalten.</w:t>
      </w:r>
    </w:p>
    <w:tbl>
      <w:tblPr>
        <w:tblStyle w:val="Gitternetztabelle6farbigAkzent1"/>
        <w:tblW w:w="8640" w:type="dxa"/>
        <w:jc w:val="center"/>
        <w:tblLook w:val="04A0" w:firstRow="1" w:lastRow="0" w:firstColumn="1" w:lastColumn="0" w:noHBand="0" w:noVBand="1"/>
      </w:tblPr>
      <w:tblGrid>
        <w:gridCol w:w="2682"/>
        <w:gridCol w:w="5958"/>
      </w:tblGrid>
      <w:tr w:rsidR="00882067" w:rsidRPr="00855FDE" w14:paraId="5893937E" w14:textId="77777777" w:rsidTr="00855FDE">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2682" w:type="dxa"/>
          </w:tcPr>
          <w:p w14:paraId="3B0BC00A" w14:textId="125AC7CA" w:rsidR="00882067" w:rsidRPr="00855FDE" w:rsidRDefault="00882067" w:rsidP="00882067">
            <w:pPr>
              <w:pStyle w:val="Listenabsatz"/>
              <w:ind w:left="0"/>
              <w:rPr>
                <w:b w:val="0"/>
                <w:sz w:val="20"/>
                <w:szCs w:val="20"/>
              </w:rPr>
            </w:pPr>
            <w:r w:rsidRPr="00855FDE">
              <w:rPr>
                <w:b w:val="0"/>
                <w:sz w:val="20"/>
                <w:szCs w:val="20"/>
              </w:rPr>
              <w:t>Name</w:t>
            </w:r>
          </w:p>
        </w:tc>
        <w:tc>
          <w:tcPr>
            <w:tcW w:w="5958" w:type="dxa"/>
          </w:tcPr>
          <w:p w14:paraId="4CD3132D" w14:textId="1AEBA51D" w:rsidR="00882067" w:rsidRPr="00855FDE" w:rsidRDefault="00882067" w:rsidP="00882067">
            <w:pPr>
              <w:pStyle w:val="Listenabsatz"/>
              <w:ind w:left="0"/>
              <w:cnfStyle w:val="100000000000" w:firstRow="1" w:lastRow="0" w:firstColumn="0" w:lastColumn="0" w:oddVBand="0" w:evenVBand="0" w:oddHBand="0" w:evenHBand="0" w:firstRowFirstColumn="0" w:firstRowLastColumn="0" w:lastRowFirstColumn="0" w:lastRowLastColumn="0"/>
              <w:rPr>
                <w:b w:val="0"/>
                <w:sz w:val="20"/>
                <w:szCs w:val="20"/>
              </w:rPr>
            </w:pPr>
            <w:r w:rsidRPr="00855FDE">
              <w:rPr>
                <w:b w:val="0"/>
                <w:sz w:val="20"/>
                <w:szCs w:val="20"/>
              </w:rPr>
              <w:t>Prozess-/Informationen</w:t>
            </w:r>
          </w:p>
        </w:tc>
      </w:tr>
      <w:tr w:rsidR="00882067" w:rsidRPr="00855FDE" w14:paraId="5EC51E7C"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308E2310" w14:textId="7F718E4F" w:rsidR="00882067" w:rsidRPr="00855FDE" w:rsidRDefault="00882067" w:rsidP="00882067">
            <w:pPr>
              <w:pStyle w:val="Listenabsatz"/>
              <w:ind w:left="0"/>
              <w:rPr>
                <w:sz w:val="20"/>
                <w:szCs w:val="20"/>
              </w:rPr>
            </w:pPr>
            <w:r w:rsidRPr="00855FDE">
              <w:rPr>
                <w:sz w:val="20"/>
                <w:szCs w:val="20"/>
              </w:rPr>
              <w:t>Kunden.xslx</w:t>
            </w:r>
          </w:p>
        </w:tc>
        <w:tc>
          <w:tcPr>
            <w:tcW w:w="5958" w:type="dxa"/>
          </w:tcPr>
          <w:p w14:paraId="57E3F1EE" w14:textId="29DEA0B0" w:rsidR="00882067" w:rsidRPr="00855FDE" w:rsidRDefault="00882067" w:rsidP="004F0B79">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Verwaltung der Kunden- / Teilnehmerstammdaten</w:t>
            </w:r>
            <w:r w:rsidR="00B84BDD" w:rsidRPr="00855FDE">
              <w:rPr>
                <w:sz w:val="20"/>
                <w:szCs w:val="20"/>
              </w:rPr>
              <w:t xml:space="preserve"> (u.a. Adresse </w:t>
            </w:r>
            <w:r w:rsidR="00DF35C9" w:rsidRPr="00855FDE">
              <w:rPr>
                <w:sz w:val="20"/>
                <w:szCs w:val="20"/>
              </w:rPr>
              <w:t>und Kontodaten)</w:t>
            </w:r>
          </w:p>
        </w:tc>
      </w:tr>
      <w:tr w:rsidR="00882067" w:rsidRPr="00855FDE" w14:paraId="4878DDCA" w14:textId="77777777" w:rsidTr="00855FDE">
        <w:trPr>
          <w:trHeight w:val="569"/>
          <w:jc w:val="center"/>
        </w:trPr>
        <w:tc>
          <w:tcPr>
            <w:cnfStyle w:val="001000000000" w:firstRow="0" w:lastRow="0" w:firstColumn="1" w:lastColumn="0" w:oddVBand="0" w:evenVBand="0" w:oddHBand="0" w:evenHBand="0" w:firstRowFirstColumn="0" w:firstRowLastColumn="0" w:lastRowFirstColumn="0" w:lastRowLastColumn="0"/>
            <w:tcW w:w="2682" w:type="dxa"/>
          </w:tcPr>
          <w:p w14:paraId="4B2F71E2" w14:textId="3222A4A8" w:rsidR="00882067" w:rsidRPr="00855FDE" w:rsidRDefault="00882067" w:rsidP="00882067">
            <w:pPr>
              <w:pStyle w:val="Listenabsatz"/>
              <w:ind w:left="0"/>
              <w:rPr>
                <w:sz w:val="20"/>
                <w:szCs w:val="20"/>
              </w:rPr>
            </w:pPr>
            <w:r w:rsidRPr="00855FDE">
              <w:rPr>
                <w:sz w:val="20"/>
                <w:szCs w:val="20"/>
              </w:rPr>
              <w:t>Kurs.xlsx</w:t>
            </w:r>
          </w:p>
        </w:tc>
        <w:tc>
          <w:tcPr>
            <w:tcW w:w="5958" w:type="dxa"/>
          </w:tcPr>
          <w:p w14:paraId="7630C816" w14:textId="76137EB2" w:rsidR="00882067" w:rsidRPr="00855FDE" w:rsidRDefault="00882067" w:rsidP="00882067">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Anlage aller Kurse, die angeboten werden</w:t>
            </w:r>
          </w:p>
        </w:tc>
      </w:tr>
      <w:tr w:rsidR="00882067" w:rsidRPr="00855FDE" w14:paraId="026563F4" w14:textId="77777777" w:rsidTr="00855FDE">
        <w:trPr>
          <w:cnfStyle w:val="000000100000" w:firstRow="0" w:lastRow="0" w:firstColumn="0" w:lastColumn="0" w:oddVBand="0" w:evenVBand="0" w:oddHBand="1"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5FE17A81" w14:textId="5C6ECB17" w:rsidR="00882067" w:rsidRPr="00855FDE" w:rsidRDefault="00292E26" w:rsidP="00882067">
            <w:pPr>
              <w:pStyle w:val="Listenabsatz"/>
              <w:ind w:left="0"/>
              <w:rPr>
                <w:sz w:val="20"/>
                <w:szCs w:val="20"/>
              </w:rPr>
            </w:pPr>
            <w:r w:rsidRPr="00855FDE">
              <w:rPr>
                <w:sz w:val="20"/>
                <w:szCs w:val="20"/>
              </w:rPr>
              <w:t>Kurstermine.xlsx</w:t>
            </w:r>
          </w:p>
        </w:tc>
        <w:tc>
          <w:tcPr>
            <w:tcW w:w="5958" w:type="dxa"/>
          </w:tcPr>
          <w:p w14:paraId="682584D2" w14:textId="21722ABE" w:rsidR="00882067" w:rsidRPr="00855FDE" w:rsidRDefault="00292E26" w:rsidP="00882067">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Eintragen der Kurstermine / Reservierung der Kursleiter sowie Material</w:t>
            </w:r>
          </w:p>
        </w:tc>
      </w:tr>
      <w:tr w:rsidR="00292E26" w:rsidRPr="00855FDE" w14:paraId="4E8BFDBC" w14:textId="77777777" w:rsidTr="00855FDE">
        <w:trPr>
          <w:trHeight w:val="1357"/>
          <w:jc w:val="center"/>
        </w:trPr>
        <w:tc>
          <w:tcPr>
            <w:cnfStyle w:val="001000000000" w:firstRow="0" w:lastRow="0" w:firstColumn="1" w:lastColumn="0" w:oddVBand="0" w:evenVBand="0" w:oddHBand="0" w:evenHBand="0" w:firstRowFirstColumn="0" w:firstRowLastColumn="0" w:lastRowFirstColumn="0" w:lastRowLastColumn="0"/>
            <w:tcW w:w="2682" w:type="dxa"/>
          </w:tcPr>
          <w:p w14:paraId="6EC1A077" w14:textId="369CD265" w:rsidR="00292E26" w:rsidRPr="00855FDE" w:rsidRDefault="00292E26" w:rsidP="00292E26">
            <w:pPr>
              <w:pStyle w:val="Listenabsatz"/>
              <w:ind w:left="0"/>
              <w:rPr>
                <w:sz w:val="20"/>
                <w:szCs w:val="20"/>
              </w:rPr>
            </w:pPr>
            <w:r w:rsidRPr="00855FDE">
              <w:rPr>
                <w:sz w:val="20"/>
                <w:szCs w:val="20"/>
              </w:rPr>
              <w:t>Material.xlsx</w:t>
            </w:r>
          </w:p>
        </w:tc>
        <w:tc>
          <w:tcPr>
            <w:tcW w:w="5958" w:type="dxa"/>
          </w:tcPr>
          <w:p w14:paraId="1535DDD5" w14:textId="6CB4B352" w:rsidR="00292E26" w:rsidRPr="00855FDE" w:rsidRDefault="00292E26" w:rsidP="004F0B79">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de</w:t>
            </w:r>
            <w:r w:rsidR="004F0B79" w:rsidRPr="00855FDE">
              <w:rPr>
                <w:sz w:val="20"/>
                <w:szCs w:val="20"/>
              </w:rPr>
              <w:t>r</w:t>
            </w:r>
            <w:r w:rsidRPr="00855FDE">
              <w:rPr>
                <w:sz w:val="20"/>
                <w:szCs w:val="20"/>
              </w:rPr>
              <w:t xml:space="preserve"> Materialeinzelteile, sowie kompletter Fahrzeuge (Boote, Surfbretter, etc.)</w:t>
            </w:r>
          </w:p>
        </w:tc>
      </w:tr>
      <w:tr w:rsidR="00292E26" w:rsidRPr="00855FDE" w14:paraId="4C985629" w14:textId="77777777" w:rsidTr="00855FDE">
        <w:trPr>
          <w:cnfStyle w:val="000000100000" w:firstRow="0" w:lastRow="0" w:firstColumn="0" w:lastColumn="0" w:oddVBand="0" w:evenVBand="0" w:oddHBand="1" w:evenHBand="0" w:firstRowFirstColumn="0" w:firstRowLastColumn="0" w:lastRowFirstColumn="0" w:lastRowLastColumn="0"/>
          <w:trHeight w:val="1374"/>
          <w:jc w:val="center"/>
        </w:trPr>
        <w:tc>
          <w:tcPr>
            <w:cnfStyle w:val="001000000000" w:firstRow="0" w:lastRow="0" w:firstColumn="1" w:lastColumn="0" w:oddVBand="0" w:evenVBand="0" w:oddHBand="0" w:evenHBand="0" w:firstRowFirstColumn="0" w:firstRowLastColumn="0" w:lastRowFirstColumn="0" w:lastRowLastColumn="0"/>
            <w:tcW w:w="2682" w:type="dxa"/>
          </w:tcPr>
          <w:p w14:paraId="6B91E877" w14:textId="70A26F4D" w:rsidR="00292E26" w:rsidRPr="00855FDE" w:rsidRDefault="00292E26" w:rsidP="00292E26">
            <w:pPr>
              <w:pStyle w:val="Listenabsatz"/>
              <w:ind w:left="0"/>
              <w:rPr>
                <w:sz w:val="20"/>
                <w:szCs w:val="20"/>
              </w:rPr>
            </w:pPr>
            <w:r w:rsidRPr="00855FDE">
              <w:rPr>
                <w:sz w:val="20"/>
                <w:szCs w:val="20"/>
              </w:rPr>
              <w:t>Kursleiter.xlsx</w:t>
            </w:r>
          </w:p>
        </w:tc>
        <w:tc>
          <w:tcPr>
            <w:tcW w:w="5958" w:type="dxa"/>
          </w:tcPr>
          <w:p w14:paraId="57900EE5" w14:textId="5CC75B0D" w:rsidR="00292E26" w:rsidRPr="00855FDE" w:rsidRDefault="00292E26" w:rsidP="00292E26">
            <w:pPr>
              <w:pStyle w:val="Listenabsatz"/>
              <w:ind w:left="0"/>
              <w:cnfStyle w:val="000000100000" w:firstRow="0" w:lastRow="0" w:firstColumn="0" w:lastColumn="0" w:oddVBand="0" w:evenVBand="0" w:oddHBand="1" w:evenHBand="0" w:firstRowFirstColumn="0" w:firstRowLastColumn="0" w:lastRowFirstColumn="0" w:lastRowLastColumn="0"/>
              <w:rPr>
                <w:sz w:val="20"/>
                <w:szCs w:val="20"/>
              </w:rPr>
            </w:pPr>
            <w:r w:rsidRPr="00855FDE">
              <w:rPr>
                <w:sz w:val="20"/>
                <w:szCs w:val="20"/>
              </w:rPr>
              <w:t>Auflistung sämtlicher freier Mitarbeiter / Kursleiter (Stammdaten</w:t>
            </w:r>
            <w:r w:rsidR="00DF35C9" w:rsidRPr="00855FDE">
              <w:rPr>
                <w:sz w:val="20"/>
                <w:szCs w:val="20"/>
              </w:rPr>
              <w:t xml:space="preserve"> wie Adresse / Kontodaten</w:t>
            </w:r>
            <w:r w:rsidRPr="00855FDE">
              <w:rPr>
                <w:sz w:val="20"/>
                <w:szCs w:val="20"/>
              </w:rPr>
              <w:t xml:space="preserve"> und Verfügbarkeitszeiten)</w:t>
            </w:r>
          </w:p>
        </w:tc>
      </w:tr>
      <w:tr w:rsidR="00292E26" w:rsidRPr="00855FDE" w14:paraId="639D19EF" w14:textId="77777777" w:rsidTr="00855FDE">
        <w:trPr>
          <w:trHeight w:val="955"/>
          <w:jc w:val="center"/>
        </w:trPr>
        <w:tc>
          <w:tcPr>
            <w:cnfStyle w:val="001000000000" w:firstRow="0" w:lastRow="0" w:firstColumn="1" w:lastColumn="0" w:oddVBand="0" w:evenVBand="0" w:oddHBand="0" w:evenHBand="0" w:firstRowFirstColumn="0" w:firstRowLastColumn="0" w:lastRowFirstColumn="0" w:lastRowLastColumn="0"/>
            <w:tcW w:w="2682" w:type="dxa"/>
          </w:tcPr>
          <w:p w14:paraId="0B2E3D1D" w14:textId="42D66607" w:rsidR="00292E26" w:rsidRPr="00855FDE" w:rsidRDefault="00292E26" w:rsidP="00292E26">
            <w:pPr>
              <w:pStyle w:val="Listenabsatz"/>
              <w:ind w:left="0"/>
              <w:rPr>
                <w:sz w:val="20"/>
                <w:szCs w:val="20"/>
              </w:rPr>
            </w:pPr>
            <w:r w:rsidRPr="00855FDE">
              <w:rPr>
                <w:sz w:val="20"/>
                <w:szCs w:val="20"/>
              </w:rPr>
              <w:t>Rechnung.xlsx</w:t>
            </w:r>
          </w:p>
        </w:tc>
        <w:tc>
          <w:tcPr>
            <w:tcW w:w="5958" w:type="dxa"/>
          </w:tcPr>
          <w:p w14:paraId="07EB2953" w14:textId="3614F103" w:rsidR="00292E26" w:rsidRPr="00855FDE" w:rsidRDefault="00292E26" w:rsidP="00292E26">
            <w:pPr>
              <w:pStyle w:val="Listenabsatz"/>
              <w:ind w:left="0"/>
              <w:cnfStyle w:val="000000000000" w:firstRow="0" w:lastRow="0" w:firstColumn="0" w:lastColumn="0" w:oddVBand="0" w:evenVBand="0" w:oddHBand="0" w:evenHBand="0" w:firstRowFirstColumn="0" w:firstRowLastColumn="0" w:lastRowFirstColumn="0" w:lastRowLastColumn="0"/>
              <w:rPr>
                <w:sz w:val="20"/>
                <w:szCs w:val="20"/>
              </w:rPr>
            </w:pPr>
            <w:r w:rsidRPr="00855FDE">
              <w:rPr>
                <w:sz w:val="20"/>
                <w:szCs w:val="20"/>
              </w:rPr>
              <w:t>Verwaltung gezahlter sowie zu stellende Rechnungen, inkl. Mahnungen</w:t>
            </w:r>
          </w:p>
        </w:tc>
      </w:tr>
    </w:tbl>
    <w:p w14:paraId="4B80311A" w14:textId="00514083" w:rsidR="00292E26" w:rsidRDefault="0081117D" w:rsidP="000B7DEC">
      <w:pPr>
        <w:pStyle w:val="berschrift3"/>
      </w:pPr>
      <w:bookmarkStart w:id="128" w:name="_Toc392090924"/>
      <w:r>
        <w:rPr>
          <w:noProof/>
        </w:rPr>
        <w:lastRenderedPageBreak/>
        <w:drawing>
          <wp:anchor distT="0" distB="0" distL="114300" distR="114300" simplePos="0" relativeHeight="251666432" behindDoc="0" locked="0" layoutInCell="1" allowOverlap="1" wp14:anchorId="7737FF38" wp14:editId="625DB283">
            <wp:simplePos x="0" y="0"/>
            <wp:positionH relativeFrom="column">
              <wp:posOffset>890270</wp:posOffset>
            </wp:positionH>
            <wp:positionV relativeFrom="paragraph">
              <wp:posOffset>374650</wp:posOffset>
            </wp:positionV>
            <wp:extent cx="4304030" cy="6356350"/>
            <wp:effectExtent l="0" t="0" r="1270" b="635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Analyse_Prozesse-Naukanu_Teilnehmeranfrage.png"/>
                    <pic:cNvPicPr/>
                  </pic:nvPicPr>
                  <pic:blipFill>
                    <a:blip r:embed="rId13">
                      <a:extLst>
                        <a:ext uri="{28A0092B-C50C-407E-A947-70E740481C1C}">
                          <a14:useLocalDpi xmlns:a14="http://schemas.microsoft.com/office/drawing/2010/main" val="0"/>
                        </a:ext>
                      </a:extLst>
                    </a:blip>
                    <a:stretch>
                      <a:fillRect/>
                    </a:stretch>
                  </pic:blipFill>
                  <pic:spPr>
                    <a:xfrm>
                      <a:off x="0" y="0"/>
                      <a:ext cx="4304030" cy="6356350"/>
                    </a:xfrm>
                    <a:prstGeom prst="rect">
                      <a:avLst/>
                    </a:prstGeom>
                  </pic:spPr>
                </pic:pic>
              </a:graphicData>
            </a:graphic>
            <wp14:sizeRelH relativeFrom="margin">
              <wp14:pctWidth>0</wp14:pctWidth>
            </wp14:sizeRelH>
            <wp14:sizeRelV relativeFrom="margin">
              <wp14:pctHeight>0</wp14:pctHeight>
            </wp14:sizeRelV>
          </wp:anchor>
        </w:drawing>
      </w:r>
      <w:r w:rsidR="00292E26">
        <w:t>Anlage eines Teilnehmers</w:t>
      </w:r>
      <w:bookmarkEnd w:id="128"/>
    </w:p>
    <w:p w14:paraId="05CFE53F" w14:textId="77777777" w:rsidR="00855FDE" w:rsidRPr="00855FDE" w:rsidRDefault="00855FDE" w:rsidP="00855FDE"/>
    <w:p w14:paraId="6B1256CF" w14:textId="19319987" w:rsidR="00855FDE" w:rsidRDefault="00855FDE">
      <w:pPr>
        <w:spacing w:line="259" w:lineRule="auto"/>
        <w:jc w:val="left"/>
      </w:pPr>
      <w:r>
        <w:br w:type="page"/>
      </w:r>
    </w:p>
    <w:p w14:paraId="669896E2" w14:textId="2B85310F" w:rsidR="00292E26" w:rsidRDefault="00292E26" w:rsidP="000B7DEC">
      <w:pPr>
        <w:pStyle w:val="berschrift3"/>
      </w:pPr>
      <w:bookmarkStart w:id="129" w:name="_Toc392090925"/>
      <w:r>
        <w:lastRenderedPageBreak/>
        <w:t>Anlage eines Kurses</w:t>
      </w:r>
      <w:bookmarkEnd w:id="129"/>
    </w:p>
    <w:p w14:paraId="63538A71" w14:textId="0126F320" w:rsidR="0081117D" w:rsidRPr="0081117D" w:rsidRDefault="0081117D" w:rsidP="00855FDE">
      <w:pPr>
        <w:jc w:val="center"/>
      </w:pPr>
      <w:r>
        <w:rPr>
          <w:noProof/>
        </w:rPr>
        <w:drawing>
          <wp:inline distT="0" distB="0" distL="0" distR="0" wp14:anchorId="4E49B444" wp14:editId="096A1A6F">
            <wp:extent cx="4361091" cy="6788988"/>
            <wp:effectExtent l="0" t="0" r="190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ST-Analyse_Prozesse-Naukanu_Kursanlage.png"/>
                    <pic:cNvPicPr/>
                  </pic:nvPicPr>
                  <pic:blipFill>
                    <a:blip r:embed="rId14">
                      <a:extLst>
                        <a:ext uri="{28A0092B-C50C-407E-A947-70E740481C1C}">
                          <a14:useLocalDpi xmlns:a14="http://schemas.microsoft.com/office/drawing/2010/main" val="0"/>
                        </a:ext>
                      </a:extLst>
                    </a:blip>
                    <a:stretch>
                      <a:fillRect/>
                    </a:stretch>
                  </pic:blipFill>
                  <pic:spPr>
                    <a:xfrm>
                      <a:off x="0" y="0"/>
                      <a:ext cx="4368564" cy="6800621"/>
                    </a:xfrm>
                    <a:prstGeom prst="rect">
                      <a:avLst/>
                    </a:prstGeom>
                  </pic:spPr>
                </pic:pic>
              </a:graphicData>
            </a:graphic>
          </wp:inline>
        </w:drawing>
      </w:r>
    </w:p>
    <w:p w14:paraId="270260B8" w14:textId="21453F7F" w:rsidR="00292E26" w:rsidRDefault="00292E26" w:rsidP="000B7DEC">
      <w:pPr>
        <w:pStyle w:val="berschrift3"/>
      </w:pPr>
      <w:bookmarkStart w:id="130" w:name="_Toc392090926"/>
      <w:r>
        <w:lastRenderedPageBreak/>
        <w:t>Planen der Kurstermine</w:t>
      </w:r>
      <w:bookmarkEnd w:id="130"/>
    </w:p>
    <w:p w14:paraId="7BF33DC6" w14:textId="3649C01B" w:rsidR="000E4808" w:rsidRPr="000E4808" w:rsidRDefault="000E4808" w:rsidP="00855FDE">
      <w:pPr>
        <w:jc w:val="center"/>
      </w:pPr>
      <w:r>
        <w:rPr>
          <w:noProof/>
        </w:rPr>
        <w:drawing>
          <wp:inline distT="0" distB="0" distL="0" distR="0" wp14:anchorId="465B9264" wp14:editId="36922A3A">
            <wp:extent cx="3871256" cy="693563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Analyse_Prozesse-Naukanu_Kursterminerstellung.png"/>
                    <pic:cNvPicPr/>
                  </pic:nvPicPr>
                  <pic:blipFill>
                    <a:blip r:embed="rId15">
                      <a:extLst>
                        <a:ext uri="{28A0092B-C50C-407E-A947-70E740481C1C}">
                          <a14:useLocalDpi xmlns:a14="http://schemas.microsoft.com/office/drawing/2010/main" val="0"/>
                        </a:ext>
                      </a:extLst>
                    </a:blip>
                    <a:stretch>
                      <a:fillRect/>
                    </a:stretch>
                  </pic:blipFill>
                  <pic:spPr>
                    <a:xfrm>
                      <a:off x="0" y="0"/>
                      <a:ext cx="3880787" cy="6952712"/>
                    </a:xfrm>
                    <a:prstGeom prst="rect">
                      <a:avLst/>
                    </a:prstGeom>
                  </pic:spPr>
                </pic:pic>
              </a:graphicData>
            </a:graphic>
          </wp:inline>
        </w:drawing>
      </w:r>
    </w:p>
    <w:p w14:paraId="78A1BE01" w14:textId="44364F68" w:rsidR="00292E26" w:rsidRDefault="00292E26" w:rsidP="000B7DEC">
      <w:pPr>
        <w:pStyle w:val="berschrift3"/>
      </w:pPr>
      <w:bookmarkStart w:id="131" w:name="_Toc392090927"/>
      <w:r>
        <w:lastRenderedPageBreak/>
        <w:t>Verwaltung des Materials</w:t>
      </w:r>
      <w:bookmarkEnd w:id="131"/>
    </w:p>
    <w:p w14:paraId="0E4FA217" w14:textId="3AF8DC6E" w:rsidR="000E4808" w:rsidRPr="000E4808" w:rsidRDefault="000E4808" w:rsidP="00855FDE">
      <w:pPr>
        <w:jc w:val="center"/>
      </w:pPr>
      <w:r>
        <w:rPr>
          <w:noProof/>
        </w:rPr>
        <w:drawing>
          <wp:inline distT="0" distB="0" distL="0" distR="0" wp14:anchorId="782D410C" wp14:editId="500B15F0">
            <wp:extent cx="3808740" cy="6357668"/>
            <wp:effectExtent l="0" t="0" r="1270" b="508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ST-Analyse_Prozesse-Naukanu_Materialanlage.png"/>
                    <pic:cNvPicPr/>
                  </pic:nvPicPr>
                  <pic:blipFill>
                    <a:blip r:embed="rId16">
                      <a:extLst>
                        <a:ext uri="{28A0092B-C50C-407E-A947-70E740481C1C}">
                          <a14:useLocalDpi xmlns:a14="http://schemas.microsoft.com/office/drawing/2010/main" val="0"/>
                        </a:ext>
                      </a:extLst>
                    </a:blip>
                    <a:stretch>
                      <a:fillRect/>
                    </a:stretch>
                  </pic:blipFill>
                  <pic:spPr>
                    <a:xfrm>
                      <a:off x="0" y="0"/>
                      <a:ext cx="3812282" cy="6363580"/>
                    </a:xfrm>
                    <a:prstGeom prst="rect">
                      <a:avLst/>
                    </a:prstGeom>
                  </pic:spPr>
                </pic:pic>
              </a:graphicData>
            </a:graphic>
          </wp:inline>
        </w:drawing>
      </w:r>
    </w:p>
    <w:p w14:paraId="70032884" w14:textId="44EFBDDE" w:rsidR="00292E26" w:rsidRDefault="00292E26" w:rsidP="000B7DEC">
      <w:pPr>
        <w:pStyle w:val="berschrift3"/>
      </w:pPr>
      <w:bookmarkStart w:id="132" w:name="_Toc392090928"/>
      <w:r>
        <w:lastRenderedPageBreak/>
        <w:t>Verwaltung der Kursleiter / freien Mitarbeiter</w:t>
      </w:r>
      <w:bookmarkEnd w:id="132"/>
    </w:p>
    <w:p w14:paraId="07CFBC8C" w14:textId="37F41F3A" w:rsidR="000E4808" w:rsidRPr="000E4808" w:rsidRDefault="000E4808" w:rsidP="00855FDE">
      <w:pPr>
        <w:jc w:val="center"/>
      </w:pPr>
      <w:r>
        <w:rPr>
          <w:noProof/>
        </w:rPr>
        <w:drawing>
          <wp:inline distT="0" distB="0" distL="0" distR="0" wp14:anchorId="2B5ED4F4" wp14:editId="6450C9A0">
            <wp:extent cx="3957722" cy="6797615"/>
            <wp:effectExtent l="0" t="0" r="508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Analyse_Prozesse-Naukanu_Kursleiteranlage.png"/>
                    <pic:cNvPicPr/>
                  </pic:nvPicPr>
                  <pic:blipFill>
                    <a:blip r:embed="rId17">
                      <a:extLst>
                        <a:ext uri="{28A0092B-C50C-407E-A947-70E740481C1C}">
                          <a14:useLocalDpi xmlns:a14="http://schemas.microsoft.com/office/drawing/2010/main" val="0"/>
                        </a:ext>
                      </a:extLst>
                    </a:blip>
                    <a:stretch>
                      <a:fillRect/>
                    </a:stretch>
                  </pic:blipFill>
                  <pic:spPr>
                    <a:xfrm>
                      <a:off x="0" y="0"/>
                      <a:ext cx="3962964" cy="6806618"/>
                    </a:xfrm>
                    <a:prstGeom prst="rect">
                      <a:avLst/>
                    </a:prstGeom>
                  </pic:spPr>
                </pic:pic>
              </a:graphicData>
            </a:graphic>
          </wp:inline>
        </w:drawing>
      </w:r>
    </w:p>
    <w:p w14:paraId="581F543E" w14:textId="48771DA7" w:rsidR="00292E26" w:rsidRDefault="00292E26" w:rsidP="000B7DEC">
      <w:pPr>
        <w:pStyle w:val="berschrift3"/>
      </w:pPr>
      <w:bookmarkStart w:id="133" w:name="_Toc392090929"/>
      <w:r>
        <w:lastRenderedPageBreak/>
        <w:t>Erstellen von Rechnungen / Mahnwesen</w:t>
      </w:r>
      <w:bookmarkEnd w:id="133"/>
    </w:p>
    <w:p w14:paraId="08B5FB52" w14:textId="4FA002E1" w:rsidR="00292E26" w:rsidRDefault="00983F13" w:rsidP="00855FDE">
      <w:pPr>
        <w:jc w:val="center"/>
      </w:pPr>
      <w:r>
        <w:rPr>
          <w:noProof/>
        </w:rPr>
        <w:drawing>
          <wp:inline distT="0" distB="0" distL="0" distR="0" wp14:anchorId="489B5F6F" wp14:editId="6F33C3DE">
            <wp:extent cx="6419005" cy="4986068"/>
            <wp:effectExtent l="0" t="0" r="127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ST-Analyse_Prozesse-Naukanu_Rechnungsanlage.png"/>
                    <pic:cNvPicPr/>
                  </pic:nvPicPr>
                  <pic:blipFill>
                    <a:blip r:embed="rId18">
                      <a:extLst>
                        <a:ext uri="{28A0092B-C50C-407E-A947-70E740481C1C}">
                          <a14:useLocalDpi xmlns:a14="http://schemas.microsoft.com/office/drawing/2010/main" val="0"/>
                        </a:ext>
                      </a:extLst>
                    </a:blip>
                    <a:stretch>
                      <a:fillRect/>
                    </a:stretch>
                  </pic:blipFill>
                  <pic:spPr>
                    <a:xfrm>
                      <a:off x="0" y="0"/>
                      <a:ext cx="6427070" cy="4992332"/>
                    </a:xfrm>
                    <a:prstGeom prst="rect">
                      <a:avLst/>
                    </a:prstGeom>
                  </pic:spPr>
                </pic:pic>
              </a:graphicData>
            </a:graphic>
          </wp:inline>
        </w:drawing>
      </w:r>
    </w:p>
    <w:p w14:paraId="726E60C0" w14:textId="6396CAB2" w:rsidR="00855FDE" w:rsidRDefault="00855FDE">
      <w:pPr>
        <w:spacing w:line="259" w:lineRule="auto"/>
        <w:jc w:val="left"/>
      </w:pPr>
      <w:r>
        <w:br w:type="page"/>
      </w:r>
    </w:p>
    <w:p w14:paraId="054BD22B" w14:textId="7B70636C" w:rsidR="00FC303E" w:rsidRDefault="00FC303E" w:rsidP="000B7DEC">
      <w:pPr>
        <w:pStyle w:val="berschrift2"/>
      </w:pPr>
      <w:bookmarkStart w:id="134" w:name="_Toc392090930"/>
      <w:r>
        <w:lastRenderedPageBreak/>
        <w:t>Bestehende Probleme</w:t>
      </w:r>
      <w:bookmarkEnd w:id="134"/>
    </w:p>
    <w:p w14:paraId="1F32351D" w14:textId="0D97A2BB" w:rsidR="00FC303E" w:rsidRPr="00FC303E" w:rsidRDefault="00FC303E" w:rsidP="000B7DEC">
      <w:commentRangeStart w:id="135"/>
      <w:r>
        <w:t>Die dezentralisierte Datenhaltung, aufgeteilt in mehreren Dateien, hat mehrere Nachteile, die oft im Geschäftsbetrieb zu Problemen / Verzögerungen führen.</w:t>
      </w:r>
      <w:commentRangeEnd w:id="135"/>
      <w:r w:rsidR="00CA4E57">
        <w:rPr>
          <w:rStyle w:val="Kommentarzeichen"/>
        </w:rPr>
        <w:commentReference w:id="135"/>
      </w:r>
    </w:p>
    <w:p w14:paraId="48CA6FEC" w14:textId="5FCFF99F" w:rsidR="00FC303E" w:rsidRDefault="00FC303E" w:rsidP="000B7DEC">
      <w:pPr>
        <w:pStyle w:val="Listenabsatz"/>
        <w:numPr>
          <w:ilvl w:val="0"/>
          <w:numId w:val="33"/>
        </w:numPr>
      </w:pPr>
      <w:commentRangeStart w:id="136"/>
      <w:commentRangeStart w:id="137"/>
      <w:r>
        <w:t>Bankdaten</w:t>
      </w:r>
      <w:commentRangeEnd w:id="136"/>
      <w:r w:rsidR="00422A45">
        <w:rPr>
          <w:rStyle w:val="Kommentarzeichen"/>
        </w:rPr>
        <w:commentReference w:id="136"/>
      </w:r>
      <w:commentRangeEnd w:id="137"/>
      <w:r w:rsidR="00DF35C9">
        <w:rPr>
          <w:rStyle w:val="Kommentarzeichen"/>
        </w:rPr>
        <w:commentReference w:id="137"/>
      </w:r>
      <w:r>
        <w:t xml:space="preserve"> (Stammdaten) der Kunden und der Kursleiter werden jeweils in getrennten Dateien gepflegt. Zusätzlich sind die Formate für beide Datensätze unterschiedlich.</w:t>
      </w:r>
    </w:p>
    <w:p w14:paraId="415B1F63" w14:textId="12A5F571" w:rsidR="00FC303E" w:rsidRDefault="00FC303E" w:rsidP="000B7DEC">
      <w:pPr>
        <w:pStyle w:val="Listenabsatz"/>
        <w:numPr>
          <w:ilvl w:val="0"/>
          <w:numId w:val="33"/>
        </w:numPr>
      </w:pPr>
      <w:r>
        <w:t>Rechnungen werden manuell erstellt. Die dazu nötigen Rechnungspositionen, d.h. absolvierte Kurse eines Teilnehmers müssen händisch eingepflegt werden. Diese Tätigkeit  ist sehr zeitaufwendig und führt des Öfteren zu fehlerhaften Rechnungen.</w:t>
      </w:r>
    </w:p>
    <w:p w14:paraId="03C5B91C" w14:textId="3D9B5F39" w:rsidR="00FC303E" w:rsidRDefault="00EC7148" w:rsidP="000B7DEC">
      <w:pPr>
        <w:pStyle w:val="Listenabsatz"/>
        <w:numPr>
          <w:ilvl w:val="0"/>
          <w:numId w:val="33"/>
        </w:numPr>
      </w:pPr>
      <w:r>
        <w:t xml:space="preserve">Eine </w:t>
      </w:r>
      <w:r w:rsidR="00FC303E">
        <w:t>Protokollierung</w:t>
      </w:r>
      <w:r w:rsidR="006F2810">
        <w:t xml:space="preserve"> über durchgeführte Reparaturmaßnahmen</w:t>
      </w:r>
      <w:r>
        <w:t xml:space="preserve"> findet nicht</w:t>
      </w:r>
      <w:r w:rsidR="006F2810">
        <w:t xml:space="preserve"> statt. Defektes und instandgesetztes Material wird lediglich räumlich getrennt. Eine Nachvollziehbarkeit </w:t>
      </w:r>
      <w:r w:rsidR="00DF35C9">
        <w:t xml:space="preserve">sowie Aussortierung </w:t>
      </w:r>
      <w:r w:rsidR="006F2810">
        <w:t>von Materia</w:t>
      </w:r>
      <w:r w:rsidR="00DF35C9">
        <w:t xml:space="preserve">l, welches seine maximale Verwendungsdauer überschritten hat, </w:t>
      </w:r>
      <w:r w:rsidR="006F2810">
        <w:t>ist</w:t>
      </w:r>
      <w:r>
        <w:t xml:space="preserve"> deshalb</w:t>
      </w:r>
      <w:r w:rsidR="006F2810">
        <w:t xml:space="preserve"> nicht gegeben.</w:t>
      </w:r>
    </w:p>
    <w:p w14:paraId="16942AED" w14:textId="4F19D275" w:rsidR="00EC7148" w:rsidRDefault="00EC7148" w:rsidP="000B7DEC">
      <w:pPr>
        <w:pStyle w:val="Listenabsatz"/>
        <w:numPr>
          <w:ilvl w:val="0"/>
          <w:numId w:val="33"/>
        </w:numPr>
      </w:pPr>
      <w:r>
        <w:t xml:space="preserve">Es findet keine durchgängige Referenzierung von Daten zwischen den einzelnen </w:t>
      </w:r>
      <w:r w:rsidR="009B4516">
        <w:t>Excel Sheets</w:t>
      </w:r>
      <w:r>
        <w:t xml:space="preserve"> statt. Somit treten häufig Mehrfacheinträge auf und eine damit verbundene Fehlersuche sowie Beseitigung ist sehr schwierig.</w:t>
      </w:r>
    </w:p>
    <w:p w14:paraId="72912192" w14:textId="3459B52B" w:rsidR="00292E26" w:rsidRPr="00292E26" w:rsidRDefault="00DF35C9" w:rsidP="000B7DEC">
      <w:pPr>
        <w:pStyle w:val="Listenabsatz"/>
        <w:numPr>
          <w:ilvl w:val="0"/>
          <w:numId w:val="33"/>
        </w:numPr>
      </w:pPr>
      <w:r>
        <w:t xml:space="preserve">Das Finden von Übereinstimmungen hinsichtlich freien Kursleiter(zeiten) </w:t>
      </w:r>
      <w:r w:rsidR="00EC7148">
        <w:t xml:space="preserve"> und </w:t>
      </w:r>
      <w:r>
        <w:t xml:space="preserve">dem </w:t>
      </w:r>
      <w:r w:rsidR="00EC7148">
        <w:t>zu Verfügung stehenden Material ist</w:t>
      </w:r>
      <w:r w:rsidR="00CF2E4A">
        <w:t xml:space="preserve"> sehr zeitraubend und fehlerbehaftet. </w:t>
      </w:r>
      <w:r>
        <w:t>Aufgrund dessen mussten</w:t>
      </w:r>
      <w:commentRangeStart w:id="138"/>
      <w:r w:rsidR="00CF2E4A">
        <w:t xml:space="preserve"> </w:t>
      </w:r>
      <w:r>
        <w:t>schon</w:t>
      </w:r>
      <w:r w:rsidR="00CF2E4A">
        <w:t xml:space="preserve"> Kurse </w:t>
      </w:r>
      <w:r>
        <w:t xml:space="preserve">mehrfach </w:t>
      </w:r>
      <w:r w:rsidR="00CF2E4A">
        <w:t>abgesagt bzw. verschoben werden</w:t>
      </w:r>
      <w:commentRangeEnd w:id="138"/>
      <w:r w:rsidR="00422A45">
        <w:rPr>
          <w:rStyle w:val="Kommentarzeichen"/>
        </w:rPr>
        <w:commentReference w:id="138"/>
      </w:r>
      <w:r w:rsidR="00CF2E4A">
        <w:t xml:space="preserve">. </w:t>
      </w:r>
    </w:p>
    <w:p w14:paraId="6C543BF9" w14:textId="77777777" w:rsidR="004614E7" w:rsidRPr="004614E7" w:rsidRDefault="004614E7" w:rsidP="000B7DEC"/>
    <w:p w14:paraId="74CB2877" w14:textId="109D4136" w:rsidR="006B4847" w:rsidRDefault="006B4847" w:rsidP="000B7DEC">
      <w:pPr>
        <w:pStyle w:val="berschrift2"/>
      </w:pPr>
      <w:bookmarkStart w:id="139" w:name="_Toc392090931"/>
      <w:r>
        <w:t>Die technische Ausstattung</w:t>
      </w:r>
      <w:bookmarkEnd w:id="139"/>
    </w:p>
    <w:p w14:paraId="41BF104D" w14:textId="45198FD9" w:rsidR="00422A45" w:rsidRPr="00B87B25" w:rsidRDefault="00B87B25" w:rsidP="00422A45">
      <w:r>
        <w:t xml:space="preserve">In dem zweistöckigen Hauptgebäude der Segelschule befinden sich neben den </w:t>
      </w:r>
      <w:r w:rsidR="00E32B01">
        <w:t>Schulungsr</w:t>
      </w:r>
      <w:r>
        <w:t>äum</w:t>
      </w:r>
      <w:r w:rsidR="00E32B01">
        <w:t xml:space="preserve">en, die Büros </w:t>
      </w:r>
      <w:r>
        <w:t xml:space="preserve"> der Gesch</w:t>
      </w:r>
      <w:r w:rsidR="00E32B01">
        <w:t>äftsführung sowie die</w:t>
      </w:r>
      <w:r>
        <w:t xml:space="preserve"> </w:t>
      </w:r>
      <w:r w:rsidR="00E32B01">
        <w:t>der Verwaltung. Das Unternehmen besitzt folgende EDV-Ausstattung.</w:t>
      </w:r>
    </w:p>
    <w:p w14:paraId="49CE0EE9" w14:textId="05DBC9B9" w:rsidR="00C50B51" w:rsidRDefault="00763140" w:rsidP="000B7DEC">
      <w:pPr>
        <w:pStyle w:val="Listenabsatz"/>
        <w:numPr>
          <w:ilvl w:val="0"/>
          <w:numId w:val="32"/>
        </w:numPr>
      </w:pPr>
      <w:r>
        <w:t>Je</w:t>
      </w:r>
      <w:r w:rsidR="00C50B51">
        <w:t>der festangestellte Mitarbeiter sowie der Geschäftsführer</w:t>
      </w:r>
      <w:r>
        <w:t xml:space="preserve"> besitzt</w:t>
      </w:r>
      <w:r w:rsidR="00C50B51">
        <w:t xml:space="preserve"> einen eige</w:t>
      </w:r>
      <w:r>
        <w:t>nen Computerarbeitsplatz. Somit sind aktuell acht PCs auf Basis von Windows 7 in Verwendung.</w:t>
      </w:r>
    </w:p>
    <w:p w14:paraId="00BC0E09" w14:textId="5C9A8A3A" w:rsidR="00934E7E" w:rsidRDefault="00934E7E" w:rsidP="000B7DEC">
      <w:pPr>
        <w:pStyle w:val="Listenabsatz"/>
        <w:numPr>
          <w:ilvl w:val="0"/>
          <w:numId w:val="32"/>
        </w:numPr>
      </w:pPr>
      <w:r>
        <w:t xml:space="preserve">Microsoft Office 2013 dient </w:t>
      </w:r>
      <w:r w:rsidR="00AA42CF">
        <w:t>als einzige Software zur Unterstützung des Geschäftsbetriebes</w:t>
      </w:r>
      <w:r w:rsidR="007C28F6">
        <w:t>.</w:t>
      </w:r>
    </w:p>
    <w:p w14:paraId="5FB5CC21" w14:textId="74F81540" w:rsidR="00C50B51" w:rsidRDefault="00C50B51" w:rsidP="000B7DEC">
      <w:pPr>
        <w:pStyle w:val="Listenabsatz"/>
        <w:numPr>
          <w:ilvl w:val="0"/>
          <w:numId w:val="32"/>
        </w:numPr>
      </w:pPr>
      <w:r>
        <w:lastRenderedPageBreak/>
        <w:t xml:space="preserve">Ein Kyocera C85020 Multifunktionsdrucker </w:t>
      </w:r>
      <w:r w:rsidR="004614E7">
        <w:t>ist</w:t>
      </w:r>
      <w:r>
        <w:t xml:space="preserve"> als zentrale Scan-, Druck- sowie Faxstation</w:t>
      </w:r>
      <w:r w:rsidR="004614E7">
        <w:t xml:space="preserve"> im Einsatz</w:t>
      </w:r>
    </w:p>
    <w:p w14:paraId="00B03FFE" w14:textId="6FD74F9A" w:rsidR="00E32B01" w:rsidRDefault="00E32B01" w:rsidP="000B7DEC">
      <w:pPr>
        <w:pStyle w:val="Listenabsatz"/>
        <w:numPr>
          <w:ilvl w:val="0"/>
          <w:numId w:val="32"/>
        </w:numPr>
      </w:pPr>
      <w:r>
        <w:t>WLAN-Empfang (Arbeit- und separater Gastzugang) im gesamten Gebäude</w:t>
      </w:r>
    </w:p>
    <w:p w14:paraId="2636AF3C" w14:textId="25B7C038" w:rsidR="005A4B17" w:rsidRDefault="004614E7" w:rsidP="000B7DEC">
      <w:pPr>
        <w:pStyle w:val="Listenabsatz"/>
        <w:numPr>
          <w:ilvl w:val="0"/>
          <w:numId w:val="32"/>
        </w:numPr>
      </w:pPr>
      <w:r>
        <w:t>Eine FritzB</w:t>
      </w:r>
      <w:r w:rsidR="00C50B51">
        <w:t>ox 7390 übernimmt die Internet-Einwahl. Eine integrierte Firewall sorgt für den entsprechenden Schutz des Netzwerkes.</w:t>
      </w:r>
    </w:p>
    <w:p w14:paraId="5B24BBB8" w14:textId="54DA294B" w:rsidR="005A4B17" w:rsidRDefault="00C50B51" w:rsidP="000B7DEC">
      <w:pPr>
        <w:pStyle w:val="Listenabsatz"/>
        <w:numPr>
          <w:ilvl w:val="0"/>
          <w:numId w:val="32"/>
        </w:numPr>
      </w:pPr>
      <w:r>
        <w:t xml:space="preserve">Als zentraler Dateispeicherort </w:t>
      </w:r>
      <w:r w:rsidR="005A4B17">
        <w:t>/ Filese</w:t>
      </w:r>
      <w:r>
        <w:t>rver</w:t>
      </w:r>
      <w:r w:rsidR="00B87B25">
        <w:t xml:space="preserve"> (NAS)</w:t>
      </w:r>
      <w:r>
        <w:t xml:space="preserve"> dient eine QNAP TS 459 PRO II mit 2 Terabyte Nutzkapazität</w:t>
      </w:r>
      <w:r w:rsidR="007C28F6">
        <w:t>.</w:t>
      </w:r>
    </w:p>
    <w:p w14:paraId="149FBC20" w14:textId="5E0A8697" w:rsidR="007C28F6" w:rsidRDefault="007C28F6" w:rsidP="000B7DEC">
      <w:pPr>
        <w:pStyle w:val="Listenabsatz"/>
        <w:numPr>
          <w:ilvl w:val="0"/>
          <w:numId w:val="32"/>
        </w:numPr>
      </w:pPr>
      <w:r>
        <w:t>Für die Datensicherung wird eine externe US</w:t>
      </w:r>
      <w:r w:rsidR="004614E7">
        <w:t xml:space="preserve">B-Festplatte verwendet, auf welche </w:t>
      </w:r>
      <w:r>
        <w:t xml:space="preserve">jede Nacht eine </w:t>
      </w:r>
      <w:r w:rsidR="004614E7">
        <w:t>Synchronisation</w:t>
      </w:r>
      <w:r>
        <w:t xml:space="preserve"> </w:t>
      </w:r>
      <w:r w:rsidR="00B87B25">
        <w:t>von dem NAS</w:t>
      </w:r>
      <w:r>
        <w:t xml:space="preserve"> durchgeführt wird.</w:t>
      </w:r>
    </w:p>
    <w:p w14:paraId="48261196" w14:textId="472857BF" w:rsidR="00422A45" w:rsidRDefault="00422A45" w:rsidP="000B7DEC">
      <w:pPr>
        <w:pStyle w:val="Listenabsatz"/>
      </w:pPr>
    </w:p>
    <w:p w14:paraId="71BB0576" w14:textId="25562DC9" w:rsidR="00C50B51" w:rsidRPr="00422A45" w:rsidRDefault="00855FDE" w:rsidP="00422A45">
      <w:pPr>
        <w:tabs>
          <w:tab w:val="left" w:pos="6870"/>
        </w:tabs>
      </w:pPr>
      <w:r>
        <w:rPr>
          <w:noProof/>
        </w:rPr>
        <w:drawing>
          <wp:anchor distT="0" distB="0" distL="114300" distR="114300" simplePos="0" relativeHeight="251665408" behindDoc="1" locked="0" layoutInCell="1" allowOverlap="1" wp14:anchorId="5D0AA648" wp14:editId="76A5440F">
            <wp:simplePos x="0" y="0"/>
            <wp:positionH relativeFrom="column">
              <wp:posOffset>702945</wp:posOffset>
            </wp:positionH>
            <wp:positionV relativeFrom="paragraph">
              <wp:posOffset>186055</wp:posOffset>
            </wp:positionV>
            <wp:extent cx="4752975" cy="3764915"/>
            <wp:effectExtent l="0" t="0" r="9525" b="6985"/>
            <wp:wrapTight wrapText="bothSides">
              <wp:wrapPolygon edited="0">
                <wp:start x="0" y="0"/>
                <wp:lineTo x="0" y="21531"/>
                <wp:lineTo x="21557" y="21531"/>
                <wp:lineTo x="2155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T-Analyse_Netzwerkplan.png"/>
                    <pic:cNvPicPr/>
                  </pic:nvPicPr>
                  <pic:blipFill>
                    <a:blip r:embed="rId19">
                      <a:extLst>
                        <a:ext uri="{28A0092B-C50C-407E-A947-70E740481C1C}">
                          <a14:useLocalDpi xmlns:a14="http://schemas.microsoft.com/office/drawing/2010/main" val="0"/>
                        </a:ext>
                      </a:extLst>
                    </a:blip>
                    <a:stretch>
                      <a:fillRect/>
                    </a:stretch>
                  </pic:blipFill>
                  <pic:spPr>
                    <a:xfrm>
                      <a:off x="0" y="0"/>
                      <a:ext cx="4752975" cy="3764915"/>
                    </a:xfrm>
                    <a:prstGeom prst="rect">
                      <a:avLst/>
                    </a:prstGeom>
                  </pic:spPr>
                </pic:pic>
              </a:graphicData>
            </a:graphic>
          </wp:anchor>
        </w:drawing>
      </w:r>
      <w:r w:rsidR="00422A45">
        <w:tab/>
      </w:r>
    </w:p>
    <w:p w14:paraId="78BA8326" w14:textId="60A14162" w:rsidR="006B4847" w:rsidRDefault="006B4847">
      <w:pPr>
        <w:spacing w:line="259" w:lineRule="auto"/>
        <w:jc w:val="left"/>
      </w:pPr>
      <w:r>
        <w:br w:type="page"/>
      </w:r>
    </w:p>
    <w:p w14:paraId="7B403FD7" w14:textId="69040B93" w:rsidR="00B63183" w:rsidRDefault="00F73BA8" w:rsidP="000B7DEC">
      <w:pPr>
        <w:pStyle w:val="berschrift2"/>
      </w:pPr>
      <w:bookmarkStart w:id="140" w:name="_Toc382849748"/>
      <w:bookmarkStart w:id="141" w:name="_Toc392090932"/>
      <w:r w:rsidRPr="00304299">
        <w:lastRenderedPageBreak/>
        <w:t>Zielsetzun</w:t>
      </w:r>
      <w:r w:rsidR="00AC5DA6" w:rsidRPr="00304299">
        <w:t>g</w:t>
      </w:r>
      <w:bookmarkEnd w:id="140"/>
      <w:r w:rsidR="007C28F6">
        <w:t xml:space="preserve"> (SOLL-Zustand)</w:t>
      </w:r>
      <w:bookmarkEnd w:id="141"/>
    </w:p>
    <w:p w14:paraId="754C1613" w14:textId="5B4E7F49" w:rsidR="007C28F6" w:rsidRDefault="007C28F6" w:rsidP="007C28F6">
      <w:r>
        <w:t xml:space="preserve">Die Naukanu Sailing School besitzt zum Zeitpunkt der IST-Analyse </w:t>
      </w:r>
      <w:r w:rsidR="004C0CE8">
        <w:t>eine moderne EDV – Umgebung. Lediglich die Geschäftsprozesse sind wenig automatisiert bzw. mit vielen händischen Nacharbeiten verbunden. Um weiterhin wettbewerbsfähig zu bleiben und um das Management seines Unternehmens zu optimieren</w:t>
      </w:r>
      <w:r w:rsidR="00ED4795">
        <w:t>,</w:t>
      </w:r>
      <w:r w:rsidR="004C0CE8">
        <w:t xml:space="preserve"> benötigt der Geschäftsführer </w:t>
      </w:r>
      <w:r w:rsidRPr="00866320">
        <w:t xml:space="preserve">eine </w:t>
      </w:r>
      <w:r>
        <w:t>Anwendung</w:t>
      </w:r>
      <w:r w:rsidRPr="00866320">
        <w:t xml:space="preserve"> für die </w:t>
      </w:r>
      <w:r>
        <w:t xml:space="preserve">komplette </w:t>
      </w:r>
      <w:r w:rsidRPr="00866320">
        <w:t>Kursverwaltung. Diese</w:t>
      </w:r>
      <w:r>
        <w:t xml:space="preserve"> </w:t>
      </w:r>
      <w:r w:rsidR="004C0CE8">
        <w:t>Applikation</w:t>
      </w:r>
      <w:r>
        <w:t xml:space="preserve"> </w:t>
      </w:r>
      <w:r w:rsidRPr="00866320">
        <w:t>soll folgende Aufgaben bewältigen:</w:t>
      </w:r>
    </w:p>
    <w:p w14:paraId="02F7D277" w14:textId="77777777" w:rsidR="007C28F6" w:rsidRDefault="007C28F6" w:rsidP="001459F0">
      <w:pPr>
        <w:pStyle w:val="Listenabsatz"/>
        <w:numPr>
          <w:ilvl w:val="0"/>
          <w:numId w:val="49"/>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7851C092" w14:textId="77777777" w:rsidR="007C28F6" w:rsidRDefault="007C28F6" w:rsidP="001459F0">
      <w:pPr>
        <w:pStyle w:val="Listenabsatz"/>
        <w:numPr>
          <w:ilvl w:val="0"/>
          <w:numId w:val="49"/>
        </w:numPr>
      </w:pPr>
      <w:r w:rsidRPr="00866320">
        <w:t>Verwaltung der Kurse (Termine, Zuordnung zu Kunden, Gebühren,</w:t>
      </w:r>
      <w:r>
        <w:t xml:space="preserve"> </w:t>
      </w:r>
      <w:r w:rsidRPr="00866320">
        <w:t>Bereitstellung des Materials, Kursleiter)</w:t>
      </w:r>
    </w:p>
    <w:p w14:paraId="73559AB9" w14:textId="77777777" w:rsidR="007C28F6" w:rsidRDefault="007C28F6" w:rsidP="001459F0">
      <w:pPr>
        <w:pStyle w:val="Listenabsatz"/>
        <w:numPr>
          <w:ilvl w:val="0"/>
          <w:numId w:val="49"/>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32855AC9" w14:textId="4B232958" w:rsidR="004C0CE8" w:rsidRDefault="007C28F6" w:rsidP="001459F0">
      <w:pPr>
        <w:pStyle w:val="Listenabsatz"/>
        <w:numPr>
          <w:ilvl w:val="0"/>
          <w:numId w:val="49"/>
        </w:numPr>
      </w:pPr>
      <w:r w:rsidRPr="00866320">
        <w:t>Kundenverwaltung (Daten, gebuchte Kurse, Rechnungserstellung,</w:t>
      </w:r>
      <w:r>
        <w:t xml:space="preserve"> </w:t>
      </w:r>
      <w:r w:rsidRPr="00866320">
        <w:t>Zahlungsverfolgung, Mahnwesen)</w:t>
      </w:r>
    </w:p>
    <w:p w14:paraId="3C84DCCC" w14:textId="77777777" w:rsidR="004C0CE8" w:rsidRPr="000B7DEC" w:rsidRDefault="004C0CE8" w:rsidP="00422A45">
      <w:pPr>
        <w:pStyle w:val="Listenabsatz"/>
      </w:pPr>
    </w:p>
    <w:p w14:paraId="21444156" w14:textId="2CF7A896" w:rsidR="00AC5DA6" w:rsidRDefault="00AC5DA6" w:rsidP="00AC5DA6">
      <w:r>
        <w:t xml:space="preserve">Mit der Einführung der neuen </w:t>
      </w:r>
      <w:r w:rsidR="004C0CE8">
        <w:t xml:space="preserve">Software </w:t>
      </w:r>
      <w:r>
        <w:t>werden nachfolgende Grundsätze und Ziele verfolgt:</w:t>
      </w:r>
    </w:p>
    <w:p w14:paraId="4196A827" w14:textId="2E950C15" w:rsidR="00AC5DA6" w:rsidRDefault="004C0CE8" w:rsidP="001459F0">
      <w:pPr>
        <w:pStyle w:val="Listenabsatz"/>
        <w:numPr>
          <w:ilvl w:val="0"/>
          <w:numId w:val="50"/>
        </w:numPr>
      </w:pPr>
      <w:r>
        <w:t>Aktuellster</w:t>
      </w:r>
      <w:r w:rsidR="00AC5DA6">
        <w:t xml:space="preserve"> technischer Stand</w:t>
      </w:r>
      <w:r w:rsidR="00934E7E">
        <w:t xml:space="preserve"> (Datenbank, Softwareentwicklung)</w:t>
      </w:r>
    </w:p>
    <w:p w14:paraId="7F583955" w14:textId="769C6531" w:rsidR="00AA42CF" w:rsidRDefault="00AA42CF" w:rsidP="001459F0">
      <w:pPr>
        <w:pStyle w:val="Listenabsatz"/>
        <w:numPr>
          <w:ilvl w:val="0"/>
          <w:numId w:val="50"/>
        </w:numPr>
      </w:pPr>
      <w:r>
        <w:t>Zentrale Datenverwaltung</w:t>
      </w:r>
    </w:p>
    <w:p w14:paraId="46252747" w14:textId="35663EE4" w:rsidR="004C0CE8" w:rsidRDefault="004C0CE8" w:rsidP="001459F0">
      <w:pPr>
        <w:pStyle w:val="Listenabsatz"/>
        <w:numPr>
          <w:ilvl w:val="0"/>
          <w:numId w:val="50"/>
        </w:numPr>
      </w:pPr>
      <w:r>
        <w:t>Vermeidung von Datenredundanzen</w:t>
      </w:r>
    </w:p>
    <w:p w14:paraId="4BBDC180" w14:textId="780AAD4F" w:rsidR="00AC5DA6" w:rsidRDefault="00AC5DA6" w:rsidP="001459F0">
      <w:pPr>
        <w:pStyle w:val="Listenabsatz"/>
        <w:numPr>
          <w:ilvl w:val="0"/>
          <w:numId w:val="50"/>
        </w:numPr>
      </w:pPr>
      <w:r>
        <w:t>Benutzerfreundlichkeit</w:t>
      </w:r>
      <w:r w:rsidR="00934E7E">
        <w:t xml:space="preserve"> (intuitive Bedienkonzepte und Selbsterklärbarkeit der Graphischen Oberfläche)</w:t>
      </w:r>
    </w:p>
    <w:p w14:paraId="49B52377" w14:textId="77777777" w:rsidR="00AC5DA6" w:rsidRDefault="00AC5DA6" w:rsidP="001459F0">
      <w:pPr>
        <w:pStyle w:val="Listenabsatz"/>
        <w:numPr>
          <w:ilvl w:val="0"/>
          <w:numId w:val="50"/>
        </w:numPr>
      </w:pPr>
      <w:r>
        <w:t>Hoher Abdeckungsgrad der Anforderungen</w:t>
      </w:r>
    </w:p>
    <w:p w14:paraId="451E6F83" w14:textId="1A90DE96" w:rsidR="00AC5DA6" w:rsidRDefault="00AC5DA6" w:rsidP="001459F0">
      <w:pPr>
        <w:pStyle w:val="Listenabsatz"/>
        <w:numPr>
          <w:ilvl w:val="0"/>
          <w:numId w:val="50"/>
        </w:numPr>
      </w:pPr>
      <w:r>
        <w:t>Flexible Erweiterbarkeit der Software</w:t>
      </w:r>
      <w:r w:rsidR="00934E7E">
        <w:t xml:space="preserve"> (Hinzufügen neuer Programmfunktionen)</w:t>
      </w:r>
    </w:p>
    <w:p w14:paraId="583C40DA" w14:textId="60986EA9" w:rsidR="00934E7E" w:rsidRDefault="00934E7E" w:rsidP="001459F0">
      <w:pPr>
        <w:pStyle w:val="Listenabsatz"/>
        <w:numPr>
          <w:ilvl w:val="0"/>
          <w:numId w:val="50"/>
        </w:numPr>
      </w:pPr>
      <w:r>
        <w:t>Sicherheit und Integrität (</w:t>
      </w:r>
      <w:r w:rsidR="00ED4795">
        <w:t xml:space="preserve">kein unberechtigter Zugriff </w:t>
      </w:r>
      <w:r>
        <w:t>sowie versehentliches Löschen von Daten)</w:t>
      </w:r>
    </w:p>
    <w:p w14:paraId="3E3E7466" w14:textId="7D043069" w:rsidR="007C28F6" w:rsidRDefault="007C28F6" w:rsidP="001459F0">
      <w:pPr>
        <w:pStyle w:val="Listenabsatz"/>
        <w:numPr>
          <w:ilvl w:val="0"/>
          <w:numId w:val="50"/>
        </w:numPr>
      </w:pPr>
      <w:r>
        <w:t>Vereinfachung, Optimierung und Verkürzung der bestehenden Geschäftsprozesse</w:t>
      </w:r>
    </w:p>
    <w:p w14:paraId="1F34039B" w14:textId="6FD2406C" w:rsidR="0091372E" w:rsidRDefault="0091372E" w:rsidP="00D939AC">
      <w:pPr>
        <w:pStyle w:val="berschrift1"/>
      </w:pPr>
      <w:bookmarkStart w:id="142" w:name="_Toc382840022"/>
      <w:bookmarkStart w:id="143" w:name="_Toc382849752"/>
      <w:bookmarkStart w:id="144" w:name="_Toc391469788"/>
      <w:bookmarkStart w:id="145" w:name="_Toc391470025"/>
      <w:bookmarkStart w:id="146" w:name="_Toc391469789"/>
      <w:bookmarkStart w:id="147" w:name="_Toc391470026"/>
      <w:bookmarkStart w:id="148" w:name="_Toc391469790"/>
      <w:bookmarkStart w:id="149" w:name="_Toc391470027"/>
      <w:bookmarkStart w:id="150" w:name="_Toc391469791"/>
      <w:bookmarkStart w:id="151" w:name="_Toc391470028"/>
      <w:bookmarkStart w:id="152" w:name="_Toc391469792"/>
      <w:bookmarkStart w:id="153" w:name="_Toc391470029"/>
      <w:bookmarkStart w:id="154" w:name="_Toc391469793"/>
      <w:bookmarkStart w:id="155" w:name="_Toc391470030"/>
      <w:bookmarkStart w:id="156" w:name="_Toc391469794"/>
      <w:bookmarkStart w:id="157" w:name="_Toc391470031"/>
      <w:bookmarkStart w:id="158" w:name="_Toc391469795"/>
      <w:bookmarkStart w:id="159" w:name="_Toc391470032"/>
      <w:bookmarkStart w:id="160" w:name="_Toc391469796"/>
      <w:bookmarkStart w:id="161" w:name="_Toc391470033"/>
      <w:bookmarkStart w:id="162" w:name="_Toc391469797"/>
      <w:bookmarkStart w:id="163" w:name="_Toc391470034"/>
      <w:bookmarkStart w:id="164" w:name="_Toc391469798"/>
      <w:bookmarkStart w:id="165" w:name="_Toc391470035"/>
      <w:bookmarkStart w:id="166" w:name="_Toc391469799"/>
      <w:bookmarkStart w:id="167" w:name="_Toc391470036"/>
      <w:bookmarkStart w:id="168" w:name="_Toc382840025"/>
      <w:bookmarkStart w:id="169" w:name="_Toc382849755"/>
      <w:bookmarkStart w:id="170" w:name="_Toc391469800"/>
      <w:bookmarkStart w:id="171" w:name="_Toc391470037"/>
      <w:bookmarkStart w:id="172" w:name="_Toc391469801"/>
      <w:bookmarkStart w:id="173" w:name="_Toc391470038"/>
      <w:bookmarkStart w:id="174" w:name="_Toc391469802"/>
      <w:bookmarkStart w:id="175" w:name="_Toc391470039"/>
      <w:bookmarkStart w:id="176" w:name="_Toc391469803"/>
      <w:bookmarkStart w:id="177" w:name="_Toc391470040"/>
      <w:bookmarkStart w:id="178" w:name="_Toc391469804"/>
      <w:bookmarkStart w:id="179" w:name="_Toc391470041"/>
      <w:bookmarkStart w:id="180" w:name="_Toc391469805"/>
      <w:bookmarkStart w:id="181" w:name="_Toc391470042"/>
      <w:bookmarkStart w:id="182" w:name="_Toc391469806"/>
      <w:bookmarkStart w:id="183" w:name="_Toc391470043"/>
      <w:bookmarkStart w:id="184" w:name="_Toc391469807"/>
      <w:bookmarkStart w:id="185" w:name="_Toc391470044"/>
      <w:bookmarkStart w:id="186" w:name="_Toc391469808"/>
      <w:bookmarkStart w:id="187" w:name="_Toc391470045"/>
      <w:bookmarkStart w:id="188" w:name="_Toc391469809"/>
      <w:bookmarkStart w:id="189" w:name="_Toc391470046"/>
      <w:bookmarkStart w:id="190" w:name="_Toc391469810"/>
      <w:bookmarkStart w:id="191" w:name="_Toc391470047"/>
      <w:bookmarkStart w:id="192" w:name="_Toc391469811"/>
      <w:bookmarkStart w:id="193" w:name="_Toc391470048"/>
      <w:bookmarkStart w:id="194" w:name="_Toc391469812"/>
      <w:bookmarkStart w:id="195" w:name="_Toc391470049"/>
      <w:bookmarkStart w:id="196" w:name="_Toc391469813"/>
      <w:bookmarkStart w:id="197" w:name="_Toc391470050"/>
      <w:bookmarkStart w:id="198" w:name="_Toc391469814"/>
      <w:bookmarkStart w:id="199" w:name="_Toc391470051"/>
      <w:bookmarkStart w:id="200" w:name="_Toc391469815"/>
      <w:bookmarkStart w:id="201" w:name="_Toc391470052"/>
      <w:bookmarkStart w:id="202" w:name="_Toc391469816"/>
      <w:bookmarkStart w:id="203" w:name="_Toc391470053"/>
      <w:bookmarkStart w:id="204" w:name="_Toc391469817"/>
      <w:bookmarkStart w:id="205" w:name="_Toc391470054"/>
      <w:bookmarkStart w:id="206" w:name="_Toc391469818"/>
      <w:bookmarkStart w:id="207" w:name="_Toc391470055"/>
      <w:bookmarkStart w:id="208" w:name="_Toc391469819"/>
      <w:bookmarkStart w:id="209" w:name="_Toc391470056"/>
      <w:bookmarkStart w:id="210" w:name="_Toc391469820"/>
      <w:bookmarkStart w:id="211" w:name="_Toc391470057"/>
      <w:bookmarkStart w:id="212" w:name="_Toc391469821"/>
      <w:bookmarkStart w:id="213" w:name="_Toc391470058"/>
      <w:bookmarkStart w:id="214" w:name="_Toc391469822"/>
      <w:bookmarkStart w:id="215" w:name="_Toc391470059"/>
      <w:bookmarkStart w:id="216" w:name="_Toc391469823"/>
      <w:bookmarkStart w:id="217" w:name="_Toc391470060"/>
      <w:bookmarkStart w:id="218" w:name="_Toc391469824"/>
      <w:bookmarkStart w:id="219" w:name="_Toc391470061"/>
      <w:bookmarkStart w:id="220" w:name="_Toc391469825"/>
      <w:bookmarkStart w:id="221" w:name="_Toc391470062"/>
      <w:bookmarkStart w:id="222" w:name="_Toc391469826"/>
      <w:bookmarkStart w:id="223" w:name="_Toc391470063"/>
      <w:bookmarkStart w:id="224" w:name="_Toc391469827"/>
      <w:bookmarkStart w:id="225" w:name="_Toc391470064"/>
      <w:bookmarkStart w:id="226" w:name="_Toc391469828"/>
      <w:bookmarkStart w:id="227" w:name="_Toc391470065"/>
      <w:bookmarkStart w:id="228" w:name="_Toc391469829"/>
      <w:bookmarkStart w:id="229" w:name="_Toc391470066"/>
      <w:bookmarkStart w:id="230" w:name="_Toc391469830"/>
      <w:bookmarkStart w:id="231" w:name="_Toc391470067"/>
      <w:bookmarkStart w:id="232" w:name="_Toc391469831"/>
      <w:bookmarkStart w:id="233" w:name="_Toc391470068"/>
      <w:bookmarkStart w:id="234" w:name="_Toc391469832"/>
      <w:bookmarkStart w:id="235" w:name="_Toc391470069"/>
      <w:bookmarkStart w:id="236" w:name="_Toc391469833"/>
      <w:bookmarkStart w:id="237" w:name="_Toc391470070"/>
      <w:bookmarkStart w:id="238" w:name="_Toc391469834"/>
      <w:bookmarkStart w:id="239" w:name="_Toc391470071"/>
      <w:bookmarkStart w:id="240" w:name="_Toc391469835"/>
      <w:bookmarkStart w:id="241" w:name="_Toc391470072"/>
      <w:bookmarkStart w:id="242" w:name="_Toc391469836"/>
      <w:bookmarkStart w:id="243" w:name="_Toc391470073"/>
      <w:bookmarkStart w:id="244" w:name="_Toc391469837"/>
      <w:bookmarkStart w:id="245" w:name="_Toc391470074"/>
      <w:bookmarkStart w:id="246" w:name="_Toc391469838"/>
      <w:bookmarkStart w:id="247" w:name="_Toc391470075"/>
      <w:bookmarkStart w:id="248" w:name="_Toc391469839"/>
      <w:bookmarkStart w:id="249" w:name="_Toc391470076"/>
      <w:bookmarkStart w:id="250" w:name="_Toc382840035"/>
      <w:bookmarkStart w:id="251" w:name="_Toc382849765"/>
      <w:bookmarkStart w:id="252" w:name="_Toc391469840"/>
      <w:bookmarkStart w:id="253" w:name="_Toc391470077"/>
      <w:bookmarkStart w:id="254" w:name="_Toc391469841"/>
      <w:bookmarkStart w:id="255" w:name="_Toc391470078"/>
      <w:bookmarkStart w:id="256" w:name="_Toc391469842"/>
      <w:bookmarkStart w:id="257" w:name="_Toc391470079"/>
      <w:bookmarkStart w:id="258" w:name="_Toc391469843"/>
      <w:bookmarkStart w:id="259" w:name="_Toc391470080"/>
      <w:bookmarkStart w:id="260" w:name="_Toc391469844"/>
      <w:bookmarkStart w:id="261" w:name="_Toc391470081"/>
      <w:bookmarkStart w:id="262" w:name="_Toc391469845"/>
      <w:bookmarkStart w:id="263" w:name="_Toc391470082"/>
      <w:bookmarkStart w:id="264" w:name="_Toc391469846"/>
      <w:bookmarkStart w:id="265" w:name="_Toc391470083"/>
      <w:bookmarkStart w:id="266" w:name="_Toc391469847"/>
      <w:bookmarkStart w:id="267" w:name="_Toc391470084"/>
      <w:bookmarkStart w:id="268" w:name="_Toc391469848"/>
      <w:bookmarkStart w:id="269" w:name="_Toc391470085"/>
      <w:bookmarkStart w:id="270" w:name="_Toc391469849"/>
      <w:bookmarkStart w:id="271" w:name="_Toc391470086"/>
      <w:bookmarkStart w:id="272" w:name="_Toc391469850"/>
      <w:bookmarkStart w:id="273" w:name="_Toc391470087"/>
      <w:bookmarkStart w:id="274" w:name="_Toc391469851"/>
      <w:bookmarkStart w:id="275" w:name="_Toc391470088"/>
      <w:bookmarkStart w:id="276" w:name="_Toc382840042"/>
      <w:bookmarkStart w:id="277" w:name="_Toc382849772"/>
      <w:bookmarkStart w:id="278" w:name="_Toc382840045"/>
      <w:bookmarkStart w:id="279" w:name="_Toc382849775"/>
      <w:bookmarkStart w:id="280" w:name="_Toc392090933"/>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r>
        <w:lastRenderedPageBreak/>
        <w:t>Projektmanagement</w:t>
      </w:r>
      <w:bookmarkEnd w:id="280"/>
    </w:p>
    <w:p w14:paraId="7CF273A8" w14:textId="7E70BEC2" w:rsidR="00B7194A" w:rsidRPr="00B7194A" w:rsidRDefault="00B7194A" w:rsidP="00B7194A">
      <w:pPr>
        <w:rPr>
          <w:b/>
          <w:color w:val="FF0000"/>
        </w:rPr>
      </w:pPr>
      <w:r w:rsidRPr="00B7194A">
        <w:rPr>
          <w:b/>
          <w:color w:val="FF0000"/>
          <w:highlight w:val="yellow"/>
        </w:rPr>
        <w:t>HIER FEHLT TEXT</w:t>
      </w:r>
    </w:p>
    <w:p w14:paraId="297B0742" w14:textId="075E6769" w:rsidR="0091372E" w:rsidRDefault="0091372E" w:rsidP="00D939AC">
      <w:pPr>
        <w:pStyle w:val="berschrift2"/>
      </w:pPr>
      <w:bookmarkStart w:id="281" w:name="_Toc392090934"/>
      <w:r>
        <w:t>Definition</w:t>
      </w:r>
      <w:r w:rsidR="0083565A">
        <w:t xml:space="preserve"> Projekt und Projektmanagement</w:t>
      </w:r>
      <w:bookmarkEnd w:id="281"/>
    </w:p>
    <w:p w14:paraId="4BB1EE07" w14:textId="473C1187" w:rsidR="0083565A" w:rsidRPr="00D939AC" w:rsidRDefault="0083565A" w:rsidP="00D939AC">
      <w:r w:rsidRPr="00D939AC">
        <w:t xml:space="preserve">Ein </w:t>
      </w:r>
      <w:r w:rsidRPr="008C6DE3">
        <w:rPr>
          <w:b/>
        </w:rPr>
        <w:t>Projekt</w:t>
      </w:r>
      <w:r w:rsidRPr="00D939AC">
        <w:t xml:space="preserve"> ist ein “Vorhaben, das im Wesentlichen durch Einmaligkeit der Bedingungen in ihrer Gesamtheit gekennzeichnet ist, z.B. Zielvorgabe, zeitliche, finanzielle, personelle und andere Begrenzungen, Abgrenzung gegenüber anderen Vorhaben, projektspezifische Organisation“. (DIN 69901)</w:t>
      </w:r>
    </w:p>
    <w:p w14:paraId="08AAEE87" w14:textId="5FBB9FDE" w:rsidR="008C6DE3" w:rsidRDefault="008C6DE3" w:rsidP="00D939AC">
      <w:r w:rsidRPr="00D939AC">
        <w:t>„</w:t>
      </w:r>
      <w:r w:rsidRPr="008C6DE3">
        <w:rPr>
          <w:b/>
        </w:rPr>
        <w:t xml:space="preserve">Projektmanagement </w:t>
      </w:r>
      <w:r w:rsidRPr="00D939AC">
        <w:t>ist ein systematischer Prozess zur Führung komplexer Vorhaben. Es umfasst die Organisation, Planung, Steuerung und Überwachung aller Aufgaben und Ressourcen, die notwendig sind, um die Projektziele zu erreichen.</w:t>
      </w:r>
      <w:r>
        <w:t xml:space="preserve">“ </w:t>
      </w:r>
      <w:sdt>
        <w:sdtPr>
          <w:id w:val="1515343131"/>
          <w:citation/>
        </w:sdtPr>
        <w:sdtEndPr/>
        <w:sdtContent>
          <w:r>
            <w:fldChar w:fldCharType="begin"/>
          </w:r>
          <w:r>
            <w:instrText xml:space="preserve"> CITATION Hag14 \l 1031 </w:instrText>
          </w:r>
          <w:r>
            <w:fldChar w:fldCharType="separate"/>
          </w:r>
          <w:r w:rsidR="00BB6469">
            <w:rPr>
              <w:noProof/>
            </w:rPr>
            <w:t>(PM-Handbuch.com, 2014)</w:t>
          </w:r>
          <w:r>
            <w:fldChar w:fldCharType="end"/>
          </w:r>
        </w:sdtContent>
      </w:sdt>
    </w:p>
    <w:p w14:paraId="67D253C2" w14:textId="77777777" w:rsidR="00D939AC" w:rsidRDefault="00D939AC" w:rsidP="00D939AC">
      <w:r>
        <w:t xml:space="preserve">Um Projekte erfolgsversprechend abzuschließen, bedarf es einer konsequenten Steuerung und Kontrolle. Die Steuerung und Kontrolle wird im Allgemeinen als Projektmanagement bezeichnet. Durch folgende Punkte zeichnet sich Projektmanagement </w:t>
      </w:r>
      <w:r>
        <w:rPr>
          <w:rStyle w:val="Funotenzeichen"/>
        </w:rPr>
        <w:footnoteReference w:id="2"/>
      </w:r>
      <w:r>
        <w:t>aus:</w:t>
      </w:r>
    </w:p>
    <w:p w14:paraId="70B9578D" w14:textId="77777777" w:rsidR="00D939AC" w:rsidRDefault="00D939AC" w:rsidP="00D939AC">
      <w:pPr>
        <w:keepNext/>
      </w:pPr>
      <w:r>
        <w:rPr>
          <w:noProof/>
        </w:rPr>
        <w:drawing>
          <wp:inline distT="0" distB="0" distL="0" distR="0" wp14:anchorId="4779EFB9" wp14:editId="66D13FD5">
            <wp:extent cx="3805096" cy="2495550"/>
            <wp:effectExtent l="0" t="0" r="0" b="0"/>
            <wp:docPr id="20" name="Diagram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160BE87" w14:textId="77777777" w:rsidR="00D939AC" w:rsidRDefault="00D939AC" w:rsidP="00D939AC">
      <w:pPr>
        <w:pStyle w:val="Beschriftung"/>
      </w:pPr>
      <w:r>
        <w:t xml:space="preserve">Abbildung </w:t>
      </w:r>
      <w:r w:rsidR="00DC03E7">
        <w:fldChar w:fldCharType="begin"/>
      </w:r>
      <w:r w:rsidR="00DC03E7">
        <w:instrText xml:space="preserve"> SEQ Abbildung \* ARABIC </w:instrText>
      </w:r>
      <w:r w:rsidR="00DC03E7">
        <w:fldChar w:fldCharType="separate"/>
      </w:r>
      <w:r w:rsidR="00B51939">
        <w:rPr>
          <w:noProof/>
        </w:rPr>
        <w:t>1</w:t>
      </w:r>
      <w:r w:rsidR="00DC03E7">
        <w:rPr>
          <w:noProof/>
        </w:rPr>
        <w:fldChar w:fldCharType="end"/>
      </w:r>
      <w:r>
        <w:t>: Aufteilung Projektmanagement</w:t>
      </w:r>
    </w:p>
    <w:p w14:paraId="743C27BF" w14:textId="77777777" w:rsidR="00D939AC" w:rsidRDefault="00D939AC" w:rsidP="00D939AC">
      <w:pPr>
        <w:pStyle w:val="Listenabsatz"/>
        <w:numPr>
          <w:ilvl w:val="0"/>
          <w:numId w:val="36"/>
        </w:numPr>
      </w:pPr>
      <w:r>
        <w:lastRenderedPageBreak/>
        <w:t>Fähigkeiten</w:t>
      </w:r>
    </w:p>
    <w:p w14:paraId="42CDC7E4" w14:textId="77777777" w:rsidR="00D939AC" w:rsidRDefault="00D939AC" w:rsidP="00D939AC">
      <w:pPr>
        <w:pStyle w:val="Listenabsatz"/>
      </w:pPr>
      <w:r>
        <w:t>… entsprechend qualifizierte Projektleiter und –mitarbeiter</w:t>
      </w:r>
    </w:p>
    <w:p w14:paraId="6B7A5941" w14:textId="77777777" w:rsidR="00D939AC" w:rsidRDefault="00D939AC" w:rsidP="00D939AC">
      <w:pPr>
        <w:pStyle w:val="Listenabsatz"/>
        <w:numPr>
          <w:ilvl w:val="0"/>
          <w:numId w:val="36"/>
        </w:numPr>
      </w:pPr>
      <w:r>
        <w:t>Strukturen</w:t>
      </w:r>
    </w:p>
    <w:p w14:paraId="4FBF143D" w14:textId="77777777" w:rsidR="00D939AC" w:rsidRDefault="00D939AC" w:rsidP="00D939AC">
      <w:pPr>
        <w:pStyle w:val="Listenabsatz"/>
      </w:pPr>
      <w:r>
        <w:t>… passende Einzel- und Multiprojektmanagementprozesse</w:t>
      </w:r>
    </w:p>
    <w:p w14:paraId="70784B4A" w14:textId="77777777" w:rsidR="00D939AC" w:rsidRDefault="00D939AC" w:rsidP="00D939AC">
      <w:pPr>
        <w:pStyle w:val="Listenabsatz"/>
        <w:numPr>
          <w:ilvl w:val="0"/>
          <w:numId w:val="36"/>
        </w:numPr>
      </w:pPr>
      <w:r>
        <w:t>Kultur</w:t>
      </w:r>
    </w:p>
    <w:p w14:paraId="51ED3BA2" w14:textId="77777777" w:rsidR="00D939AC" w:rsidRDefault="00D939AC" w:rsidP="00D939AC">
      <w:pPr>
        <w:pStyle w:val="Listenabsatz"/>
      </w:pPr>
      <w:r>
        <w:t>… eine gemeinsam entwickelte und gelebte Projektmanagementkultur</w:t>
      </w:r>
    </w:p>
    <w:p w14:paraId="1515A978" w14:textId="77777777" w:rsidR="00D939AC" w:rsidRDefault="00D939AC" w:rsidP="00D939AC">
      <w:pPr>
        <w:pStyle w:val="Listenabsatz"/>
        <w:numPr>
          <w:ilvl w:val="0"/>
          <w:numId w:val="36"/>
        </w:numPr>
      </w:pPr>
      <w:r>
        <w:t>IT-Tools</w:t>
      </w:r>
    </w:p>
    <w:p w14:paraId="7B131E7B" w14:textId="77777777" w:rsidR="00D939AC" w:rsidRDefault="00D939AC" w:rsidP="00D939AC">
      <w:pPr>
        <w:pStyle w:val="Listenabsatz"/>
      </w:pPr>
      <w:r>
        <w:t>… Software-Anwendungen, die Mitarbeiter und Prozesse unterstützen</w:t>
      </w:r>
    </w:p>
    <w:p w14:paraId="048AC7FE" w14:textId="77777777" w:rsidR="00B7194A" w:rsidRDefault="00B7194A" w:rsidP="00D939AC">
      <w:pPr>
        <w:pStyle w:val="Listenabsatz"/>
      </w:pPr>
    </w:p>
    <w:p w14:paraId="6D2A49F5" w14:textId="0A643276" w:rsidR="00677B89" w:rsidRDefault="00677B89" w:rsidP="00D939AC">
      <w:pPr>
        <w:pStyle w:val="berschrift2"/>
      </w:pPr>
      <w:bookmarkStart w:id="282" w:name="_Toc392090935"/>
      <w:r>
        <w:t>Nutzen des Projektmanagements</w:t>
      </w:r>
      <w:bookmarkEnd w:id="282"/>
    </w:p>
    <w:p w14:paraId="6EE4AE0E" w14:textId="3B9DA8A8" w:rsidR="009C27D0" w:rsidRDefault="009C27D0" w:rsidP="009C27D0">
      <w:r>
        <w:t>Ein korrektes und systematisch durchgeführtes Projektmanagement soll zum Gelingen eines Projektes beitragen. Es schafft Strukturen, die Prozesse bei der Erreichung von Zielen unterstützt. Hinsichtlich folgender Messkriterien führt ein erfolgreiches Projektmanagement zu positiven Effekten:</w:t>
      </w:r>
    </w:p>
    <w:p w14:paraId="19EEF3A2" w14:textId="55F64D0A" w:rsidR="009C27D0" w:rsidRPr="00D939AC" w:rsidRDefault="009C27D0" w:rsidP="00D939AC">
      <w:pPr>
        <w:pStyle w:val="Listenabsatz"/>
        <w:numPr>
          <w:ilvl w:val="0"/>
          <w:numId w:val="34"/>
        </w:numPr>
        <w:rPr>
          <w:b/>
        </w:rPr>
      </w:pPr>
      <w:r w:rsidRPr="00D939AC">
        <w:rPr>
          <w:b/>
        </w:rPr>
        <w:t>Effektivität</w:t>
      </w:r>
    </w:p>
    <w:p w14:paraId="7F05425F" w14:textId="025AEC1B" w:rsidR="009C27D0" w:rsidRDefault="00063008" w:rsidP="00D939AC">
      <w:pPr>
        <w:pStyle w:val="Listenabsatz"/>
      </w:pPr>
      <w:r>
        <w:t>Teamarbeit und die Einbeziehung von Betroffenen schafft wirkungsvolle und dauerhafte Problemlösungen – “Do the right things.”</w:t>
      </w:r>
    </w:p>
    <w:p w14:paraId="07D04361" w14:textId="48EA1F42" w:rsidR="009C27D0" w:rsidRPr="00D939AC" w:rsidRDefault="009C27D0" w:rsidP="00D939AC">
      <w:pPr>
        <w:pStyle w:val="Listenabsatz"/>
        <w:numPr>
          <w:ilvl w:val="0"/>
          <w:numId w:val="34"/>
        </w:numPr>
        <w:rPr>
          <w:b/>
        </w:rPr>
      </w:pPr>
      <w:r w:rsidRPr="00D939AC">
        <w:rPr>
          <w:b/>
        </w:rPr>
        <w:t>Effizienz</w:t>
      </w:r>
    </w:p>
    <w:p w14:paraId="5BB5A64B" w14:textId="2DDD9B9B" w:rsidR="009C27D0" w:rsidRDefault="009C27D0" w:rsidP="00D939AC">
      <w:pPr>
        <w:pStyle w:val="Listenabsatz"/>
      </w:pPr>
      <w:r>
        <w:t>Die Gesamtkosten werden durch</w:t>
      </w:r>
      <w:r w:rsidR="00063008">
        <w:t xml:space="preserve"> planvolleres Vorgehen und beschleunigter Prozessabläufe gesenkt. </w:t>
      </w:r>
      <w:r>
        <w:t>– “Do the things right”</w:t>
      </w:r>
    </w:p>
    <w:p w14:paraId="26C0112B" w14:textId="77777777" w:rsidR="00A23F0D" w:rsidRPr="00D939AC" w:rsidRDefault="00A23F0D" w:rsidP="00A23F0D">
      <w:pPr>
        <w:pStyle w:val="Listenabsatz"/>
        <w:numPr>
          <w:ilvl w:val="0"/>
          <w:numId w:val="34"/>
        </w:numPr>
        <w:rPr>
          <w:b/>
        </w:rPr>
      </w:pPr>
      <w:r w:rsidRPr="00D939AC">
        <w:rPr>
          <w:b/>
        </w:rPr>
        <w:t>Personalentwicklung</w:t>
      </w:r>
    </w:p>
    <w:p w14:paraId="342A74BC" w14:textId="474D0210" w:rsidR="00B7194A" w:rsidRDefault="00A23F0D" w:rsidP="00B7194A">
      <w:pPr>
        <w:pStyle w:val="Listenabsatz"/>
      </w:pPr>
      <w:r>
        <w:t>Projektmanagement fördert die Kompetenz von Führungspersonen sowie der einzelnen Teammitglieder</w:t>
      </w:r>
    </w:p>
    <w:p w14:paraId="5BCD135B" w14:textId="77777777" w:rsidR="00A23F0D" w:rsidRPr="00D939AC" w:rsidRDefault="00A23F0D" w:rsidP="00A23F0D">
      <w:pPr>
        <w:pStyle w:val="Listenabsatz"/>
        <w:numPr>
          <w:ilvl w:val="0"/>
          <w:numId w:val="34"/>
        </w:numPr>
        <w:rPr>
          <w:b/>
        </w:rPr>
      </w:pPr>
      <w:r w:rsidRPr="00D939AC">
        <w:rPr>
          <w:b/>
        </w:rPr>
        <w:t>Wissensmanagement</w:t>
      </w:r>
    </w:p>
    <w:p w14:paraId="656C79B3" w14:textId="77777777" w:rsidR="00A23F0D" w:rsidRDefault="00A23F0D" w:rsidP="00A23F0D">
      <w:pPr>
        <w:pStyle w:val="Listenabsatz"/>
      </w:pPr>
      <w:r>
        <w:t>Eine ordentlich geführte Dokumentation erweitert das bestehende Wissen und führt in nachfolgenden Projekten zu kürzeren Laufzeiten und höherer Qualität. Gleichzeitig verbessert dies die gesamtheitliche Transparenz des Projektes.</w:t>
      </w:r>
    </w:p>
    <w:p w14:paraId="7054F813" w14:textId="77777777" w:rsidR="00B7194A" w:rsidRPr="005A5CB2" w:rsidRDefault="00B7194A" w:rsidP="00A23F0D">
      <w:pPr>
        <w:pStyle w:val="Listenabsatz"/>
      </w:pPr>
    </w:p>
    <w:p w14:paraId="02333772" w14:textId="11B914F2" w:rsidR="009C27D0" w:rsidRPr="00D939AC" w:rsidRDefault="00063008" w:rsidP="00D939AC">
      <w:pPr>
        <w:pStyle w:val="Listenabsatz"/>
        <w:numPr>
          <w:ilvl w:val="0"/>
          <w:numId w:val="34"/>
        </w:numPr>
        <w:rPr>
          <w:b/>
        </w:rPr>
      </w:pPr>
      <w:r w:rsidRPr="00D939AC">
        <w:rPr>
          <w:b/>
        </w:rPr>
        <w:lastRenderedPageBreak/>
        <w:t>Kontrollierbarkeit</w:t>
      </w:r>
    </w:p>
    <w:p w14:paraId="3C2FD2DC" w14:textId="5DA71275" w:rsidR="00063008" w:rsidRDefault="00063008" w:rsidP="00D939AC">
      <w:pPr>
        <w:pStyle w:val="Listenabsatz"/>
      </w:pPr>
      <w:r>
        <w:t>Ein funktionierendes Projektcontrolling führt zu einer gezielten Projektsteuerung und lässt dem Team die Ziele nicht aus den Augen verlieren.</w:t>
      </w:r>
    </w:p>
    <w:p w14:paraId="01E2C877" w14:textId="376277D0" w:rsidR="009C27D0" w:rsidRPr="00D939AC" w:rsidRDefault="009C27D0" w:rsidP="00D939AC">
      <w:pPr>
        <w:pStyle w:val="Listenabsatz"/>
        <w:numPr>
          <w:ilvl w:val="0"/>
          <w:numId w:val="34"/>
        </w:numPr>
        <w:rPr>
          <w:b/>
        </w:rPr>
      </w:pPr>
      <w:r w:rsidRPr="00D939AC">
        <w:rPr>
          <w:b/>
        </w:rPr>
        <w:t>Plantreue</w:t>
      </w:r>
    </w:p>
    <w:p w14:paraId="12FFCBFC" w14:textId="6998BAB1" w:rsidR="00063008" w:rsidRDefault="00063008" w:rsidP="00D939AC">
      <w:pPr>
        <w:pStyle w:val="Listenabsatz"/>
      </w:pPr>
      <w:r>
        <w:t>Eine professionelle Planung und Steuerung fördert die Einhaltung von festgesetzten Abgabeterminen.</w:t>
      </w:r>
      <w:sdt>
        <w:sdtPr>
          <w:id w:val="451280579"/>
          <w:citation/>
        </w:sdtPr>
        <w:sdtEndPr/>
        <w:sdtContent>
          <w:r w:rsidR="00A23F0D">
            <w:fldChar w:fldCharType="begin"/>
          </w:r>
          <w:r w:rsidR="00A23F0D">
            <w:instrText xml:space="preserve"> CITATION Hag14 \l 1031 </w:instrText>
          </w:r>
          <w:r w:rsidR="00A23F0D">
            <w:fldChar w:fldCharType="separate"/>
          </w:r>
          <w:r w:rsidR="00BB6469">
            <w:rPr>
              <w:noProof/>
            </w:rPr>
            <w:t xml:space="preserve"> (PM-Handbuch.com, 2014)</w:t>
          </w:r>
          <w:r w:rsidR="00A23F0D">
            <w:fldChar w:fldCharType="end"/>
          </w:r>
        </w:sdtContent>
      </w:sdt>
    </w:p>
    <w:p w14:paraId="7A3295C9" w14:textId="652CE6AE" w:rsidR="009C27D0" w:rsidRDefault="009C27D0"/>
    <w:p w14:paraId="322FEF84" w14:textId="1DCEE86D" w:rsidR="00677B89" w:rsidRDefault="00677B89" w:rsidP="00D939AC">
      <w:pPr>
        <w:pStyle w:val="berschrift3"/>
      </w:pPr>
      <w:bookmarkStart w:id="283" w:name="_Toc392090936"/>
      <w:r>
        <w:t>Projektorganisation</w:t>
      </w:r>
      <w:bookmarkEnd w:id="283"/>
    </w:p>
    <w:p w14:paraId="035CC096" w14:textId="77777777" w:rsidR="00D939AC" w:rsidRDefault="00D939AC" w:rsidP="00D939AC">
      <w:r>
        <w:t>Nach der Annahme des Angebotes durch die Firma Naukanu Sailing School wurden folgende Verantwortlichkeiten festgelegt:</w:t>
      </w:r>
    </w:p>
    <w:p w14:paraId="1854E1C2" w14:textId="77777777" w:rsidR="00D939AC" w:rsidRDefault="00D939AC" w:rsidP="00D939AC">
      <w:pPr>
        <w:pStyle w:val="Listenabsatz"/>
        <w:numPr>
          <w:ilvl w:val="0"/>
          <w:numId w:val="36"/>
        </w:numPr>
      </w:pPr>
      <w:r>
        <w:t>Auftraggeber: Naukanu Sailing School, vertreten durch Herrn Prof. Dr. Dr. Neunteufel</w:t>
      </w:r>
    </w:p>
    <w:p w14:paraId="0B6589D9" w14:textId="77777777" w:rsidR="00D939AC" w:rsidRDefault="00D939AC" w:rsidP="00D939AC">
      <w:pPr>
        <w:pStyle w:val="Listenabsatz"/>
        <w:numPr>
          <w:ilvl w:val="0"/>
          <w:numId w:val="36"/>
        </w:numPr>
      </w:pPr>
      <w:r>
        <w:t>Auftragnehmer: Studs@Work AG</w:t>
      </w:r>
    </w:p>
    <w:p w14:paraId="5166106A" w14:textId="77777777" w:rsidR="00D939AC" w:rsidRDefault="00D939AC" w:rsidP="00D939AC">
      <w:pPr>
        <w:pStyle w:val="Listenabsatz"/>
        <w:numPr>
          <w:ilvl w:val="0"/>
          <w:numId w:val="36"/>
        </w:numPr>
      </w:pPr>
      <w:r>
        <w:t>Projektleiter: Herr Tobias Meyer</w:t>
      </w:r>
    </w:p>
    <w:p w14:paraId="53909064" w14:textId="77777777" w:rsidR="00D939AC" w:rsidRPr="00C16310" w:rsidRDefault="00D939AC" w:rsidP="00D939AC">
      <w:pPr>
        <w:pStyle w:val="Listenabsatz"/>
        <w:numPr>
          <w:ilvl w:val="0"/>
          <w:numId w:val="36"/>
        </w:numPr>
      </w:pPr>
      <w:r>
        <w:t>Projektteam: Herr Benjamin Böcherer, Herr Stefan Müller, Herr Dominik Schumacher</w:t>
      </w:r>
    </w:p>
    <w:p w14:paraId="6031C9D9" w14:textId="77777777" w:rsidR="00D939AC" w:rsidRDefault="00D939AC" w:rsidP="00D939AC">
      <w:r>
        <w:t>Der Projektleiter wurde am Anfang durch das Projektteam bestimmt.</w:t>
      </w:r>
    </w:p>
    <w:p w14:paraId="71196C5C" w14:textId="77777777" w:rsidR="00D939AC" w:rsidRDefault="00D939AC" w:rsidP="00D939AC"/>
    <w:p w14:paraId="19121E35" w14:textId="77777777" w:rsidR="00B7194A" w:rsidRDefault="00B7194A" w:rsidP="00D939AC">
      <w:pPr>
        <w:sectPr w:rsidR="00B7194A" w:rsidSect="00700A4E">
          <w:headerReference w:type="default" r:id="rId25"/>
          <w:footerReference w:type="default" r:id="rId26"/>
          <w:headerReference w:type="first" r:id="rId27"/>
          <w:footerReference w:type="first" r:id="rId28"/>
          <w:pgSz w:w="11906" w:h="16838"/>
          <w:pgMar w:top="1418" w:right="709" w:bottom="1134" w:left="1418" w:header="709" w:footer="284" w:gutter="0"/>
          <w:cols w:space="708"/>
          <w:titlePg/>
          <w:docGrid w:linePitch="360"/>
        </w:sectPr>
      </w:pPr>
    </w:p>
    <w:p w14:paraId="545D6E48" w14:textId="368A13B3" w:rsidR="00D939AC" w:rsidRDefault="00D7467C" w:rsidP="00D939AC">
      <w:pPr>
        <w:keepNext/>
      </w:pPr>
      <w:r>
        <w:rPr>
          <w:noProof/>
        </w:rPr>
        <w:lastRenderedPageBreak/>
        <w:drawing>
          <wp:inline distT="0" distB="0" distL="0" distR="0" wp14:anchorId="6A228B66" wp14:editId="60F8F7D1">
            <wp:extent cx="8429625" cy="3980419"/>
            <wp:effectExtent l="1905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422A45">
        <w:rPr>
          <w:rStyle w:val="Kommentarzeichen"/>
        </w:rPr>
        <w:commentReference w:id="284"/>
      </w:r>
    </w:p>
    <w:p w14:paraId="1F5CA743" w14:textId="77777777" w:rsidR="00D939AC" w:rsidRDefault="00D939AC" w:rsidP="00D939AC">
      <w:pPr>
        <w:pStyle w:val="Beschriftung"/>
      </w:pPr>
      <w:r>
        <w:t xml:space="preserve">Abbildung </w:t>
      </w:r>
      <w:r w:rsidR="00DC03E7">
        <w:fldChar w:fldCharType="begin"/>
      </w:r>
      <w:r w:rsidR="00DC03E7">
        <w:instrText xml:space="preserve"> SEQ Abbildung \* ARABIC </w:instrText>
      </w:r>
      <w:r w:rsidR="00DC03E7">
        <w:fldChar w:fldCharType="separate"/>
      </w:r>
      <w:r w:rsidR="00B51939">
        <w:rPr>
          <w:noProof/>
        </w:rPr>
        <w:t>2</w:t>
      </w:r>
      <w:r w:rsidR="00DC03E7">
        <w:rPr>
          <w:noProof/>
        </w:rPr>
        <w:fldChar w:fldCharType="end"/>
      </w:r>
      <w:r>
        <w:t>: Projektorganisation</w:t>
      </w:r>
    </w:p>
    <w:p w14:paraId="4089666B" w14:textId="77777777" w:rsidR="00D939AC" w:rsidRDefault="00D939AC" w:rsidP="00D939AC">
      <w:pPr>
        <w:sectPr w:rsidR="00D939AC" w:rsidSect="00AA27A3">
          <w:pgSz w:w="16838" w:h="11906" w:orient="landscape"/>
          <w:pgMar w:top="1417" w:right="1417" w:bottom="1417" w:left="1134" w:header="708" w:footer="708" w:gutter="0"/>
          <w:cols w:space="708"/>
          <w:docGrid w:linePitch="360"/>
        </w:sectPr>
      </w:pPr>
    </w:p>
    <w:p w14:paraId="2D1198CA" w14:textId="660AC1F5" w:rsidR="0091372E" w:rsidRDefault="0091372E" w:rsidP="00D939AC">
      <w:pPr>
        <w:pStyle w:val="berschrift3"/>
      </w:pPr>
      <w:bookmarkStart w:id="285" w:name="_Toc392090937"/>
      <w:r>
        <w:lastRenderedPageBreak/>
        <w:t>Projekt</w:t>
      </w:r>
      <w:r w:rsidR="00677B89">
        <w:t>planung</w:t>
      </w:r>
      <w:bookmarkStart w:id="286" w:name="_GoBack"/>
      <w:bookmarkEnd w:id="285"/>
      <w:bookmarkEnd w:id="286"/>
    </w:p>
    <w:p w14:paraId="4897C15D" w14:textId="77777777" w:rsidR="00D939AC" w:rsidRDefault="00D939AC" w:rsidP="00D939AC">
      <w:r>
        <w:t>Das potenzielle Risiko in einem Projekt versucht man durch eine detaillierte Projektplanung zu minimieren bzw. auszuschließen. Dabei ergeben sich aus der Planung Soll-Vorgaben für die einzelnen Aufgabenbereiche. An der Projektplanung war das gesamte Team beteiligt.</w:t>
      </w:r>
    </w:p>
    <w:p w14:paraId="00E1E73B" w14:textId="77777777" w:rsidR="00D939AC" w:rsidRDefault="00D939AC" w:rsidP="00D939AC">
      <w:r>
        <w:t>Die Folge der Aufteilung waren Aufgabenblöcke mit unterschiedlichen Schwerpunkten, z.B. die Entwicklung, die Dokumentation und der Test der Software. Eine Aufteilung der Gebiete auf die einzelnen Projektmitarbeiter wurde vom Projektleiter nach Abstimmung mit dem Team vorgenommen.</w:t>
      </w:r>
    </w:p>
    <w:p w14:paraId="73C1DBD6" w14:textId="77777777" w:rsidR="00D939AC" w:rsidRDefault="00D939AC" w:rsidP="00D939AC"/>
    <w:p w14:paraId="73AF8F85" w14:textId="3121DE00" w:rsidR="00677B89" w:rsidRDefault="00677B89" w:rsidP="00D939AC">
      <w:pPr>
        <w:pStyle w:val="berschrift3"/>
      </w:pPr>
      <w:bookmarkStart w:id="287" w:name="_Toc392090938"/>
      <w:r>
        <w:t>Projektstruktur</w:t>
      </w:r>
      <w:bookmarkEnd w:id="287"/>
    </w:p>
    <w:p w14:paraId="75833615" w14:textId="77777777" w:rsidR="00D939AC" w:rsidRDefault="00D939AC" w:rsidP="00D939AC">
      <w:r>
        <w:t>Für den Begriff Projektstruktur gibt es verschiedene Definitionen, im Allgemeinen kann man den Begriff Projektstruktur als Menge aller Elemente und ihrer gegenseitigen Beziehungen in einem Projekt beschreiben.</w:t>
      </w:r>
    </w:p>
    <w:p w14:paraId="416E9F82" w14:textId="77777777" w:rsidR="00D939AC" w:rsidRDefault="00D939AC" w:rsidP="00D939AC">
      <w:r>
        <w:t>Definition nach DIN 69901-5</w:t>
      </w:r>
    </w:p>
    <w:p w14:paraId="4BEA099B" w14:textId="77777777" w:rsidR="00D939AC" w:rsidRDefault="00D939AC" w:rsidP="00D939AC">
      <w:pPr>
        <w:rPr>
          <w:rStyle w:val="Fett"/>
        </w:rPr>
      </w:pPr>
      <w:r>
        <w:t xml:space="preserve">Die DIN 69901-5 engt den Begriff der </w:t>
      </w:r>
      <w:r>
        <w:rPr>
          <w:rStyle w:val="Fett"/>
        </w:rPr>
        <w:t>Projektstruktur</w:t>
      </w:r>
      <w:r>
        <w:t xml:space="preserve"> bereits erheblich ein, indem sie nur die "wesentlichen Beziehungen" zu ihr zählt. Weiterhin nennt die DIN als Elemente des Projekts explizit lediglich "Teilprojekte, Arbeitspakete, Vorgänge". Die DIN 69901-5 geht somit von einer aktivitäts-orientierten Gliederung des Projekts aus. Andere Elemente eines Projekts, wie z.B. Produkte, Ressourcen, Kosten usw. zählt die DIN 69901-5 bei strikter Auslegung somit nicht zur </w:t>
      </w:r>
      <w:r>
        <w:rPr>
          <w:rStyle w:val="Fett"/>
        </w:rPr>
        <w:t>Projektstruktur</w:t>
      </w:r>
    </w:p>
    <w:p w14:paraId="6AFF2A52" w14:textId="77777777" w:rsidR="00D939AC" w:rsidRDefault="00D939AC" w:rsidP="00D939AC">
      <w:r>
        <w:t>Bei der Erstellung des Angebotes wurden die Hauptarbeitspakete festgelegt. Diese und die daraus resultierten einzelnen Arbeitspakete wurden in einem Projektstrukturplan (PSP) visualisiert. Der PSP dient zur Gliederung des Projektes in übersichtliche Einzelaufgaben. Der Projektstrukturplan wird auch als Work Breakdown Structure (WBS) bezeichnet. Dieser wurde an das Angebot vom 01.04.2014 angehängt.</w:t>
      </w:r>
    </w:p>
    <w:p w14:paraId="47B9AD58" w14:textId="393BDCE4" w:rsidR="00AA27A3" w:rsidRPr="00AA27A3" w:rsidRDefault="00B7194A" w:rsidP="00B7194A">
      <w:pPr>
        <w:spacing w:line="259" w:lineRule="auto"/>
        <w:jc w:val="left"/>
        <w:rPr>
          <w:highlight w:val="yellow"/>
        </w:rPr>
      </w:pPr>
      <w:r>
        <w:rPr>
          <w:highlight w:val="yellow"/>
        </w:rPr>
        <w:br w:type="page"/>
      </w:r>
    </w:p>
    <w:p w14:paraId="1654D6BC" w14:textId="6E008BC6" w:rsidR="00677B89" w:rsidRDefault="0090296F" w:rsidP="000B7DEC">
      <w:pPr>
        <w:pStyle w:val="berschrift3"/>
      </w:pPr>
      <w:bookmarkStart w:id="288" w:name="_Toc391723841"/>
      <w:bookmarkStart w:id="289" w:name="_Toc391724146"/>
      <w:bookmarkStart w:id="290" w:name="_Toc392090939"/>
      <w:bookmarkEnd w:id="288"/>
      <w:bookmarkEnd w:id="289"/>
      <w:r>
        <w:lastRenderedPageBreak/>
        <w:t>Terminplan</w:t>
      </w:r>
      <w:bookmarkEnd w:id="290"/>
    </w:p>
    <w:p w14:paraId="1D79B31B" w14:textId="77777777" w:rsidR="00D939AC" w:rsidRDefault="00D939AC" w:rsidP="00D939AC">
      <w:r>
        <w:t>Der Terminplan gibt auf oberster PSP-Ebene eine grobe Übersicht über den möglichen Projektverlauf. Viele Aktivitäten stehen in engem Zusammenhang zueinander, andere können parallel abgearbeitet werden.</w:t>
      </w:r>
    </w:p>
    <w:p w14:paraId="60D8C562" w14:textId="77777777" w:rsidR="00D939AC" w:rsidRDefault="00D939AC" w:rsidP="00D939AC">
      <w:r>
        <w:t>Es gab folgende fixe Meilensteine:</w:t>
      </w:r>
    </w:p>
    <w:p w14:paraId="771931BE" w14:textId="77777777" w:rsidR="00D939AC" w:rsidRDefault="00D939AC" w:rsidP="00D939AC">
      <w:pPr>
        <w:pStyle w:val="Listenabsatz"/>
        <w:numPr>
          <w:ilvl w:val="0"/>
          <w:numId w:val="37"/>
        </w:numPr>
        <w:spacing w:line="259" w:lineRule="auto"/>
        <w:jc w:val="left"/>
      </w:pPr>
      <w:r>
        <w:t>01.04.2014</w:t>
      </w:r>
      <w:r>
        <w:tab/>
        <w:t>Abgabe des Angebotes</w:t>
      </w:r>
    </w:p>
    <w:p w14:paraId="1C962A81" w14:textId="77777777" w:rsidR="00D939AC" w:rsidRDefault="00D939AC" w:rsidP="00D939AC">
      <w:pPr>
        <w:pStyle w:val="Listenabsatz"/>
        <w:numPr>
          <w:ilvl w:val="0"/>
          <w:numId w:val="37"/>
        </w:numPr>
        <w:spacing w:line="259" w:lineRule="auto"/>
        <w:jc w:val="left"/>
      </w:pPr>
      <w:r>
        <w:t>24.05.2014</w:t>
      </w:r>
      <w:r>
        <w:tab/>
        <w:t>Zwischenpräsentation</w:t>
      </w:r>
    </w:p>
    <w:p w14:paraId="47E960AB" w14:textId="77777777" w:rsidR="00D939AC" w:rsidRDefault="00D939AC" w:rsidP="00D939AC">
      <w:pPr>
        <w:pStyle w:val="Listenabsatz"/>
        <w:numPr>
          <w:ilvl w:val="0"/>
          <w:numId w:val="37"/>
        </w:numPr>
        <w:spacing w:line="259" w:lineRule="auto"/>
        <w:jc w:val="left"/>
      </w:pPr>
      <w:r>
        <w:t>20.07.2014</w:t>
      </w:r>
      <w:r>
        <w:tab/>
        <w:t>Endpräsentation</w:t>
      </w:r>
    </w:p>
    <w:p w14:paraId="5F2E56BD" w14:textId="77777777" w:rsidR="00D939AC" w:rsidRDefault="00D939AC" w:rsidP="00D939AC">
      <w:pPr>
        <w:pStyle w:val="Listenabsatz"/>
        <w:numPr>
          <w:ilvl w:val="0"/>
          <w:numId w:val="37"/>
        </w:numPr>
        <w:spacing w:line="259" w:lineRule="auto"/>
        <w:jc w:val="left"/>
      </w:pPr>
      <w:r>
        <w:t>01.08.2014</w:t>
      </w:r>
      <w:r>
        <w:tab/>
        <w:t>Abgabe des Endberichtes und der Dokumentation</w:t>
      </w:r>
    </w:p>
    <w:p w14:paraId="305A03BA" w14:textId="77777777" w:rsidR="00D939AC" w:rsidRDefault="00D939AC" w:rsidP="00D939AC">
      <w:r>
        <w:t>Anschließend wurde eine Terminübersicht erstellt, die die Meilensteine berücksichtigt und alle vorher definierten Arbeitspakete beinhaltet.</w:t>
      </w:r>
    </w:p>
    <w:p w14:paraId="28198DAB" w14:textId="60C91DFF" w:rsidR="00D939AC" w:rsidRDefault="00AD3CD8" w:rsidP="00D939AC">
      <w:pPr>
        <w:keepNext/>
        <w:jc w:val="center"/>
      </w:pPr>
      <w:r>
        <w:fldChar w:fldCharType="begin"/>
      </w:r>
      <w:r>
        <w:instrText xml:space="preserve"> LINK Excel.Sheet.12 "C:\\Users\\tobias\\Desktop\\Ablauf.xlsx" "" \a \p \f 0 \* MERGEFORMAT </w:instrText>
      </w:r>
      <w:r>
        <w:fldChar w:fldCharType="separate"/>
      </w:r>
      <w:r w:rsidR="007115F1">
        <w:object w:dxaOrig="6825" w:dyaOrig="4605" w14:anchorId="49820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30.25pt" o:preferrelative="f">
            <v:imagedata r:id="rId34" o:title=""/>
            <o:lock v:ext="edit" aspectratio="f"/>
          </v:shape>
        </w:object>
      </w:r>
      <w:r>
        <w:fldChar w:fldCharType="end"/>
      </w:r>
    </w:p>
    <w:p w14:paraId="775CA8C4" w14:textId="77777777" w:rsidR="00D939AC" w:rsidRDefault="00D939AC" w:rsidP="00D939AC">
      <w:pPr>
        <w:pStyle w:val="Beschriftung"/>
        <w:jc w:val="center"/>
      </w:pPr>
      <w:r>
        <w:t xml:space="preserve">Abbildung </w:t>
      </w:r>
      <w:r w:rsidR="00DC03E7">
        <w:fldChar w:fldCharType="begin"/>
      </w:r>
      <w:r w:rsidR="00DC03E7">
        <w:instrText xml:space="preserve"> SEQ Abbildung \* ARABIC </w:instrText>
      </w:r>
      <w:r w:rsidR="00DC03E7">
        <w:fldChar w:fldCharType="separate"/>
      </w:r>
      <w:r w:rsidR="00B51939">
        <w:rPr>
          <w:noProof/>
        </w:rPr>
        <w:t>3</w:t>
      </w:r>
      <w:r w:rsidR="00DC03E7">
        <w:rPr>
          <w:noProof/>
        </w:rPr>
        <w:fldChar w:fldCharType="end"/>
      </w:r>
      <w:r>
        <w:t>: Terminplanung</w:t>
      </w:r>
    </w:p>
    <w:p w14:paraId="5D4F6E0A" w14:textId="4895DB16" w:rsidR="00B7194A" w:rsidRDefault="00B7194A">
      <w:pPr>
        <w:spacing w:line="259" w:lineRule="auto"/>
        <w:jc w:val="left"/>
      </w:pPr>
      <w:r>
        <w:br w:type="page"/>
      </w:r>
    </w:p>
    <w:p w14:paraId="1DFDD1A7" w14:textId="19016D56" w:rsidR="002D186F" w:rsidRPr="00D8126B" w:rsidRDefault="002D186F" w:rsidP="000B7DEC">
      <w:pPr>
        <w:pStyle w:val="berschrift3"/>
      </w:pPr>
      <w:bookmarkStart w:id="291" w:name="_Toc392090940"/>
      <w:r w:rsidRPr="00D8126B">
        <w:lastRenderedPageBreak/>
        <w:t>Projektüberwachung</w:t>
      </w:r>
      <w:r w:rsidR="00D8126B">
        <w:t xml:space="preserve"> und -steuerung</w:t>
      </w:r>
      <w:bookmarkEnd w:id="291"/>
    </w:p>
    <w:p w14:paraId="386B2CEF" w14:textId="44719EF2" w:rsidR="00D8126B" w:rsidRDefault="00D8126B" w:rsidP="00D8126B">
      <w:r>
        <w:t>Projektüberwachung und -steuerung ist das Überwachen des Projektfortschritts anhand von Soll/Ist-Vergleichen. Wenn Probleme auftreten müssen geeignete Korrekturmaßnahmen veranlasst werden.</w:t>
      </w:r>
    </w:p>
    <w:p w14:paraId="02A78F84" w14:textId="77777777" w:rsidR="00D8126B" w:rsidRDefault="00D8126B" w:rsidP="00D8126B">
      <w:pPr>
        <w:pStyle w:val="Listenabsatz"/>
        <w:numPr>
          <w:ilvl w:val="0"/>
          <w:numId w:val="46"/>
        </w:numPr>
        <w:spacing w:line="259" w:lineRule="auto"/>
        <w:jc w:val="left"/>
      </w:pPr>
      <w:r>
        <w:t>Die Planung ist iterativ</w:t>
      </w:r>
    </w:p>
    <w:p w14:paraId="71396163" w14:textId="77777777" w:rsidR="00D8126B" w:rsidRDefault="00D8126B" w:rsidP="00D8126B">
      <w:pPr>
        <w:pStyle w:val="Listenabsatz"/>
        <w:numPr>
          <w:ilvl w:val="0"/>
          <w:numId w:val="46"/>
        </w:numPr>
        <w:spacing w:line="259" w:lineRule="auto"/>
        <w:jc w:val="left"/>
      </w:pPr>
      <w:r>
        <w:t>Die Planung muss ebenso gewissenhaft angepasst werden, wie sie erstellt wurde</w:t>
      </w:r>
    </w:p>
    <w:p w14:paraId="415A1A23" w14:textId="77777777" w:rsidR="00D8126B" w:rsidRDefault="00D8126B" w:rsidP="00D8126B"/>
    <w:p w14:paraId="38A99558" w14:textId="77777777" w:rsidR="00D8126B" w:rsidRDefault="00D8126B" w:rsidP="00D8126B">
      <w:pPr>
        <w:keepNext/>
      </w:pPr>
      <w:r>
        <w:rPr>
          <w:b/>
          <w:noProof/>
        </w:rPr>
        <w:drawing>
          <wp:inline distT="0" distB="0" distL="0" distR="0" wp14:anchorId="656A0CD9" wp14:editId="307BD80B">
            <wp:extent cx="5943600" cy="3200400"/>
            <wp:effectExtent l="0" t="0" r="0" b="1905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CD328A2" w14:textId="77777777" w:rsidR="00D8126B" w:rsidRDefault="00D8126B" w:rsidP="00D8126B">
      <w:pPr>
        <w:pStyle w:val="Beschriftung"/>
        <w:jc w:val="left"/>
      </w:pPr>
      <w:r>
        <w:t xml:space="preserve">Abbildung </w:t>
      </w:r>
      <w:r w:rsidR="00DC03E7">
        <w:fldChar w:fldCharType="begin"/>
      </w:r>
      <w:r w:rsidR="00DC03E7">
        <w:instrText xml:space="preserve"> SEQ Abbildung \* ARABIC </w:instrText>
      </w:r>
      <w:r w:rsidR="00DC03E7">
        <w:fldChar w:fldCharType="separate"/>
      </w:r>
      <w:r w:rsidR="00B51939">
        <w:rPr>
          <w:noProof/>
        </w:rPr>
        <w:t>4</w:t>
      </w:r>
      <w:r w:rsidR="00DC03E7">
        <w:rPr>
          <w:noProof/>
        </w:rPr>
        <w:fldChar w:fldCharType="end"/>
      </w:r>
      <w:r>
        <w:t>: Projektüberwachung/-steuerung</w:t>
      </w:r>
    </w:p>
    <w:p w14:paraId="2BCABCA0" w14:textId="77777777" w:rsidR="00D8126B" w:rsidRDefault="00D8126B" w:rsidP="00D8126B">
      <w:pPr>
        <w:rPr>
          <w:b/>
        </w:rPr>
      </w:pPr>
    </w:p>
    <w:p w14:paraId="1BB2FD93" w14:textId="77777777" w:rsidR="00D8126B" w:rsidRPr="00CA3214" w:rsidRDefault="00D8126B" w:rsidP="00D8126B">
      <w:pPr>
        <w:rPr>
          <w:b/>
        </w:rPr>
      </w:pPr>
      <w:r w:rsidRPr="00CA3214">
        <w:rPr>
          <w:b/>
        </w:rPr>
        <w:t>Projektüberwachung – Aufgaben und Termine</w:t>
      </w:r>
    </w:p>
    <w:p w14:paraId="3CB6B3C3" w14:textId="77777777" w:rsidR="00D8126B" w:rsidRDefault="00D8126B" w:rsidP="00D8126B">
      <w:r w:rsidRPr="00CA3214">
        <w:t>Der Projektleiter prüft, ob die Arbeitspakete gemäß den Arbeitspaketbeschreibungen und zum vorgesehenen Termin</w:t>
      </w:r>
      <w:r>
        <w:t xml:space="preserve"> ausgeführt wurden. Er stellt fest, ob die Meilensteine eingehalten werden können und ob das Projektteam die nächsten Aufgaben wie geplant in Angriff nehmen kann.</w:t>
      </w:r>
    </w:p>
    <w:p w14:paraId="5D9AA1A0" w14:textId="10374C8C" w:rsidR="00B7194A" w:rsidRDefault="00B7194A">
      <w:pPr>
        <w:spacing w:line="259" w:lineRule="auto"/>
        <w:jc w:val="left"/>
      </w:pPr>
      <w:r>
        <w:br w:type="page"/>
      </w:r>
    </w:p>
    <w:p w14:paraId="481B24FE" w14:textId="77777777" w:rsidR="00D8126B" w:rsidRDefault="00D8126B" w:rsidP="00D8126B">
      <w:pPr>
        <w:rPr>
          <w:b/>
        </w:rPr>
      </w:pPr>
      <w:r w:rsidRPr="00803647">
        <w:rPr>
          <w:b/>
        </w:rPr>
        <w:lastRenderedPageBreak/>
        <w:t xml:space="preserve">Projektüberwachung </w:t>
      </w:r>
      <w:r>
        <w:rPr>
          <w:b/>
        </w:rPr>
        <w:t>–</w:t>
      </w:r>
      <w:r w:rsidRPr="00803647">
        <w:rPr>
          <w:b/>
        </w:rPr>
        <w:t xml:space="preserve"> Kosten</w:t>
      </w:r>
    </w:p>
    <w:p w14:paraId="5467065B" w14:textId="77777777" w:rsidR="00D8126B" w:rsidRDefault="00D8126B" w:rsidP="00D8126B">
      <w:r>
        <w:t>Der Projektleiter vergleicht die geplanten Kosten mit den effektiven Aufgaben. Bei Abweichungen ergreift er Maßnahmen, damit die Gesamtkosten des Projektes nicht oder nur minimal überschritten werden. Er muss Kostenabweichungen genau untersuchen, da diese unterschiedliche Ursachen haben können.</w:t>
      </w:r>
    </w:p>
    <w:p w14:paraId="0F6BA1FC" w14:textId="77777777" w:rsidR="00D8126B" w:rsidRDefault="00D8126B" w:rsidP="00D8126B">
      <w:pPr>
        <w:rPr>
          <w:b/>
        </w:rPr>
      </w:pPr>
      <w:r w:rsidRPr="00401550">
        <w:rPr>
          <w:b/>
        </w:rPr>
        <w:t xml:space="preserve">Projektüberwachung </w:t>
      </w:r>
      <w:r>
        <w:rPr>
          <w:b/>
        </w:rPr>
        <w:t>–</w:t>
      </w:r>
      <w:r w:rsidRPr="00401550">
        <w:rPr>
          <w:b/>
        </w:rPr>
        <w:t xml:space="preserve"> Ressourcen</w:t>
      </w:r>
    </w:p>
    <w:p w14:paraId="2F31FA9E" w14:textId="77777777" w:rsidR="00D8126B" w:rsidRPr="006E6943" w:rsidRDefault="00D8126B" w:rsidP="00D8126B">
      <w:r w:rsidRPr="006E6943">
        <w:t>Der Projektleiter vergleicht den rapportierten Arbeitsaufwand mit den geplanten Arbeitstagen pro Projektmitarbeiter. Aufgrund des nachgeführten Balkenplanes erstellt er eine Prognose für die zukünftigen Arbeitsmonate. Auf diese Weise kennen die Mitarbeiter und ihre Vorgesetzten die effektiv bevorstehende Belastung durch die Projektarbeit. </w:t>
      </w:r>
    </w:p>
    <w:p w14:paraId="2B685079" w14:textId="77777777" w:rsidR="00D8126B" w:rsidRDefault="00D8126B" w:rsidP="00D8126B">
      <w:pPr>
        <w:rPr>
          <w:b/>
        </w:rPr>
      </w:pPr>
      <w:r>
        <w:rPr>
          <w:b/>
        </w:rPr>
        <w:t xml:space="preserve">Projektüberwachung – </w:t>
      </w:r>
      <w:r w:rsidRPr="00DE0F9F">
        <w:rPr>
          <w:b/>
        </w:rPr>
        <w:t>Qualität</w:t>
      </w:r>
    </w:p>
    <w:p w14:paraId="5BE3F9F6" w14:textId="77777777" w:rsidR="00D8126B" w:rsidRDefault="00D8126B" w:rsidP="00D8126B">
      <w:r w:rsidRPr="00DE0F9F">
        <w:t>Der Projektleiter prüft, ob die im Qualitätsplan definierten Prüfungen und Reviews sach- und termingerecht durchgeführt wurden. Damit kontrolliert er, ob die definierten Vorgaben angewendet werden und ob die Projektergebnisse die geforderten Qualitätsstandards erfüllen. Fehler oder Qualitätsmängel sind zu beheben und die Vorgaben sind so anzupassen, dass die Abweichungen nicht wieder vorkommen. Die Ergebnisse der Qualitätsprüfung und die initialisierten Maßnahmen sind zu dokumentieren.</w:t>
      </w:r>
    </w:p>
    <w:p w14:paraId="1C54FA12" w14:textId="77777777" w:rsidR="00D8126B" w:rsidRPr="00EF5778" w:rsidRDefault="00D8126B" w:rsidP="00D8126B">
      <w:pPr>
        <w:rPr>
          <w:b/>
        </w:rPr>
      </w:pPr>
      <w:r w:rsidRPr="00EF5778">
        <w:rPr>
          <w:b/>
        </w:rPr>
        <w:t>Projektüberwachung – Projektfortschritt kommunizieren</w:t>
      </w:r>
    </w:p>
    <w:p w14:paraId="030A4655" w14:textId="77777777" w:rsidR="00D8126B" w:rsidRDefault="00D8126B" w:rsidP="00D8126B">
      <w:r w:rsidRPr="00EF5778">
        <w:t xml:space="preserve">Ziel ist, gemäß der Definition im Kommunikationsplan alle Beteiligten regelmäßig über den Fortschritt des Projektes zu informieren. Es empfiehlt sich, dass der Projektleiter das Ergebnis der wöchentlichen Meetings mit den Projektmitarbeitern in einem Kurzprotokoll festhält und zusätzlich eine so genannte Liste der offenen Punkte (LOP) führt. Sie enthält alles, was während dem Meeting nicht geklärt werden konnte, sowie Angaben darüber, </w:t>
      </w:r>
      <w:r>
        <w:t>welche Aufgaben bis zu einem bestimmten Zeitpunkt erledigt werden.</w:t>
      </w:r>
    </w:p>
    <w:p w14:paraId="3C38CA6D" w14:textId="04021ABF" w:rsidR="00D8126B" w:rsidRDefault="00D8126B" w:rsidP="00D8126B">
      <w:r w:rsidRPr="00B043E5">
        <w:t>Der monatliche Projektstatusbericht an die Auftraggeberin muss den aktuellen Projektstand wahrheitsgetreu wiedergeben. Unstimmigkeiten und Abweichungen zum Plan sind offen zu kommunizieren. Nur bei einer ehrlichen Berichterstattung wird die Auftraggeberin den Projektleiter in der</w:t>
      </w:r>
      <w:r>
        <w:t xml:space="preserve"> </w:t>
      </w:r>
      <w:r w:rsidRPr="00B043E5">
        <w:t>Problemlösungsfindung</w:t>
      </w:r>
      <w:r>
        <w:t xml:space="preserve"> </w:t>
      </w:r>
      <w:r w:rsidRPr="00B043E5">
        <w:t>auch sachgerecht unterstützen.</w:t>
      </w:r>
      <w:r w:rsidR="0071304D">
        <w:t xml:space="preserve"> </w:t>
      </w:r>
      <w:sdt>
        <w:sdtPr>
          <w:id w:val="1586958040"/>
          <w:citation/>
        </w:sdtPr>
        <w:sdtEndPr/>
        <w:sdtContent>
          <w:r w:rsidR="0071304D">
            <w:fldChar w:fldCharType="begin"/>
          </w:r>
          <w:r w:rsidR="0071304D">
            <w:instrText xml:space="preserve"> CITATION Fun14 \l 1031 </w:instrText>
          </w:r>
          <w:r w:rsidR="0071304D">
            <w:fldChar w:fldCharType="separate"/>
          </w:r>
          <w:r w:rsidR="0071304D">
            <w:rPr>
              <w:noProof/>
            </w:rPr>
            <w:t>(Funke, 2014)</w:t>
          </w:r>
          <w:r w:rsidR="0071304D">
            <w:fldChar w:fldCharType="end"/>
          </w:r>
        </w:sdtContent>
      </w:sdt>
    </w:p>
    <w:p w14:paraId="325F6169" w14:textId="55EB7391" w:rsidR="00D8126B" w:rsidRDefault="00D8126B" w:rsidP="00D8126B">
      <w:r>
        <w:rPr>
          <w:noProof/>
        </w:rPr>
        <w:lastRenderedPageBreak/>
        <mc:AlternateContent>
          <mc:Choice Requires="wpg">
            <w:drawing>
              <wp:anchor distT="0" distB="0" distL="114300" distR="114300" simplePos="0" relativeHeight="251663360" behindDoc="1" locked="0" layoutInCell="1" allowOverlap="1" wp14:anchorId="1A1BF777" wp14:editId="3DF13F10">
                <wp:simplePos x="0" y="0"/>
                <wp:positionH relativeFrom="column">
                  <wp:posOffset>3352800</wp:posOffset>
                </wp:positionH>
                <wp:positionV relativeFrom="paragraph">
                  <wp:posOffset>187325</wp:posOffset>
                </wp:positionV>
                <wp:extent cx="2910840" cy="1718310"/>
                <wp:effectExtent l="0" t="0" r="3810" b="0"/>
                <wp:wrapTight wrapText="bothSides">
                  <wp:wrapPolygon edited="0">
                    <wp:start x="6220" y="0"/>
                    <wp:lineTo x="6220" y="3113"/>
                    <wp:lineTo x="6644" y="3831"/>
                    <wp:lineTo x="8623" y="3831"/>
                    <wp:lineTo x="5372" y="15326"/>
                    <wp:lineTo x="0" y="17960"/>
                    <wp:lineTo x="0" y="21313"/>
                    <wp:lineTo x="21487" y="21313"/>
                    <wp:lineTo x="21487" y="17960"/>
                    <wp:lineTo x="15974" y="15326"/>
                    <wp:lineTo x="13005" y="4310"/>
                    <wp:lineTo x="16681" y="3831"/>
                    <wp:lineTo x="17670" y="3113"/>
                    <wp:lineTo x="17387" y="0"/>
                    <wp:lineTo x="6220" y="0"/>
                  </wp:wrapPolygon>
                </wp:wrapTight>
                <wp:docPr id="7" name="Gruppieren 7"/>
                <wp:cNvGraphicFramePr/>
                <a:graphic xmlns:a="http://schemas.openxmlformats.org/drawingml/2006/main">
                  <a:graphicData uri="http://schemas.microsoft.com/office/word/2010/wordprocessingGroup">
                    <wpg:wgp>
                      <wpg:cNvGrpSpPr/>
                      <wpg:grpSpPr>
                        <a:xfrm>
                          <a:off x="0" y="0"/>
                          <a:ext cx="2910840" cy="1718310"/>
                          <a:chOff x="0" y="0"/>
                          <a:chExt cx="2910840" cy="1718310"/>
                        </a:xfrm>
                      </wpg:grpSpPr>
                      <wps:wsp>
                        <wps:cNvPr id="8" name="Flussdiagramm: Auszug 8"/>
                        <wps:cNvSpPr/>
                        <wps:spPr>
                          <a:xfrm>
                            <a:off x="910590" y="316230"/>
                            <a:ext cx="1080000" cy="1080000"/>
                          </a:xfrm>
                          <a:prstGeom prst="flowChartExtract">
                            <a:avLst/>
                          </a:prstGeom>
                          <a:noFill/>
                          <a:ln w="19050">
                            <a:solidFill>
                              <a:srgbClr val="B60C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a:off x="861060" y="1562100"/>
                            <a:ext cx="1187450" cy="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5" name="Gerade Verbindung mit Pfeil 15"/>
                        <wps:cNvCnPr/>
                        <wps:spPr>
                          <a:xfrm>
                            <a:off x="163830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16" name="Gerade Verbindung mit Pfeil 16"/>
                        <wps:cNvCnPr/>
                        <wps:spPr>
                          <a:xfrm flipV="1">
                            <a:off x="678180" y="278130"/>
                            <a:ext cx="554990" cy="1122680"/>
                          </a:xfrm>
                          <a:prstGeom prst="straightConnector1">
                            <a:avLst/>
                          </a:prstGeom>
                          <a:ln w="19050">
                            <a:solidFill>
                              <a:schemeClr val="tx1"/>
                            </a:solidFill>
                            <a:headEnd type="arrow"/>
                            <a:tailEnd type="arrow"/>
                          </a:ln>
                        </wps:spPr>
                        <wps:style>
                          <a:lnRef idx="2">
                            <a:schemeClr val="dk1"/>
                          </a:lnRef>
                          <a:fillRef idx="0">
                            <a:schemeClr val="dk1"/>
                          </a:fillRef>
                          <a:effectRef idx="1">
                            <a:schemeClr val="dk1"/>
                          </a:effectRef>
                          <a:fontRef idx="minor">
                            <a:schemeClr val="tx1"/>
                          </a:fontRef>
                        </wps:style>
                        <wps:bodyPr/>
                      </wps:wsp>
                      <wps:wsp>
                        <wps:cNvPr id="21" name="Textfeld 21"/>
                        <wps:cNvSpPr txBox="1"/>
                        <wps:spPr>
                          <a:xfrm>
                            <a:off x="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A4B245" w14:textId="77777777" w:rsidR="006E3CE8" w:rsidRDefault="006E3CE8" w:rsidP="00D8126B">
                              <w:pPr>
                                <w:jc w:val="right"/>
                              </w:pPr>
                              <w:r>
                                <w:t>Termine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2049780" y="1440180"/>
                            <a:ext cx="86106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84227" w14:textId="77777777" w:rsidR="006E3CE8" w:rsidRDefault="006E3CE8" w:rsidP="00D8126B">
                              <w:r>
                                <w:t>Kosten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feld 23"/>
                        <wps:cNvSpPr txBox="1"/>
                        <wps:spPr>
                          <a:xfrm>
                            <a:off x="883920" y="0"/>
                            <a:ext cx="1440180" cy="278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C6E2" w14:textId="77777777" w:rsidR="006E3CE8" w:rsidRDefault="006E3CE8" w:rsidP="00D8126B">
                              <w:r>
                                <w:t>Leistung / Qualität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A1BF777" id="Gruppieren 7" o:spid="_x0000_s1026" style="position:absolute;left:0;text-align:left;margin-left:264pt;margin-top:14.75pt;width:229.2pt;height:135.3pt;z-index:-251653120;mso-width-relative:margin" coordsize="29108,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">
                <v:shapetype id="_x0000_t127" coordsize="21600,21600" o:spt="127" path="m10800,l21600,21600,,21600xe">
                  <v:stroke joinstyle="miter"/>
                  <v:path gradientshapeok="t" o:connecttype="custom" o:connectlocs="10800,0;5400,10800;10800,21600;16200,10800" textboxrect="5400,10800,16200,21600"/>
                </v:shapetype>
                <v:shape id="Flussdiagramm: Auszug 8" o:spid="_x0000_s1027" type="#_x0000_t127" style="position:absolute;left:9105;top:3162;width:108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tT8AA&#10;AADaAAAADwAAAGRycy9kb3ducmV2LnhtbERPy4rCMBTdC/5DuIK7MXUWPjpGEWHAt0wdZn1prm2x&#10;ualNrPXvzWLA5eG8Z4vWlKKh2hWWFQwHEQji1OqCMwW/5++PCQjnkTWWlknBkxws5t3ODGNtH/xD&#10;TeIzEULYxagg976KpXRpTgbdwFbEgbvY2qAPsM6krvERwk0pP6NoJA0WHBpyrGiVU3pN7kbBYfM3&#10;HZ12l2bc0HB5O262h/P+plS/1y6/QHhq/Vv8715rBWFruBJu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tT8AAAADaAAAADwAAAAAAAAAAAAAAAACYAgAAZHJzL2Rvd25y&#10;ZXYueG1sUEsFBgAAAAAEAAQA9QAAAIUDAAAAAA==&#10;" filled="f" strokecolor="#b60c29" strokeweight="1.5pt"/>
                <v:shapetype id="_x0000_t32" coordsize="21600,21600" o:spt="32" o:oned="t" path="m,l21600,21600e" filled="f">
                  <v:path arrowok="t" fillok="f" o:connecttype="none"/>
                  <o:lock v:ext="edit" shapetype="t"/>
                </v:shapetype>
                <v:shape id="Gerade Verbindung mit Pfeil 14" o:spid="_x0000_s1028" type="#_x0000_t32" style="position:absolute;left:8610;top:15621;width:1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eisMAAADbAAAADwAAAGRycy9kb3ducmV2LnhtbERP32vCMBB+F/Y/hBvsRTTVj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onorDAAAA2wAAAA8AAAAAAAAAAAAA&#10;AAAAoQIAAGRycy9kb3ducmV2LnhtbFBLBQYAAAAABAAEAPkAAACRAwAAAAA=&#10;" strokecolor="black [3213]" strokeweight="1.5pt">
                  <v:stroke startarrow="open" endarrow="open"/>
                  <v:shadow on="t" color="black" opacity="24903f" origin=",.5" offset="0,.55556mm"/>
                </v:shape>
                <v:shape id="Gerade Verbindung mit Pfeil 15" o:spid="_x0000_s1029" type="#_x0000_t32" style="position:absolute;left:16383;top:2781;width:5549;height:112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7EcMAAADbAAAADwAAAGRycy9kb3ducmV2LnhtbERP32vCMBB+F/Y/hBvsRTTVsTGqUUQd&#10;CJtjrYqvR3Jry5pLaaJ2//0iCL7dx/fzpvPO1uJMra8cKxgNExDE2pmKCwX73fvgDYQPyAZrx6Tg&#10;jzzMZw+9KabGXTijcx4KEUPYp6igDKFJpfS6JIt+6BriyP241mKIsC2kafESw20tx0nyKi1WHBtK&#10;bGhZkv7NT1bBYb9drfrZs84/PvXObb9puT5+KfX02C0mIAJ14S6+uTcmzn+B6y/xAD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kOxHDAAAA2wAAAA8AAAAAAAAAAAAA&#10;AAAAoQIAAGRycy9kb3ducmV2LnhtbFBLBQYAAAAABAAEAPkAAACRAwAAAAA=&#10;" strokecolor="black [3213]" strokeweight="1.5pt">
                  <v:stroke startarrow="open" endarrow="open"/>
                  <v:shadow on="t" color="black" opacity="24903f" origin=",.5" offset="0,.55556mm"/>
                </v:shape>
                <v:shape id="Gerade Verbindung mit Pfeil 16" o:spid="_x0000_s1030" type="#_x0000_t32" style="position:absolute;left:6781;top:2781;width:5550;height:11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gVr0AAADbAAAADwAAAGRycy9kb3ducmV2LnhtbERPzYrCMBC+C75DGGFvmq4HlWqUpeDi&#10;ddUHGJoxqTaTksS2+/ZmYcHbfHy/szuMrhU9hdh4VvC5KEAQ1143bBRcL8f5BkRMyBpbz6TglyIc&#10;9tPJDkvtB/6h/pyMyCEcS1RgU+pKKWNtyWFc+I44czcfHKYMg5E64JDDXSuXRbGSDhvODRY7qizV&#10;j/PTKQiXfqxMtyl687gP1dp+r2u7VOpjNn5tQSQa01v87z7pPH8Ff7/kA+T+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OIFa9AAAA2wAAAA8AAAAAAAAAAAAAAAAAoQIA&#10;AGRycy9kb3ducmV2LnhtbFBLBQYAAAAABAAEAPkAAACLAwAAAAA=&#10;" strokecolor="black [3213]" strokeweight="1.5pt">
                  <v:stroke startarrow="open" endarrow="open"/>
                  <v:shadow on="t" color="black" opacity="24903f" origin=",.5" offset="0,.55556mm"/>
                </v:shape>
                <v:shapetype id="_x0000_t202" coordsize="21600,21600" o:spt="202" path="m,l,21600r21600,l21600,xe">
                  <v:stroke joinstyle="miter"/>
                  <v:path gradientshapeok="t" o:connecttype="rect"/>
                </v:shapetype>
                <v:shape id="Textfeld 21" o:spid="_x0000_s1031" type="#_x0000_t202" style="position:absolute;top:14401;width:8610;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14:paraId="05A4B245" w14:textId="77777777" w:rsidR="006E3CE8" w:rsidRDefault="006E3CE8" w:rsidP="00D8126B">
                        <w:pPr>
                          <w:jc w:val="right"/>
                        </w:pPr>
                        <w:r>
                          <w:t>Termine</w:t>
                        </w:r>
                      </w:p>
                    </w:txbxContent>
                  </v:textbox>
                </v:shape>
                <v:shape id="Textfeld 22" o:spid="_x0000_s1032" type="#_x0000_t202" style="position:absolute;left:20497;top:14401;width:8611;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32684227" w14:textId="77777777" w:rsidR="006E3CE8" w:rsidRDefault="006E3CE8" w:rsidP="00D8126B">
                        <w:r>
                          <w:t>Kosten</w:t>
                        </w:r>
                      </w:p>
                    </w:txbxContent>
                  </v:textbox>
                </v:shape>
                <v:shape id="Textfeld 23" o:spid="_x0000_s1033" type="#_x0000_t202" style="position:absolute;left:8839;width:14402;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7DFCC6E2" w14:textId="77777777" w:rsidR="006E3CE8" w:rsidRDefault="006E3CE8" w:rsidP="00D8126B">
                        <w:r>
                          <w:t>Leistung / Qualität</w:t>
                        </w:r>
                      </w:p>
                    </w:txbxContent>
                  </v:textbox>
                </v:shape>
                <w10:wrap type="tight"/>
              </v:group>
            </w:pict>
          </mc:Fallback>
        </mc:AlternateContent>
      </w:r>
      <w:r>
        <w:t>Zu überwachende Parameter:</w:t>
      </w:r>
    </w:p>
    <w:p w14:paraId="1028CDBE" w14:textId="77777777" w:rsidR="00D8126B" w:rsidRPr="00B0537D" w:rsidRDefault="00D8126B" w:rsidP="00D8126B">
      <w:pPr>
        <w:pStyle w:val="Listenabsatz"/>
        <w:numPr>
          <w:ilvl w:val="0"/>
          <w:numId w:val="47"/>
        </w:numPr>
        <w:spacing w:after="200"/>
      </w:pPr>
      <w:r w:rsidRPr="00B0537D">
        <w:t>Leistung / Qualität</w:t>
      </w:r>
    </w:p>
    <w:p w14:paraId="0869A846" w14:textId="77777777" w:rsidR="00D8126B" w:rsidRPr="00B0537D" w:rsidRDefault="00D8126B" w:rsidP="00D8126B">
      <w:pPr>
        <w:pStyle w:val="Listenabsatz"/>
        <w:numPr>
          <w:ilvl w:val="0"/>
          <w:numId w:val="47"/>
        </w:numPr>
        <w:spacing w:after="200"/>
      </w:pPr>
      <w:r w:rsidRPr="00B0537D">
        <w:t>Termine</w:t>
      </w:r>
    </w:p>
    <w:p w14:paraId="58694C63" w14:textId="77777777" w:rsidR="00D8126B" w:rsidRPr="00B0537D" w:rsidRDefault="00D8126B" w:rsidP="00D8126B">
      <w:pPr>
        <w:pStyle w:val="Listenabsatz"/>
        <w:numPr>
          <w:ilvl w:val="0"/>
          <w:numId w:val="47"/>
        </w:numPr>
        <w:spacing w:after="200"/>
      </w:pPr>
      <w:r w:rsidRPr="00B0537D">
        <w:t>Kosten</w:t>
      </w:r>
    </w:p>
    <w:p w14:paraId="5AA44C54" w14:textId="77777777" w:rsidR="00D8126B" w:rsidRDefault="00D8126B" w:rsidP="00D8126B"/>
    <w:p w14:paraId="39181242" w14:textId="77777777" w:rsidR="00B7194A" w:rsidRDefault="00B7194A" w:rsidP="00D8126B"/>
    <w:p w14:paraId="6B814C75" w14:textId="77777777" w:rsidR="00B7194A" w:rsidRDefault="00B7194A" w:rsidP="00D8126B"/>
    <w:p w14:paraId="6C110E9A" w14:textId="77777777" w:rsidR="00D8126B" w:rsidRDefault="00D8126B" w:rsidP="00D8126B">
      <w:r>
        <w:rPr>
          <w:noProof/>
        </w:rPr>
        <mc:AlternateContent>
          <mc:Choice Requires="wps">
            <w:drawing>
              <wp:anchor distT="0" distB="0" distL="114300" distR="114300" simplePos="0" relativeHeight="251664384" behindDoc="0" locked="0" layoutInCell="1" allowOverlap="1" wp14:anchorId="6B0D1071" wp14:editId="6F3CB1C3">
                <wp:simplePos x="0" y="0"/>
                <wp:positionH relativeFrom="column">
                  <wp:posOffset>3348990</wp:posOffset>
                </wp:positionH>
                <wp:positionV relativeFrom="paragraph">
                  <wp:posOffset>100965</wp:posOffset>
                </wp:positionV>
                <wp:extent cx="2910840" cy="222885"/>
                <wp:effectExtent l="0" t="0" r="3810" b="5715"/>
                <wp:wrapTight wrapText="bothSides">
                  <wp:wrapPolygon edited="0">
                    <wp:start x="0" y="0"/>
                    <wp:lineTo x="0" y="20308"/>
                    <wp:lineTo x="21487" y="20308"/>
                    <wp:lineTo x="21487" y="0"/>
                    <wp:lineTo x="0" y="0"/>
                  </wp:wrapPolygon>
                </wp:wrapTight>
                <wp:docPr id="29" name="Textfeld 29"/>
                <wp:cNvGraphicFramePr/>
                <a:graphic xmlns:a="http://schemas.openxmlformats.org/drawingml/2006/main">
                  <a:graphicData uri="http://schemas.microsoft.com/office/word/2010/wordprocessingShape">
                    <wps:wsp>
                      <wps:cNvSpPr txBox="1"/>
                      <wps:spPr>
                        <a:xfrm>
                          <a:off x="0" y="0"/>
                          <a:ext cx="2910840" cy="222885"/>
                        </a:xfrm>
                        <a:prstGeom prst="rect">
                          <a:avLst/>
                        </a:prstGeom>
                        <a:solidFill>
                          <a:prstClr val="white"/>
                        </a:solidFill>
                        <a:ln>
                          <a:noFill/>
                        </a:ln>
                        <a:effectLst/>
                      </wps:spPr>
                      <wps:txbx>
                        <w:txbxContent>
                          <w:p w14:paraId="336261F7" w14:textId="77777777" w:rsidR="006E3CE8" w:rsidRPr="00CD5AC2" w:rsidRDefault="006E3CE8" w:rsidP="00D8126B">
                            <w:pPr>
                              <w:pStyle w:val="Beschriftung"/>
                              <w:jc w:val="center"/>
                              <w:rPr>
                                <w:noProof/>
                              </w:rPr>
                            </w:pPr>
                            <w:r>
                              <w:t xml:space="preserve">Abbildung </w:t>
                            </w:r>
                            <w:r w:rsidR="00DC03E7">
                              <w:fldChar w:fldCharType="begin"/>
                            </w:r>
                            <w:r w:rsidR="00DC03E7">
                              <w:instrText xml:space="preserve"> SEQ Abbildung \* ARABIC </w:instrText>
                            </w:r>
                            <w:r w:rsidR="00DC03E7">
                              <w:fldChar w:fldCharType="separate"/>
                            </w:r>
                            <w:r w:rsidR="00B51939">
                              <w:rPr>
                                <w:noProof/>
                              </w:rPr>
                              <w:t>5</w:t>
                            </w:r>
                            <w:r w:rsidR="00DC03E7">
                              <w:rPr>
                                <w:noProof/>
                              </w:rPr>
                              <w:fldChar w:fldCharType="end"/>
                            </w:r>
                            <w:r>
                              <w:t>: Projektziele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0D1071" id="Textfeld 29" o:spid="_x0000_s1034" type="#_x0000_t202" style="position:absolute;left:0;text-align:left;margin-left:263.7pt;margin-top:7.95pt;width:229.2pt;height:17.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" stroked="f">
                <v:textbox inset="0,0,0,0">
                  <w:txbxContent>
                    <w:p w14:paraId="336261F7" w14:textId="77777777" w:rsidR="006E3CE8" w:rsidRPr="00CD5AC2" w:rsidRDefault="006E3CE8" w:rsidP="00D8126B">
                      <w:pPr>
                        <w:pStyle w:val="Beschriftung"/>
                        <w:jc w:val="center"/>
                        <w:rPr>
                          <w:noProof/>
                        </w:rPr>
                      </w:pPr>
                      <w:r>
                        <w:t xml:space="preserve">Abbildung </w:t>
                      </w:r>
                      <w:r w:rsidR="00DC03E7">
                        <w:fldChar w:fldCharType="begin"/>
                      </w:r>
                      <w:r w:rsidR="00DC03E7">
                        <w:instrText xml:space="preserve"> SEQ Abbildung \* ARABIC </w:instrText>
                      </w:r>
                      <w:r w:rsidR="00DC03E7">
                        <w:fldChar w:fldCharType="separate"/>
                      </w:r>
                      <w:r w:rsidR="00B51939">
                        <w:rPr>
                          <w:noProof/>
                        </w:rPr>
                        <w:t>5</w:t>
                      </w:r>
                      <w:r w:rsidR="00DC03E7">
                        <w:rPr>
                          <w:noProof/>
                        </w:rPr>
                        <w:fldChar w:fldCharType="end"/>
                      </w:r>
                      <w:r>
                        <w:t>: Projektziele</w:t>
                      </w:r>
                    </w:p>
                  </w:txbxContent>
                </v:textbox>
                <w10:wrap type="tight"/>
              </v:shape>
            </w:pict>
          </mc:Fallback>
        </mc:AlternateContent>
      </w:r>
    </w:p>
    <w:p w14:paraId="1169F911" w14:textId="1029B4DA" w:rsidR="002D186F" w:rsidRDefault="002D186F" w:rsidP="000B7DEC">
      <w:pPr>
        <w:pStyle w:val="berschrift3"/>
      </w:pPr>
      <w:bookmarkStart w:id="292" w:name="_Toc392090941"/>
      <w:r>
        <w:t>Projektrisiken</w:t>
      </w:r>
      <w:bookmarkEnd w:id="292"/>
    </w:p>
    <w:p w14:paraId="45276D0C" w14:textId="77777777" w:rsidR="00D939AC" w:rsidRDefault="00D939AC" w:rsidP="00D939AC">
      <w:r>
        <w:t>Aufgrund des Umfanges des Projektes, können verschiedene Projektrisiken auftreten. Diese lassen sich in zwei große Kategorien unterteilen:</w:t>
      </w:r>
    </w:p>
    <w:p w14:paraId="148F4FC3" w14:textId="77777777" w:rsidR="00D939AC" w:rsidRDefault="00D939AC" w:rsidP="00D939AC">
      <w:pPr>
        <w:pStyle w:val="Listenabsatz"/>
        <w:numPr>
          <w:ilvl w:val="0"/>
          <w:numId w:val="38"/>
        </w:numPr>
        <w:spacing w:line="259" w:lineRule="auto"/>
      </w:pPr>
      <w:r>
        <w:t>Ablaufplanung verschiebt sich aufgrund</w:t>
      </w:r>
    </w:p>
    <w:p w14:paraId="58F39C9E" w14:textId="77777777" w:rsidR="00D939AC" w:rsidRDefault="00D939AC" w:rsidP="00D939AC">
      <w:pPr>
        <w:pStyle w:val="Listenabsatz"/>
        <w:numPr>
          <w:ilvl w:val="1"/>
          <w:numId w:val="38"/>
        </w:numPr>
        <w:spacing w:line="259" w:lineRule="auto"/>
      </w:pPr>
      <w:r>
        <w:t>Späte Zusage seitens der Naukanu Sailing School</w:t>
      </w:r>
    </w:p>
    <w:p w14:paraId="14CC3CC2" w14:textId="77777777" w:rsidR="00D939AC" w:rsidRDefault="00D939AC" w:rsidP="00D939AC">
      <w:pPr>
        <w:pStyle w:val="Listenabsatz"/>
        <w:numPr>
          <w:ilvl w:val="1"/>
          <w:numId w:val="38"/>
        </w:numPr>
        <w:spacing w:line="259" w:lineRule="auto"/>
      </w:pPr>
      <w:r>
        <w:t>Projektmitarbeiter fallen wegen Krankheit bzw. Urlaub aus</w:t>
      </w:r>
    </w:p>
    <w:p w14:paraId="7A438C68" w14:textId="77777777" w:rsidR="00D939AC" w:rsidRDefault="00D939AC" w:rsidP="00D939AC">
      <w:pPr>
        <w:pStyle w:val="Listenabsatz"/>
        <w:numPr>
          <w:ilvl w:val="0"/>
          <w:numId w:val="38"/>
        </w:numPr>
        <w:spacing w:line="259" w:lineRule="auto"/>
      </w:pPr>
      <w:r>
        <w:t>Softwareentwicklung</w:t>
      </w:r>
    </w:p>
    <w:p w14:paraId="0C6E58E3" w14:textId="77777777" w:rsidR="00D939AC" w:rsidRDefault="00D939AC" w:rsidP="00D939AC">
      <w:pPr>
        <w:pStyle w:val="Listenabsatz"/>
        <w:numPr>
          <w:ilvl w:val="1"/>
          <w:numId w:val="38"/>
        </w:numPr>
        <w:spacing w:line="259" w:lineRule="auto"/>
      </w:pPr>
      <w:r>
        <w:t>Einzelne Bereiche gestalten sich komplexer als vorher erwartet</w:t>
      </w:r>
    </w:p>
    <w:p w14:paraId="0054AD8C" w14:textId="77777777" w:rsidR="00D939AC" w:rsidRDefault="00D939AC" w:rsidP="00D939AC">
      <w:pPr>
        <w:pStyle w:val="Listenabsatz"/>
        <w:numPr>
          <w:ilvl w:val="1"/>
          <w:numId w:val="38"/>
        </w:numPr>
        <w:spacing w:line="259" w:lineRule="auto"/>
      </w:pPr>
      <w:r>
        <w:t>Aufgrund verschiedener Abhängigkeiten können nicht alle Bereiche realisiert werden</w:t>
      </w:r>
    </w:p>
    <w:p w14:paraId="648AB96A" w14:textId="5A5F2694" w:rsidR="00B7194A" w:rsidRDefault="00B7194A">
      <w:pPr>
        <w:spacing w:line="259" w:lineRule="auto"/>
        <w:jc w:val="left"/>
      </w:pPr>
      <w:r>
        <w:br w:type="page"/>
      </w:r>
    </w:p>
    <w:p w14:paraId="0F57E232" w14:textId="77777777" w:rsidR="002D186F" w:rsidRPr="002D186F" w:rsidRDefault="002D186F" w:rsidP="000B7DEC"/>
    <w:p w14:paraId="4BDDFEB5" w14:textId="307ACB21" w:rsidR="002D186F" w:rsidRDefault="002D186F" w:rsidP="000B7DEC">
      <w:pPr>
        <w:pStyle w:val="berschrift3"/>
      </w:pPr>
      <w:bookmarkStart w:id="293" w:name="_Toc392090942"/>
      <w:r>
        <w:t>Risikoanalyse</w:t>
      </w:r>
      <w:bookmarkEnd w:id="293"/>
    </w:p>
    <w:p w14:paraId="6068653B" w14:textId="77777777" w:rsidR="00B7194A" w:rsidRPr="00B7194A" w:rsidRDefault="00B7194A" w:rsidP="00B7194A"/>
    <w:tbl>
      <w:tblPr>
        <w:tblStyle w:val="EinfacheTabelle1"/>
        <w:tblW w:w="9634" w:type="dxa"/>
        <w:tblLook w:val="04A0" w:firstRow="1" w:lastRow="0" w:firstColumn="1" w:lastColumn="0" w:noHBand="0" w:noVBand="1"/>
      </w:tblPr>
      <w:tblGrid>
        <w:gridCol w:w="2118"/>
        <w:gridCol w:w="1693"/>
        <w:gridCol w:w="1462"/>
        <w:gridCol w:w="1119"/>
        <w:gridCol w:w="3242"/>
      </w:tblGrid>
      <w:tr w:rsidR="00D939AC" w14:paraId="1150BE72" w14:textId="77777777" w:rsidTr="00B7194A">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tcPr>
          <w:p w14:paraId="03EEAE91" w14:textId="77777777" w:rsidR="00D939AC" w:rsidRDefault="00D939AC" w:rsidP="000B7DEC">
            <w:pPr>
              <w:jc w:val="center"/>
            </w:pPr>
            <w:r>
              <w:t>Risikobezeichnung</w:t>
            </w:r>
          </w:p>
        </w:tc>
        <w:tc>
          <w:tcPr>
            <w:tcW w:w="1701" w:type="dxa"/>
          </w:tcPr>
          <w:p w14:paraId="76AB9F47"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Wirkungs-bereich (K,Z,Q)</w:t>
            </w:r>
          </w:p>
        </w:tc>
        <w:tc>
          <w:tcPr>
            <w:tcW w:w="1430" w:type="dxa"/>
          </w:tcPr>
          <w:p w14:paraId="310A663F"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1121" w:type="dxa"/>
          </w:tcPr>
          <w:p w14:paraId="770157AC"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Priorität</w:t>
            </w:r>
          </w:p>
        </w:tc>
        <w:tc>
          <w:tcPr>
            <w:tcW w:w="3260" w:type="dxa"/>
          </w:tcPr>
          <w:p w14:paraId="098D6B0E" w14:textId="77777777" w:rsidR="00D939AC" w:rsidRDefault="00D939AC">
            <w:pPr>
              <w:jc w:val="center"/>
              <w:cnfStyle w:val="100000000000" w:firstRow="1" w:lastRow="0" w:firstColumn="0" w:lastColumn="0" w:oddVBand="0" w:evenVBand="0" w:oddHBand="0" w:evenHBand="0" w:firstRowFirstColumn="0" w:firstRowLastColumn="0" w:lastRowFirstColumn="0" w:lastRowLastColumn="0"/>
            </w:pPr>
            <w:r>
              <w:t>Maßnahmen</w:t>
            </w:r>
          </w:p>
        </w:tc>
      </w:tr>
      <w:tr w:rsidR="00D939AC" w14:paraId="7255F061"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A6E464" w14:textId="77777777" w:rsidR="00D939AC" w:rsidRDefault="00D939AC" w:rsidP="000B7DEC">
            <w:pPr>
              <w:jc w:val="left"/>
            </w:pPr>
            <w:r>
              <w:t>Späte Zusage</w:t>
            </w:r>
          </w:p>
        </w:tc>
        <w:tc>
          <w:tcPr>
            <w:tcW w:w="1701" w:type="dxa"/>
          </w:tcPr>
          <w:p w14:paraId="5A94CD62"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Z</w:t>
            </w:r>
          </w:p>
        </w:tc>
        <w:tc>
          <w:tcPr>
            <w:tcW w:w="1430" w:type="dxa"/>
          </w:tcPr>
          <w:p w14:paraId="1998088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7%</w:t>
            </w:r>
          </w:p>
        </w:tc>
        <w:tc>
          <w:tcPr>
            <w:tcW w:w="1121" w:type="dxa"/>
          </w:tcPr>
          <w:p w14:paraId="788B503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Niedrig</w:t>
            </w:r>
          </w:p>
        </w:tc>
        <w:tc>
          <w:tcPr>
            <w:tcW w:w="3260" w:type="dxa"/>
          </w:tcPr>
          <w:p w14:paraId="139265BE"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Nachfragen bei Naukanu Sailing School, bis wann die Zusage erwartet werden kann</w:t>
            </w:r>
          </w:p>
        </w:tc>
      </w:tr>
      <w:tr w:rsidR="00D939AC" w14:paraId="635F5F47"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65F3A894" w14:textId="77777777" w:rsidR="00D939AC" w:rsidRDefault="00D939AC" w:rsidP="000B7DEC">
            <w:pPr>
              <w:jc w:val="left"/>
            </w:pPr>
            <w:r>
              <w:t>Krankheit/Urlaub</w:t>
            </w:r>
          </w:p>
        </w:tc>
        <w:tc>
          <w:tcPr>
            <w:tcW w:w="1701" w:type="dxa"/>
          </w:tcPr>
          <w:p w14:paraId="4F9732F8"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768B41F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10%</w:t>
            </w:r>
          </w:p>
        </w:tc>
        <w:tc>
          <w:tcPr>
            <w:tcW w:w="1121" w:type="dxa"/>
          </w:tcPr>
          <w:p w14:paraId="576D78F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Mittel</w:t>
            </w:r>
          </w:p>
        </w:tc>
        <w:tc>
          <w:tcPr>
            <w:tcW w:w="3260" w:type="dxa"/>
          </w:tcPr>
          <w:p w14:paraId="1DC68169"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p>
        </w:tc>
      </w:tr>
      <w:tr w:rsidR="00D939AC" w14:paraId="082C9A3D" w14:textId="77777777" w:rsidTr="00B71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D7013B" w14:textId="77777777" w:rsidR="00D939AC" w:rsidRDefault="00D939AC" w:rsidP="000B7DEC">
            <w:pPr>
              <w:jc w:val="left"/>
            </w:pPr>
            <w:r>
              <w:t>Komplexe Bereiche</w:t>
            </w:r>
          </w:p>
        </w:tc>
        <w:tc>
          <w:tcPr>
            <w:tcW w:w="1701" w:type="dxa"/>
          </w:tcPr>
          <w:p w14:paraId="3F57177D"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Q,K</w:t>
            </w:r>
          </w:p>
        </w:tc>
        <w:tc>
          <w:tcPr>
            <w:tcW w:w="1430" w:type="dxa"/>
          </w:tcPr>
          <w:p w14:paraId="0B2CF53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15%</w:t>
            </w:r>
          </w:p>
        </w:tc>
        <w:tc>
          <w:tcPr>
            <w:tcW w:w="1121" w:type="dxa"/>
          </w:tcPr>
          <w:p w14:paraId="56C75063"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mittel</w:t>
            </w:r>
          </w:p>
        </w:tc>
        <w:tc>
          <w:tcPr>
            <w:tcW w:w="3260" w:type="dxa"/>
          </w:tcPr>
          <w:p w14:paraId="3763BBE9" w14:textId="77777777" w:rsidR="00D939AC" w:rsidRDefault="00D939AC" w:rsidP="000B7DEC">
            <w:pPr>
              <w:jc w:val="left"/>
              <w:cnfStyle w:val="000000100000" w:firstRow="0" w:lastRow="0" w:firstColumn="0" w:lastColumn="0" w:oddVBand="0" w:evenVBand="0" w:oddHBand="1" w:evenHBand="0" w:firstRowFirstColumn="0" w:firstRowLastColumn="0" w:lastRowFirstColumn="0" w:lastRowLastColumn="0"/>
            </w:pPr>
            <w:r>
              <w:t>Funktionen einfacher gestalten</w:t>
            </w:r>
          </w:p>
        </w:tc>
      </w:tr>
      <w:tr w:rsidR="00D939AC" w14:paraId="4166C532" w14:textId="77777777" w:rsidTr="00B7194A">
        <w:tc>
          <w:tcPr>
            <w:cnfStyle w:val="001000000000" w:firstRow="0" w:lastRow="0" w:firstColumn="1" w:lastColumn="0" w:oddVBand="0" w:evenVBand="0" w:oddHBand="0" w:evenHBand="0" w:firstRowFirstColumn="0" w:firstRowLastColumn="0" w:lastRowFirstColumn="0" w:lastRowLastColumn="0"/>
            <w:tcW w:w="2122" w:type="dxa"/>
          </w:tcPr>
          <w:p w14:paraId="3225B94D" w14:textId="77777777" w:rsidR="00D939AC" w:rsidRDefault="00D939AC" w:rsidP="000B7DEC">
            <w:pPr>
              <w:jc w:val="left"/>
            </w:pPr>
            <w:r>
              <w:t>Abhängigkeiten</w:t>
            </w:r>
          </w:p>
        </w:tc>
        <w:tc>
          <w:tcPr>
            <w:tcW w:w="1701" w:type="dxa"/>
          </w:tcPr>
          <w:p w14:paraId="6C42A014"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Z,Q</w:t>
            </w:r>
          </w:p>
        </w:tc>
        <w:tc>
          <w:tcPr>
            <w:tcW w:w="1430" w:type="dxa"/>
          </w:tcPr>
          <w:p w14:paraId="530408B0"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20%</w:t>
            </w:r>
          </w:p>
        </w:tc>
        <w:tc>
          <w:tcPr>
            <w:tcW w:w="1121" w:type="dxa"/>
          </w:tcPr>
          <w:p w14:paraId="5CCE37A7"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Hoch</w:t>
            </w:r>
          </w:p>
        </w:tc>
        <w:tc>
          <w:tcPr>
            <w:tcW w:w="3260" w:type="dxa"/>
          </w:tcPr>
          <w:p w14:paraId="6E39FB33" w14:textId="77777777" w:rsidR="00D939AC" w:rsidRDefault="00D939AC" w:rsidP="000B7DEC">
            <w:pPr>
              <w:jc w:val="left"/>
              <w:cnfStyle w:val="000000000000" w:firstRow="0" w:lastRow="0" w:firstColumn="0" w:lastColumn="0" w:oddVBand="0" w:evenVBand="0" w:oddHBand="0" w:evenHBand="0" w:firstRowFirstColumn="0" w:firstRowLastColumn="0" w:lastRowFirstColumn="0" w:lastRowLastColumn="0"/>
            </w:pPr>
            <w:r>
              <w:t>Implementierung der notwendigen Funktionen ggf. Terminverschiebung</w:t>
            </w:r>
          </w:p>
        </w:tc>
      </w:tr>
    </w:tbl>
    <w:p w14:paraId="1EA7D7C6" w14:textId="2357CF25" w:rsidR="00D939AC" w:rsidRDefault="00D35471" w:rsidP="00D35471">
      <w:pPr>
        <w:pStyle w:val="Beschriftung"/>
        <w:rPr>
          <w:highlight w:val="yellow"/>
        </w:rPr>
      </w:pPr>
      <w:r>
        <w:t xml:space="preserve">Tabelle </w:t>
      </w:r>
      <w:r w:rsidR="00DC03E7">
        <w:fldChar w:fldCharType="begin"/>
      </w:r>
      <w:r w:rsidR="00DC03E7">
        <w:instrText xml:space="preserve"> SEQ Tabelle \* ARABIC </w:instrText>
      </w:r>
      <w:r w:rsidR="00DC03E7">
        <w:fldChar w:fldCharType="separate"/>
      </w:r>
      <w:r w:rsidR="00B51939">
        <w:rPr>
          <w:noProof/>
        </w:rPr>
        <w:t>1</w:t>
      </w:r>
      <w:r w:rsidR="00DC03E7">
        <w:rPr>
          <w:noProof/>
        </w:rPr>
        <w:fldChar w:fldCharType="end"/>
      </w:r>
      <w:r>
        <w:t>: Risikoanalyse</w:t>
      </w:r>
    </w:p>
    <w:p w14:paraId="200071C9" w14:textId="77777777" w:rsidR="00B7194A" w:rsidRDefault="00B7194A" w:rsidP="00D939AC">
      <w:pPr>
        <w:ind w:left="357"/>
      </w:pPr>
    </w:p>
    <w:p w14:paraId="280D7AC8" w14:textId="77777777" w:rsidR="00D939AC" w:rsidRDefault="00D939AC" w:rsidP="00D939AC">
      <w:pPr>
        <w:ind w:left="357"/>
      </w:pPr>
      <w:r w:rsidRPr="0073623B">
        <w:t>Das Arbeitsblatt zur Risikoanalyse enthält für jedes Risiko die folgenden Informationen:</w:t>
      </w:r>
    </w:p>
    <w:p w14:paraId="282C18CF" w14:textId="77777777" w:rsidR="00D939AC" w:rsidRDefault="00D939AC" w:rsidP="00D939AC">
      <w:pPr>
        <w:pStyle w:val="Listenabsatz"/>
        <w:numPr>
          <w:ilvl w:val="0"/>
          <w:numId w:val="39"/>
        </w:numPr>
        <w:spacing w:after="200"/>
      </w:pPr>
      <w:r w:rsidRPr="0032086A">
        <w:rPr>
          <w:b/>
        </w:rPr>
        <w:t>Risikobezeichnung:</w:t>
      </w:r>
      <w:r>
        <w:t xml:space="preserve"> Name oder kurze Beschreibung des Risikos</w:t>
      </w:r>
    </w:p>
    <w:p w14:paraId="3EC081FC" w14:textId="77777777" w:rsidR="00D939AC" w:rsidRDefault="00D939AC" w:rsidP="00D939AC">
      <w:pPr>
        <w:pStyle w:val="Listenabsatz"/>
        <w:numPr>
          <w:ilvl w:val="0"/>
          <w:numId w:val="39"/>
        </w:numPr>
        <w:spacing w:after="200"/>
      </w:pPr>
      <w:r>
        <w:rPr>
          <w:b/>
        </w:rPr>
        <w:t>Wirkungsbereich:</w:t>
      </w:r>
      <w:r w:rsidRPr="0032086A">
        <w:t xml:space="preserve"> </w:t>
      </w:r>
      <w:r>
        <w:t>Beurteilt, wo das Risiko das Projekt betrifft und zwar in Bezug auf Kosten (K), Zeitplan (Z) oder Qualität (Q) des Arbeitsergebnisses</w:t>
      </w:r>
    </w:p>
    <w:p w14:paraId="7A4770A4" w14:textId="77777777" w:rsidR="00D939AC" w:rsidRPr="0032086A" w:rsidRDefault="00D939AC" w:rsidP="00D939AC">
      <w:pPr>
        <w:pStyle w:val="Listenabsatz"/>
        <w:numPr>
          <w:ilvl w:val="0"/>
          <w:numId w:val="39"/>
        </w:numPr>
        <w:spacing w:after="200"/>
        <w:rPr>
          <w:b/>
        </w:rPr>
      </w:pPr>
      <w:r w:rsidRPr="0032086A">
        <w:rPr>
          <w:b/>
        </w:rPr>
        <w:t>Wahrscheinlichkeit:</w:t>
      </w:r>
      <w:r>
        <w:t xml:space="preserve"> Geschätzte Wahrscheinlichkeit, mit der ein Risiko eintrifft</w:t>
      </w:r>
    </w:p>
    <w:p w14:paraId="21B94A74" w14:textId="77777777" w:rsidR="00D939AC" w:rsidRPr="0032086A" w:rsidRDefault="00D939AC" w:rsidP="00D939AC">
      <w:pPr>
        <w:pStyle w:val="Listenabsatz"/>
        <w:numPr>
          <w:ilvl w:val="0"/>
          <w:numId w:val="39"/>
        </w:numPr>
        <w:spacing w:after="200"/>
        <w:rPr>
          <w:b/>
        </w:rPr>
      </w:pPr>
      <w:r w:rsidRPr="0032086A">
        <w:rPr>
          <w:b/>
        </w:rPr>
        <w:t>Priorität:</w:t>
      </w:r>
      <w:r>
        <w:t xml:space="preserve"> Beurteilung der Risiken, die schwerpunktmäßig zu beachten sind. Eingeteilt in die Kategorien hoch, mittel, niedrig</w:t>
      </w:r>
    </w:p>
    <w:p w14:paraId="5C69F5D1" w14:textId="77777777" w:rsidR="00D939AC" w:rsidRPr="008437FF" w:rsidRDefault="00D939AC" w:rsidP="00D939AC">
      <w:pPr>
        <w:pStyle w:val="Listenabsatz"/>
        <w:numPr>
          <w:ilvl w:val="0"/>
          <w:numId w:val="39"/>
        </w:numPr>
        <w:spacing w:after="200"/>
        <w:rPr>
          <w:b/>
        </w:rPr>
      </w:pPr>
      <w:r w:rsidRPr="008437FF">
        <w:rPr>
          <w:b/>
        </w:rPr>
        <w:t>Maßnahmen:</w:t>
      </w:r>
      <w:r>
        <w:t xml:space="preserve"> Pläne zur Minderung der Wahrscheinlichkeit, dass das Risiko eintrifft</w:t>
      </w:r>
    </w:p>
    <w:p w14:paraId="137D698C" w14:textId="77777777" w:rsidR="002D186F" w:rsidRPr="002D186F" w:rsidRDefault="002D186F" w:rsidP="000B7DEC"/>
    <w:p w14:paraId="35C8A8CD" w14:textId="667E8E0D" w:rsidR="0090296F" w:rsidRPr="00AA27A3" w:rsidRDefault="0090296F" w:rsidP="000B7DEC">
      <w:pPr>
        <w:pStyle w:val="berschrift2"/>
      </w:pPr>
      <w:bookmarkStart w:id="294" w:name="_Toc392090943"/>
      <w:r w:rsidRPr="00AA27A3">
        <w:lastRenderedPageBreak/>
        <w:t xml:space="preserve">Das </w:t>
      </w:r>
      <w:r w:rsidR="00437891" w:rsidRPr="00AA27A3">
        <w:t>V-Modell</w:t>
      </w:r>
      <w:bookmarkEnd w:id="294"/>
    </w:p>
    <w:p w14:paraId="7E36048C" w14:textId="7E2E36F1" w:rsidR="00BB6469" w:rsidRPr="008F53E2" w:rsidRDefault="00BB6469" w:rsidP="00BB6469">
      <w:r>
        <w:t xml:space="preserve">Ein Vorgehensmodel in der Softwareentwicklung ist das V-Modell. Bei diesem Modell wird der Entwicklungsprozess in Phasen organisiert. Das V-Modell erläutert nicht nur die Entwicklungsphase sondern auch Ablauf zur Qualitätssicherung. Es basiert auf dem Wasserfallmodell und wurde von Barry Boehm </w:t>
      </w:r>
      <w:sdt>
        <w:sdtPr>
          <w:id w:val="851999689"/>
          <w:citation/>
        </w:sdtPr>
        <w:sdtEndPr/>
        <w:sdtContent>
          <w:r>
            <w:fldChar w:fldCharType="begin"/>
          </w:r>
          <w:r>
            <w:instrText xml:space="preserve"> CITATION Gre10 \l 1031 </w:instrText>
          </w:r>
          <w:r>
            <w:fldChar w:fldCharType="separate"/>
          </w:r>
          <w:r>
            <w:rPr>
              <w:noProof/>
            </w:rPr>
            <w:t>(Grechenig &amp; Bernhart, 2010)</w:t>
          </w:r>
          <w:r>
            <w:fldChar w:fldCharType="end"/>
          </w:r>
        </w:sdtContent>
      </w:sdt>
      <w:r>
        <w:t xml:space="preserve"> entwickelt. </w:t>
      </w:r>
    </w:p>
    <w:tbl>
      <w:tblPr>
        <w:tblW w:w="0" w:type="auto"/>
        <w:tblLook w:val="04A0" w:firstRow="1" w:lastRow="0" w:firstColumn="1" w:lastColumn="0" w:noHBand="0" w:noVBand="1"/>
      </w:tblPr>
      <w:tblGrid>
        <w:gridCol w:w="1487"/>
        <w:gridCol w:w="811"/>
        <w:gridCol w:w="811"/>
        <w:gridCol w:w="811"/>
        <w:gridCol w:w="812"/>
        <w:gridCol w:w="812"/>
        <w:gridCol w:w="812"/>
        <w:gridCol w:w="812"/>
        <w:gridCol w:w="813"/>
        <w:gridCol w:w="1081"/>
      </w:tblGrid>
      <w:tr w:rsidR="00D35471" w14:paraId="0AAFDD44" w14:textId="77777777" w:rsidTr="00AA27A3">
        <w:trPr>
          <w:trHeight w:val="2218"/>
        </w:trPr>
        <w:tc>
          <w:tcPr>
            <w:tcW w:w="1487" w:type="dxa"/>
            <w:tcBorders>
              <w:top w:val="nil"/>
              <w:left w:val="nil"/>
              <w:bottom w:val="dashed" w:sz="4" w:space="0" w:color="auto"/>
              <w:right w:val="nil"/>
            </w:tcBorders>
            <w:vAlign w:val="center"/>
          </w:tcPr>
          <w:p w14:paraId="6493048E" w14:textId="77777777" w:rsidR="00D35471" w:rsidRDefault="00D35471" w:rsidP="00AA27A3">
            <w:pPr>
              <w:jc w:val="left"/>
            </w:pPr>
            <w:r>
              <w:t>System-</w:t>
            </w:r>
          </w:p>
          <w:p w14:paraId="7722ADC6" w14:textId="77777777" w:rsidR="00D35471" w:rsidRDefault="00D35471" w:rsidP="00AA27A3">
            <w:pPr>
              <w:jc w:val="left"/>
            </w:pPr>
            <w:r>
              <w:t>anforderungs-</w:t>
            </w:r>
          </w:p>
          <w:p w14:paraId="08717E3E" w14:textId="77777777" w:rsidR="00D35471" w:rsidRDefault="00D35471" w:rsidP="00AA27A3">
            <w:pPr>
              <w:jc w:val="left"/>
            </w:pPr>
            <w:r>
              <w:t>analyse</w:t>
            </w:r>
          </w:p>
        </w:tc>
        <w:tc>
          <w:tcPr>
            <w:tcW w:w="811" w:type="dxa"/>
            <w:tcBorders>
              <w:top w:val="nil"/>
              <w:left w:val="nil"/>
              <w:bottom w:val="dashed" w:sz="4" w:space="0" w:color="auto"/>
              <w:right w:val="nil"/>
              <w:tl2br w:val="single" w:sz="24" w:space="0" w:color="auto"/>
            </w:tcBorders>
            <w:vAlign w:val="center"/>
          </w:tcPr>
          <w:p w14:paraId="0504C700" w14:textId="77777777" w:rsidR="00D35471" w:rsidRDefault="00D35471" w:rsidP="00AA27A3">
            <w:pPr>
              <w:jc w:val="left"/>
            </w:pPr>
          </w:p>
        </w:tc>
        <w:tc>
          <w:tcPr>
            <w:tcW w:w="4870" w:type="dxa"/>
            <w:gridSpan w:val="6"/>
            <w:tcBorders>
              <w:top w:val="nil"/>
              <w:left w:val="nil"/>
              <w:bottom w:val="dashed" w:sz="4" w:space="0" w:color="auto"/>
              <w:right w:val="nil"/>
            </w:tcBorders>
            <w:vAlign w:val="center"/>
          </w:tcPr>
          <w:p w14:paraId="23530080" w14:textId="77777777" w:rsidR="00D35471" w:rsidRDefault="00D35471" w:rsidP="00AA27A3">
            <w:pPr>
              <w:jc w:val="left"/>
            </w:pPr>
          </w:p>
        </w:tc>
        <w:tc>
          <w:tcPr>
            <w:tcW w:w="813" w:type="dxa"/>
            <w:tcBorders>
              <w:top w:val="nil"/>
              <w:left w:val="nil"/>
              <w:bottom w:val="dashed" w:sz="4" w:space="0" w:color="auto"/>
              <w:right w:val="nil"/>
              <w:tr2bl w:val="single" w:sz="24" w:space="0" w:color="auto"/>
            </w:tcBorders>
            <w:vAlign w:val="center"/>
          </w:tcPr>
          <w:p w14:paraId="4246FC80" w14:textId="77777777" w:rsidR="00D35471" w:rsidRDefault="00D35471" w:rsidP="00AA27A3">
            <w:pPr>
              <w:jc w:val="left"/>
            </w:pPr>
          </w:p>
        </w:tc>
        <w:tc>
          <w:tcPr>
            <w:tcW w:w="1081" w:type="dxa"/>
            <w:tcBorders>
              <w:top w:val="nil"/>
              <w:left w:val="nil"/>
              <w:bottom w:val="dashed" w:sz="4" w:space="0" w:color="auto"/>
              <w:right w:val="nil"/>
            </w:tcBorders>
            <w:vAlign w:val="center"/>
          </w:tcPr>
          <w:p w14:paraId="385197B6" w14:textId="77777777" w:rsidR="00D35471" w:rsidRDefault="00D35471" w:rsidP="00AA27A3">
            <w:pPr>
              <w:jc w:val="left"/>
            </w:pPr>
            <w:r>
              <w:t>Abnahme</w:t>
            </w:r>
          </w:p>
          <w:p w14:paraId="2D35F976" w14:textId="77777777" w:rsidR="00D35471" w:rsidRDefault="00D35471" w:rsidP="00AA27A3">
            <w:pPr>
              <w:jc w:val="left"/>
            </w:pPr>
            <w:r>
              <w:t>und Nutzung</w:t>
            </w:r>
          </w:p>
        </w:tc>
      </w:tr>
      <w:tr w:rsidR="00D35471" w14:paraId="005C4616" w14:textId="77777777" w:rsidTr="00AA27A3">
        <w:trPr>
          <w:trHeight w:val="2218"/>
        </w:trPr>
        <w:tc>
          <w:tcPr>
            <w:tcW w:w="2298" w:type="dxa"/>
            <w:gridSpan w:val="2"/>
            <w:tcBorders>
              <w:top w:val="dashed" w:sz="4" w:space="0" w:color="auto"/>
              <w:left w:val="nil"/>
              <w:bottom w:val="dashed" w:sz="4" w:space="0" w:color="auto"/>
              <w:right w:val="nil"/>
            </w:tcBorders>
            <w:vAlign w:val="center"/>
          </w:tcPr>
          <w:p w14:paraId="17C8326D" w14:textId="77777777" w:rsidR="00D35471" w:rsidRDefault="00D35471" w:rsidP="00AA27A3">
            <w:pPr>
              <w:jc w:val="left"/>
            </w:pPr>
            <w:r>
              <w:t>System-Architektur</w:t>
            </w:r>
          </w:p>
        </w:tc>
        <w:tc>
          <w:tcPr>
            <w:tcW w:w="811" w:type="dxa"/>
            <w:tcBorders>
              <w:top w:val="dashed" w:sz="4" w:space="0" w:color="auto"/>
              <w:left w:val="nil"/>
              <w:bottom w:val="dashed" w:sz="4" w:space="0" w:color="auto"/>
              <w:right w:val="nil"/>
              <w:tl2br w:val="single" w:sz="24" w:space="0" w:color="auto"/>
            </w:tcBorders>
            <w:vAlign w:val="center"/>
          </w:tcPr>
          <w:p w14:paraId="76434654" w14:textId="77777777" w:rsidR="00D35471" w:rsidRDefault="00D35471" w:rsidP="00AA27A3">
            <w:pPr>
              <w:jc w:val="left"/>
            </w:pPr>
          </w:p>
        </w:tc>
        <w:tc>
          <w:tcPr>
            <w:tcW w:w="3247" w:type="dxa"/>
            <w:gridSpan w:val="4"/>
            <w:tcBorders>
              <w:top w:val="dashed" w:sz="4" w:space="0" w:color="auto"/>
              <w:left w:val="nil"/>
              <w:bottom w:val="dashed" w:sz="4" w:space="0" w:color="auto"/>
              <w:right w:val="nil"/>
            </w:tcBorders>
            <w:vAlign w:val="center"/>
          </w:tcPr>
          <w:p w14:paraId="0DEDF057"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7C29FBC4" w14:textId="77777777" w:rsidR="00D35471" w:rsidRDefault="00D35471" w:rsidP="00AA27A3">
            <w:pPr>
              <w:jc w:val="left"/>
            </w:pPr>
          </w:p>
        </w:tc>
        <w:tc>
          <w:tcPr>
            <w:tcW w:w="1894" w:type="dxa"/>
            <w:gridSpan w:val="2"/>
            <w:tcBorders>
              <w:top w:val="dashed" w:sz="4" w:space="0" w:color="auto"/>
              <w:left w:val="nil"/>
              <w:bottom w:val="dashed" w:sz="4" w:space="0" w:color="auto"/>
              <w:right w:val="nil"/>
            </w:tcBorders>
            <w:vAlign w:val="center"/>
          </w:tcPr>
          <w:p w14:paraId="71AC76F3" w14:textId="77777777" w:rsidR="00D35471" w:rsidRDefault="00D35471" w:rsidP="00AA27A3">
            <w:pPr>
              <w:jc w:val="left"/>
            </w:pPr>
            <w:r>
              <w:t>Software-integration</w:t>
            </w:r>
          </w:p>
        </w:tc>
      </w:tr>
      <w:tr w:rsidR="00D35471" w14:paraId="28F4BAEA" w14:textId="77777777" w:rsidTr="00AA27A3">
        <w:trPr>
          <w:trHeight w:val="2218"/>
        </w:trPr>
        <w:tc>
          <w:tcPr>
            <w:tcW w:w="3109" w:type="dxa"/>
            <w:gridSpan w:val="3"/>
            <w:tcBorders>
              <w:top w:val="dashed" w:sz="4" w:space="0" w:color="auto"/>
              <w:left w:val="nil"/>
              <w:bottom w:val="dashed" w:sz="4" w:space="0" w:color="auto"/>
              <w:right w:val="nil"/>
            </w:tcBorders>
            <w:vAlign w:val="center"/>
          </w:tcPr>
          <w:p w14:paraId="6EF96C91" w14:textId="77777777" w:rsidR="00D35471" w:rsidRDefault="00D35471" w:rsidP="00AA27A3">
            <w:pPr>
              <w:jc w:val="left"/>
            </w:pPr>
            <w:r>
              <w:t>Systementwurf</w:t>
            </w:r>
          </w:p>
        </w:tc>
        <w:tc>
          <w:tcPr>
            <w:tcW w:w="811" w:type="dxa"/>
            <w:tcBorders>
              <w:top w:val="dashed" w:sz="4" w:space="0" w:color="auto"/>
              <w:left w:val="nil"/>
              <w:bottom w:val="dashed" w:sz="4" w:space="0" w:color="auto"/>
              <w:right w:val="nil"/>
              <w:tl2br w:val="single" w:sz="24" w:space="0" w:color="auto"/>
            </w:tcBorders>
            <w:vAlign w:val="center"/>
          </w:tcPr>
          <w:p w14:paraId="71C6E7D1" w14:textId="77777777" w:rsidR="00D35471" w:rsidRDefault="00D35471" w:rsidP="00AA27A3">
            <w:pPr>
              <w:jc w:val="left"/>
            </w:pPr>
          </w:p>
        </w:tc>
        <w:tc>
          <w:tcPr>
            <w:tcW w:w="1624" w:type="dxa"/>
            <w:gridSpan w:val="2"/>
            <w:tcBorders>
              <w:top w:val="dashed" w:sz="4" w:space="0" w:color="auto"/>
              <w:left w:val="nil"/>
              <w:bottom w:val="dashed" w:sz="4" w:space="0" w:color="auto"/>
              <w:right w:val="nil"/>
              <w:tr2bl w:val="nil"/>
            </w:tcBorders>
            <w:vAlign w:val="center"/>
          </w:tcPr>
          <w:p w14:paraId="76B82FCA" w14:textId="77777777" w:rsidR="00D35471" w:rsidRDefault="00D35471" w:rsidP="00AA27A3">
            <w:pPr>
              <w:jc w:val="left"/>
            </w:pPr>
          </w:p>
        </w:tc>
        <w:tc>
          <w:tcPr>
            <w:tcW w:w="812" w:type="dxa"/>
            <w:tcBorders>
              <w:top w:val="dashed" w:sz="4" w:space="0" w:color="auto"/>
              <w:left w:val="nil"/>
              <w:bottom w:val="dashed" w:sz="4" w:space="0" w:color="auto"/>
              <w:right w:val="nil"/>
              <w:tr2bl w:val="single" w:sz="24" w:space="0" w:color="auto"/>
            </w:tcBorders>
            <w:vAlign w:val="center"/>
          </w:tcPr>
          <w:p w14:paraId="130E43C2" w14:textId="77777777" w:rsidR="00D35471" w:rsidRDefault="00D35471" w:rsidP="00AA27A3">
            <w:pPr>
              <w:jc w:val="left"/>
            </w:pPr>
          </w:p>
        </w:tc>
        <w:tc>
          <w:tcPr>
            <w:tcW w:w="2706" w:type="dxa"/>
            <w:gridSpan w:val="3"/>
            <w:tcBorders>
              <w:top w:val="dashed" w:sz="4" w:space="0" w:color="auto"/>
              <w:left w:val="nil"/>
              <w:bottom w:val="nil"/>
              <w:right w:val="nil"/>
            </w:tcBorders>
            <w:vAlign w:val="center"/>
          </w:tcPr>
          <w:p w14:paraId="254A2832" w14:textId="77777777" w:rsidR="00D35471" w:rsidRDefault="00D35471" w:rsidP="00AA27A3">
            <w:pPr>
              <w:jc w:val="left"/>
            </w:pPr>
            <w:r>
              <w:t>Integrationstests</w:t>
            </w:r>
          </w:p>
        </w:tc>
      </w:tr>
      <w:tr w:rsidR="00D35471" w14:paraId="2082B33F" w14:textId="77777777" w:rsidTr="00AA27A3">
        <w:trPr>
          <w:trHeight w:val="2218"/>
        </w:trPr>
        <w:tc>
          <w:tcPr>
            <w:tcW w:w="3920" w:type="dxa"/>
            <w:gridSpan w:val="4"/>
            <w:tcBorders>
              <w:top w:val="dashed" w:sz="4" w:space="0" w:color="auto"/>
              <w:left w:val="nil"/>
              <w:bottom w:val="nil"/>
              <w:right w:val="nil"/>
            </w:tcBorders>
            <w:vAlign w:val="center"/>
          </w:tcPr>
          <w:p w14:paraId="4FB3780D" w14:textId="77777777" w:rsidR="00D35471" w:rsidRDefault="00D35471" w:rsidP="00AA27A3">
            <w:pPr>
              <w:jc w:val="left"/>
            </w:pPr>
            <w:r>
              <w:t>Software-Architektur</w:t>
            </w:r>
          </w:p>
        </w:tc>
        <w:tc>
          <w:tcPr>
            <w:tcW w:w="812" w:type="dxa"/>
            <w:tcBorders>
              <w:top w:val="dashed" w:sz="4" w:space="0" w:color="auto"/>
              <w:left w:val="nil"/>
              <w:bottom w:val="nil"/>
              <w:right w:val="nil"/>
              <w:tl2br w:val="single" w:sz="24" w:space="0" w:color="auto"/>
              <w:tr2bl w:val="nil"/>
            </w:tcBorders>
            <w:vAlign w:val="center"/>
          </w:tcPr>
          <w:p w14:paraId="33116AC8" w14:textId="77777777" w:rsidR="00D35471" w:rsidRDefault="00D35471" w:rsidP="00AA27A3">
            <w:pPr>
              <w:jc w:val="left"/>
            </w:pPr>
          </w:p>
        </w:tc>
        <w:tc>
          <w:tcPr>
            <w:tcW w:w="812" w:type="dxa"/>
            <w:tcBorders>
              <w:top w:val="dashed" w:sz="4" w:space="0" w:color="auto"/>
              <w:left w:val="nil"/>
              <w:bottom w:val="nil"/>
              <w:right w:val="nil"/>
              <w:tr2bl w:val="single" w:sz="24" w:space="0" w:color="auto"/>
            </w:tcBorders>
            <w:vAlign w:val="center"/>
          </w:tcPr>
          <w:p w14:paraId="3E3A4F40" w14:textId="77777777" w:rsidR="00D35471" w:rsidRDefault="00D35471" w:rsidP="00AA27A3">
            <w:pPr>
              <w:jc w:val="left"/>
            </w:pPr>
          </w:p>
        </w:tc>
        <w:tc>
          <w:tcPr>
            <w:tcW w:w="3518" w:type="dxa"/>
            <w:gridSpan w:val="4"/>
            <w:tcBorders>
              <w:top w:val="dashed" w:sz="4" w:space="0" w:color="auto"/>
              <w:left w:val="nil"/>
              <w:bottom w:val="nil"/>
              <w:right w:val="nil"/>
            </w:tcBorders>
            <w:vAlign w:val="center"/>
          </w:tcPr>
          <w:p w14:paraId="5DFF26DC" w14:textId="77777777" w:rsidR="00D35471" w:rsidRDefault="00D35471" w:rsidP="00AA27A3">
            <w:pPr>
              <w:jc w:val="left"/>
            </w:pPr>
            <w:r>
              <w:t>Unit-Tests</w:t>
            </w:r>
          </w:p>
        </w:tc>
      </w:tr>
      <w:tr w:rsidR="00D35471" w14:paraId="4D577F8D" w14:textId="77777777" w:rsidTr="00AA27A3">
        <w:tc>
          <w:tcPr>
            <w:tcW w:w="9062" w:type="dxa"/>
            <w:gridSpan w:val="10"/>
            <w:tcBorders>
              <w:top w:val="nil"/>
              <w:left w:val="nil"/>
              <w:bottom w:val="nil"/>
              <w:right w:val="nil"/>
            </w:tcBorders>
          </w:tcPr>
          <w:p w14:paraId="51232BE3" w14:textId="77777777" w:rsidR="00D35471" w:rsidRDefault="00D35471" w:rsidP="00AA27A3">
            <w:pPr>
              <w:jc w:val="center"/>
            </w:pPr>
            <w:r>
              <w:lastRenderedPageBreak/>
              <w:t>Software-</w:t>
            </w:r>
            <w:commentRangeStart w:id="295"/>
            <w:r>
              <w:t>Entwurf</w:t>
            </w:r>
            <w:commentRangeEnd w:id="295"/>
            <w:r w:rsidR="00857162">
              <w:rPr>
                <w:rStyle w:val="Kommentarzeichen"/>
              </w:rPr>
              <w:commentReference w:id="295"/>
            </w:r>
          </w:p>
        </w:tc>
      </w:tr>
    </w:tbl>
    <w:p w14:paraId="53E45062" w14:textId="2D385148" w:rsidR="00BB6469" w:rsidRDefault="00BB6469" w:rsidP="000B7DEC">
      <w:pPr>
        <w:keepNext/>
        <w:jc w:val="center"/>
      </w:pPr>
    </w:p>
    <w:p w14:paraId="02D5B06C" w14:textId="53D95180" w:rsidR="00BB6469" w:rsidRDefault="00BB6469" w:rsidP="000B7DEC">
      <w:pPr>
        <w:pStyle w:val="Beschriftung"/>
      </w:pPr>
      <w:r>
        <w:t xml:space="preserve">Abbildung </w:t>
      </w:r>
      <w:r w:rsidR="00DC03E7">
        <w:fldChar w:fldCharType="begin"/>
      </w:r>
      <w:r w:rsidR="00DC03E7">
        <w:instrText xml:space="preserve"> SEQ Abbildung \* ARABIC </w:instrText>
      </w:r>
      <w:r w:rsidR="00DC03E7">
        <w:fldChar w:fldCharType="separate"/>
      </w:r>
      <w:r w:rsidR="00B51939">
        <w:rPr>
          <w:noProof/>
        </w:rPr>
        <w:t>6</w:t>
      </w:r>
      <w:r w:rsidR="00DC03E7">
        <w:rPr>
          <w:noProof/>
        </w:rPr>
        <w:fldChar w:fldCharType="end"/>
      </w:r>
      <w:r>
        <w:t>: V-Modell</w:t>
      </w:r>
    </w:p>
    <w:p w14:paraId="5ADDDAA7" w14:textId="77777777" w:rsidR="00BB6469" w:rsidRDefault="00BB6469" w:rsidP="00AA27A3"/>
    <w:p w14:paraId="56655051" w14:textId="77777777" w:rsidR="00AA27A3" w:rsidRDefault="00AA27A3" w:rsidP="00AA27A3">
      <w:r>
        <w:t>Das V-Modell verfolgt folgende Ziele und Maßnahmen:</w:t>
      </w:r>
    </w:p>
    <w:p w14:paraId="7AD8F56C" w14:textId="77777777" w:rsidR="00AA27A3" w:rsidRPr="006B33CC" w:rsidRDefault="00AA27A3" w:rsidP="00AA27A3">
      <w:pPr>
        <w:pStyle w:val="Listenabsatz"/>
        <w:numPr>
          <w:ilvl w:val="0"/>
          <w:numId w:val="45"/>
        </w:numPr>
        <w:spacing w:line="259" w:lineRule="auto"/>
        <w:rPr>
          <w:b/>
        </w:rPr>
      </w:pPr>
      <w:r w:rsidRPr="006B33CC">
        <w:rPr>
          <w:b/>
        </w:rPr>
        <w:t>Minimierung der Projektrisiken</w:t>
      </w:r>
    </w:p>
    <w:p w14:paraId="704C323B" w14:textId="77777777" w:rsidR="00AA27A3" w:rsidRDefault="00AA27A3" w:rsidP="00AA27A3">
      <w:pPr>
        <w:ind w:left="708"/>
      </w:pPr>
      <w:r>
        <w:t>Durch standardisierte Vorgehensweise sowie die Beschreibung der zugehörigen Resultate und der verantwortlichen Rollen erhöht das V-Modell die Transparenz und verbessert die Planbarkeit von Projekten. Abweichungen von der Planung und Risiken werden bereits frühzeitig erkannt.</w:t>
      </w:r>
    </w:p>
    <w:p w14:paraId="36300755" w14:textId="77777777" w:rsidR="00AA27A3" w:rsidRPr="006B33CC" w:rsidRDefault="00AA27A3" w:rsidP="00AA27A3">
      <w:pPr>
        <w:pStyle w:val="Listenabsatz"/>
        <w:numPr>
          <w:ilvl w:val="0"/>
          <w:numId w:val="45"/>
        </w:numPr>
        <w:spacing w:line="259" w:lineRule="auto"/>
        <w:rPr>
          <w:b/>
        </w:rPr>
      </w:pPr>
      <w:r w:rsidRPr="006B33CC">
        <w:rPr>
          <w:b/>
        </w:rPr>
        <w:t>Verbesserung und Gewährleistung der Qualität</w:t>
      </w:r>
    </w:p>
    <w:p w14:paraId="6B961221" w14:textId="77777777" w:rsidR="00AA27A3" w:rsidRDefault="00AA27A3" w:rsidP="00AA27A3">
      <w:pPr>
        <w:ind w:left="708"/>
      </w:pPr>
      <w:r>
        <w:t xml:space="preserve">Damit die Resultate vollständig und in der gewünschten Qualität erreicht werden, ist ein standardisiertes Vorgehensmodell nötig. Festgelegte Zwischenergebnisse können frühzeitig geprüft werden. </w:t>
      </w:r>
    </w:p>
    <w:p w14:paraId="77427C6A" w14:textId="77777777" w:rsidR="00AA27A3" w:rsidRPr="006B33CC" w:rsidRDefault="00AA27A3" w:rsidP="00AA27A3">
      <w:pPr>
        <w:pStyle w:val="Listenabsatz"/>
        <w:numPr>
          <w:ilvl w:val="0"/>
          <w:numId w:val="45"/>
        </w:numPr>
        <w:spacing w:line="259" w:lineRule="auto"/>
        <w:rPr>
          <w:b/>
        </w:rPr>
      </w:pPr>
      <w:r w:rsidRPr="006B33CC">
        <w:rPr>
          <w:b/>
        </w:rPr>
        <w:t>Eindämmung der Gesamtkosten über den ganzen Projekt- und Systemlebenszyklus</w:t>
      </w:r>
    </w:p>
    <w:p w14:paraId="4CABD53C" w14:textId="77777777" w:rsidR="00AA27A3" w:rsidRDefault="00AA27A3" w:rsidP="00AA27A3">
      <w:pPr>
        <w:ind w:left="708"/>
      </w:pPr>
      <w:r>
        <w:t>Um den Aufwand für die Entwicklung, den Betrieb und die Wartung eines Systems kalkulieren, abschätzen und steuern zu können muss ein standardisiertes Vorgehensmodell angewendet werden. Die daraus resultierenden Ergebnisse sind einheitlich und verständlicher nachvollziehbar. Diese Maßnahme verringert die Abhängigkeit zwischen Auftraggeber und Auftragnehmer und führt zu weniger Aufwand in anschließenden Projekten.</w:t>
      </w:r>
    </w:p>
    <w:p w14:paraId="772039D5" w14:textId="77777777" w:rsidR="00AA27A3" w:rsidRDefault="00AA27A3" w:rsidP="00AA27A3">
      <w:pPr>
        <w:pStyle w:val="Listenabsatz"/>
        <w:numPr>
          <w:ilvl w:val="0"/>
          <w:numId w:val="45"/>
        </w:numPr>
        <w:spacing w:line="259" w:lineRule="auto"/>
        <w:rPr>
          <w:b/>
        </w:rPr>
      </w:pPr>
      <w:r w:rsidRPr="006B33CC">
        <w:rPr>
          <w:b/>
        </w:rPr>
        <w:t>Verbesserung der Kommunikation zwischen allen Beteiligten</w:t>
      </w:r>
    </w:p>
    <w:p w14:paraId="29EF7728" w14:textId="62BAF612" w:rsidR="00857162" w:rsidRDefault="00AA27A3" w:rsidP="00AA27A3">
      <w:pPr>
        <w:ind w:left="708"/>
      </w:pPr>
      <w:r>
        <w:t>Um Reibungsverluste zwischen Benutzer, Auftraggeber und Auftragnehmer und Entwicklern zu reduzieren, bedarf es einer standardisierten und einheitlichen Beschreibung aller relevanten Bestandteile und Begriffe.</w:t>
      </w:r>
    </w:p>
    <w:p w14:paraId="397F07C0" w14:textId="77777777" w:rsidR="00857162" w:rsidRDefault="00857162" w:rsidP="00857162"/>
    <w:p w14:paraId="01B7AF7B" w14:textId="4161F7A3" w:rsidR="00857162" w:rsidRDefault="00857162" w:rsidP="00857162">
      <w:pPr>
        <w:rPr>
          <w:color w:val="FF0000"/>
          <w:sz w:val="36"/>
          <w:szCs w:val="36"/>
          <w:highlight w:val="yellow"/>
        </w:rPr>
      </w:pPr>
      <w:r w:rsidRPr="00857162">
        <w:rPr>
          <w:color w:val="FF0000"/>
          <w:sz w:val="36"/>
          <w:szCs w:val="36"/>
          <w:highlight w:val="yellow"/>
        </w:rPr>
        <w:lastRenderedPageBreak/>
        <w:t>Mir gefällt der Abschnitt sehr gut, allerdings müssen wir das ein bisschen auf SCRUM anpassen. Das Team ist dort selbständiger. Bitte den SCRUM</w:t>
      </w:r>
      <w:r>
        <w:rPr>
          <w:color w:val="FF0000"/>
          <w:sz w:val="36"/>
          <w:szCs w:val="36"/>
          <w:highlight w:val="yellow"/>
        </w:rPr>
        <w:t>-Abschnitt</w:t>
      </w:r>
      <w:r w:rsidRPr="00857162">
        <w:rPr>
          <w:color w:val="FF0000"/>
          <w:sz w:val="36"/>
          <w:szCs w:val="36"/>
          <w:highlight w:val="yellow"/>
        </w:rPr>
        <w:t xml:space="preserve"> dazu lesen</w:t>
      </w:r>
      <w:r>
        <w:rPr>
          <w:color w:val="FF0000"/>
          <w:sz w:val="36"/>
          <w:szCs w:val="36"/>
          <w:highlight w:val="yellow"/>
        </w:rPr>
        <w:t>.</w:t>
      </w:r>
    </w:p>
    <w:p w14:paraId="59592A37" w14:textId="30B4A1C4" w:rsidR="00857162" w:rsidRPr="00857162" w:rsidRDefault="00857162" w:rsidP="00857162">
      <w:pPr>
        <w:rPr>
          <w:color w:val="FF0000"/>
          <w:sz w:val="36"/>
          <w:szCs w:val="36"/>
          <w:highlight w:val="yellow"/>
        </w:rPr>
      </w:pPr>
      <w:r>
        <w:rPr>
          <w:color w:val="FF0000"/>
          <w:sz w:val="36"/>
          <w:szCs w:val="36"/>
          <w:highlight w:val="yellow"/>
        </w:rPr>
        <w:t xml:space="preserve">Das V-Modell muss generischer formuliert werden. </w:t>
      </w:r>
      <w:r w:rsidRPr="00857162">
        <w:rPr>
          <w:color w:val="FF0000"/>
          <w:sz w:val="36"/>
          <w:szCs w:val="36"/>
          <w:highlight w:val="yellow"/>
        </w:rPr>
        <w:t>SCRUM ist dann die ko</w:t>
      </w:r>
      <w:r>
        <w:rPr>
          <w:color w:val="FF0000"/>
          <w:sz w:val="36"/>
          <w:szCs w:val="36"/>
          <w:highlight w:val="yellow"/>
        </w:rPr>
        <w:t>nkrete Umsetzung dieses Modells</w:t>
      </w:r>
    </w:p>
    <w:p w14:paraId="5F814B2F" w14:textId="62267171" w:rsidR="00B7194A" w:rsidRDefault="00B7194A">
      <w:pPr>
        <w:spacing w:line="259" w:lineRule="auto"/>
        <w:jc w:val="left"/>
      </w:pPr>
      <w:r>
        <w:br w:type="page"/>
      </w:r>
    </w:p>
    <w:p w14:paraId="3CC7E4A7" w14:textId="509366DC" w:rsidR="000B7DEC" w:rsidRPr="001459F0" w:rsidRDefault="000B7DEC" w:rsidP="001459F0">
      <w:pPr>
        <w:pStyle w:val="berschrift1"/>
      </w:pPr>
      <w:bookmarkStart w:id="296" w:name="_Toc391792635"/>
      <w:bookmarkStart w:id="297" w:name="_Toc392090944"/>
      <w:r>
        <w:rPr>
          <w:rFonts w:asciiTheme="minorHAnsi" w:hAnsiTheme="minorHAnsi"/>
        </w:rPr>
        <w:lastRenderedPageBreak/>
        <w:t>Verwendete Technologien</w:t>
      </w:r>
      <w:bookmarkEnd w:id="296"/>
      <w:r w:rsidR="001459F0">
        <w:rPr>
          <w:rFonts w:asciiTheme="minorHAnsi" w:hAnsiTheme="minorHAnsi"/>
        </w:rPr>
        <w:t xml:space="preserve"> </w:t>
      </w:r>
      <w:r w:rsidR="001459F0">
        <w:t>[Benjamin Böcherer]</w:t>
      </w:r>
      <w:bookmarkEnd w:id="297"/>
    </w:p>
    <w:p w14:paraId="5B9BACDD" w14:textId="506A045D" w:rsidR="000B7DEC" w:rsidRDefault="000B7DEC" w:rsidP="000B7DEC">
      <w:r>
        <w:t xml:space="preserve">Der Kern der Anwendung „Naukanu Sailing School Manager“ basiert auf Microsoft Technologien im .NET-Umfeld. Die Daten werden in dem Datenbankserver </w:t>
      </w:r>
      <w:r w:rsidR="009B4516">
        <w:t>Microsoft</w:t>
      </w:r>
      <w:r>
        <w:t xml:space="preserve"> SQL Server persistiert. Die graphische Benutzeroberfläche wurde ebenfalls mit .NET-Technologien umgesetzt. Zusätzlich wird hier noch das UI-Framework „Modern UI“ eingesetzt, um die Oberfläche grafisch an aktuelle Softwareprojekte anzupassen. Die eingesetzten Technologien stehen kostenlos zur Verfügung. Davon profitiert auch die Segelschule als Kunde, die nur die reinen Entwicklungskosten der Anwendung und keine weiteren Lizenzkosten zahlt.</w:t>
      </w:r>
    </w:p>
    <w:p w14:paraId="7E437E16" w14:textId="77777777" w:rsidR="000B7DEC" w:rsidRDefault="000B7DEC" w:rsidP="000B7DEC">
      <w:r>
        <w:t>Die relevanten Technologien werden in dem folgenden Kapital genauer erläutert.</w:t>
      </w:r>
    </w:p>
    <w:p w14:paraId="22F8AA3C" w14:textId="77777777" w:rsidR="00B7194A" w:rsidRDefault="00B7194A" w:rsidP="000B7DEC"/>
    <w:p w14:paraId="7E491018" w14:textId="77777777" w:rsidR="000B7DEC" w:rsidRDefault="000B7DEC" w:rsidP="000B7DEC">
      <w:pPr>
        <w:pStyle w:val="berschrift2"/>
      </w:pPr>
      <w:bookmarkStart w:id="298" w:name="_Toc391792636"/>
      <w:bookmarkStart w:id="299" w:name="_Toc392090945"/>
      <w:r>
        <w:t>Microsoft .NET-Framework</w:t>
      </w:r>
      <w:bookmarkEnd w:id="298"/>
      <w:bookmarkEnd w:id="299"/>
    </w:p>
    <w:p w14:paraId="53FB5D88" w14:textId="77777777" w:rsidR="000B7DEC" w:rsidRDefault="000B7DEC" w:rsidP="000B7DEC">
      <w:r>
        <w:t xml:space="preserve">Die Anwendung „Naukanu Sailing School Manager“ benötigt das Microsoft .NET-Framework ab der Version 4.5.  </w:t>
      </w:r>
      <w:r w:rsidRPr="00C74FAD">
        <w:t>.NET bezeichnet eine von Microsoft entwickelte Software-Plattform zur Entwicklung und Ausfüh</w:t>
      </w:r>
      <w:r>
        <w:t>rung von Anwendungsprogrammen. Es</w:t>
      </w:r>
      <w:r w:rsidRPr="00C74FAD">
        <w:t xml:space="preserve"> besteht aus einer Laufzeitumgebung (Common Language Runtime), in der die Programme ausgeführt werden, sowie einer Sammlung von Klassenbibliotheken, Programmierschni</w:t>
      </w:r>
      <w:r>
        <w:t xml:space="preserve">ttstellen und Dienstprogrammen. </w:t>
      </w:r>
      <w:r w:rsidRPr="00C74FAD">
        <w:t xml:space="preserve">.NET ist auf verschiedenen Plattformen verfügbar und unterstützt die Verwendung einer Vielzahl von Programmiersprachen. </w:t>
      </w:r>
      <w:r>
        <w:t xml:space="preserve">Die </w:t>
      </w:r>
      <w:r w:rsidRPr="00C74FAD">
        <w:t xml:space="preserve">.NET-Programme werden zunächst in eine Zwischensprache (Common Intermediate Language) übersetzt, bevor sie von der Laufzeitumgebung ausgeführt werden. Diese Übersetzung geschieht in der Regel mithilfe eines </w:t>
      </w:r>
      <w:r>
        <w:t xml:space="preserve">sogenannten </w:t>
      </w:r>
      <w:r w:rsidRPr="00C74FAD">
        <w:t>Just-In-Time-Compilers.</w:t>
      </w:r>
      <w:r>
        <w:t xml:space="preserve"> Mit .NET löste Microsoft zuvor eingesetzte Softwareentwicklungskonzepte wie das Component Object Model (COM) ab.</w:t>
      </w:r>
    </w:p>
    <w:p w14:paraId="256AFDA2" w14:textId="26587545" w:rsidR="00B7194A" w:rsidRDefault="00B7194A">
      <w:pPr>
        <w:spacing w:line="259" w:lineRule="auto"/>
        <w:jc w:val="left"/>
      </w:pPr>
      <w:r>
        <w:br w:type="page"/>
      </w:r>
    </w:p>
    <w:p w14:paraId="6D400B23" w14:textId="77777777" w:rsidR="000B7DEC" w:rsidRDefault="000B7DEC" w:rsidP="000B7DEC">
      <w:r>
        <w:lastRenderedPageBreak/>
        <w:t>Die folgende Tabelle gibt eine Übersicht der verschiedenen .NET-Versionen: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1"/>
        <w:gridCol w:w="1664"/>
        <w:gridCol w:w="1753"/>
        <w:gridCol w:w="3602"/>
      </w:tblGrid>
      <w:tr w:rsidR="000B7DEC" w:rsidRPr="00C74FAD" w14:paraId="71E8D320"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4CF82AA9" w14:textId="77777777" w:rsidR="000B7DEC" w:rsidRPr="00C74FAD" w:rsidRDefault="000B7DEC" w:rsidP="00AA27A3">
            <w:pPr>
              <w:rPr>
                <w:b/>
                <w:bCs/>
              </w:rPr>
            </w:pPr>
            <w:r w:rsidRPr="00C74FAD">
              <w:rPr>
                <w:b/>
                <w:bCs/>
              </w:rPr>
              <w:t>Version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789736D" w14:textId="77777777" w:rsidR="000B7DEC" w:rsidRPr="00C74FAD" w:rsidRDefault="000B7DEC" w:rsidP="00AA27A3">
            <w:pPr>
              <w:rPr>
                <w:b/>
                <w:bCs/>
              </w:rPr>
            </w:pPr>
            <w:r w:rsidRPr="00C74FAD">
              <w:rPr>
                <w:b/>
                <w:bCs/>
              </w:rPr>
              <w:t>Versionsnummer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1F1E1B3B" w14:textId="77777777" w:rsidR="000B7DEC" w:rsidRPr="00C74FAD" w:rsidRDefault="000B7DEC" w:rsidP="00AA27A3">
            <w:pPr>
              <w:rPr>
                <w:b/>
                <w:bCs/>
              </w:rPr>
            </w:pPr>
            <w:r w:rsidRPr="00C74FAD">
              <w:rPr>
                <w:b/>
                <w:bCs/>
              </w:rPr>
              <w:t>Datum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14:paraId="610758DC" w14:textId="77777777" w:rsidR="000B7DEC" w:rsidRPr="00C74FAD" w:rsidRDefault="000B7DEC" w:rsidP="00AA27A3">
            <w:pPr>
              <w:rPr>
                <w:b/>
                <w:bCs/>
              </w:rPr>
            </w:pPr>
            <w:r w:rsidRPr="00C74FAD">
              <w:rPr>
                <w:b/>
                <w:bCs/>
              </w:rPr>
              <w:t>enthalten in</w:t>
            </w:r>
          </w:p>
        </w:tc>
      </w:tr>
      <w:tr w:rsidR="000B7DEC" w:rsidRPr="00C74FAD" w14:paraId="48CEEE1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BF85F59" w14:textId="77777777" w:rsidR="000B7DEC" w:rsidRPr="00C74FAD" w:rsidRDefault="000B7DEC" w:rsidP="00AA27A3">
            <w:r w:rsidRPr="00C74FAD">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6EA263" w14:textId="77777777" w:rsidR="000B7DEC" w:rsidRPr="00C74FAD" w:rsidRDefault="000B7DEC" w:rsidP="00AA27A3">
            <w:r w:rsidRPr="00C74FAD">
              <w:t>1.0.3705.0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9588D9F" w14:textId="77777777" w:rsidR="000B7DEC" w:rsidRPr="00C74FAD" w:rsidRDefault="000B7DEC" w:rsidP="00AA27A3">
            <w:r w:rsidRPr="00C74FAD">
              <w:t>5. Januar 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53E0EE9" w14:textId="77777777" w:rsidR="000B7DEC" w:rsidRPr="00C74FAD" w:rsidRDefault="000B7DEC" w:rsidP="00AA27A3">
            <w:r w:rsidRPr="00C74FAD">
              <w:t>n/a</w:t>
            </w:r>
          </w:p>
        </w:tc>
      </w:tr>
      <w:tr w:rsidR="000B7DEC" w:rsidRPr="00C74FAD" w14:paraId="423FDA4B"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91B6D6" w14:textId="77777777" w:rsidR="000B7DEC" w:rsidRPr="00C74FAD" w:rsidRDefault="000B7DEC" w:rsidP="00AA27A3">
            <w:r w:rsidRPr="00C74FAD">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2200397" w14:textId="77777777" w:rsidR="000B7DEC" w:rsidRPr="00C74FAD" w:rsidRDefault="000B7DEC" w:rsidP="00AA27A3">
            <w:r w:rsidRPr="00C74FAD">
              <w:t>1.1.4322.573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1367526" w14:textId="77777777" w:rsidR="000B7DEC" w:rsidRPr="00C74FAD" w:rsidRDefault="000B7DEC" w:rsidP="00AA27A3">
            <w:r w:rsidRPr="00C74FAD">
              <w:t>1. April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38FC9D" w14:textId="77777777" w:rsidR="000B7DEC" w:rsidRPr="00C74FAD" w:rsidRDefault="000B7DEC" w:rsidP="00AA27A3">
            <w:r w:rsidRPr="00C74FAD">
              <w:t>Windows Server 2003</w:t>
            </w:r>
          </w:p>
        </w:tc>
      </w:tr>
      <w:tr w:rsidR="000B7DEC" w:rsidRPr="00C74FAD" w14:paraId="61ADEF95"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6A63F1F" w14:textId="77777777" w:rsidR="000B7DEC" w:rsidRPr="00C74FAD" w:rsidRDefault="000B7DEC" w:rsidP="00AA27A3">
            <w:r w:rsidRPr="00C74FAD">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D053DD" w14:textId="77777777" w:rsidR="000B7DEC" w:rsidRPr="00C74FAD" w:rsidRDefault="000B7DEC" w:rsidP="00AA27A3">
            <w:r w:rsidRPr="00C74FAD">
              <w:t>2.0.50727.42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D2E29B1" w14:textId="77777777" w:rsidR="000B7DEC" w:rsidRPr="00C74FAD" w:rsidRDefault="000B7DEC" w:rsidP="00AA27A3">
            <w:r w:rsidRPr="00C74FAD">
              <w:t>7. November 2005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022E11" w14:textId="77777777" w:rsidR="000B7DEC" w:rsidRPr="00C74FAD" w:rsidRDefault="000B7DEC" w:rsidP="00AA27A3">
            <w:r w:rsidRPr="00C74FAD">
              <w:t>Windows Server 2003 R2</w:t>
            </w:r>
          </w:p>
        </w:tc>
      </w:tr>
      <w:tr w:rsidR="000B7DEC" w:rsidRPr="00C74FAD" w14:paraId="01F5D93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8CD03D0" w14:textId="77777777" w:rsidR="000B7DEC" w:rsidRPr="00C74FAD" w:rsidRDefault="000B7DEC" w:rsidP="00AA27A3">
            <w:r w:rsidRPr="00C74FAD">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1836DB" w14:textId="77777777" w:rsidR="000B7DEC" w:rsidRPr="00C74FAD" w:rsidRDefault="000B7DEC" w:rsidP="00AA27A3">
            <w:r w:rsidRPr="00C74FAD">
              <w:t>3.0.4506.30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7FD1F70" w14:textId="77777777" w:rsidR="000B7DEC" w:rsidRPr="00C74FAD" w:rsidRDefault="000B7DEC" w:rsidP="00AA27A3">
            <w:r w:rsidRPr="00C74FAD">
              <w:t>6. November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BE825" w14:textId="77777777" w:rsidR="000B7DEC" w:rsidRPr="00C74FAD" w:rsidRDefault="000B7DEC" w:rsidP="00AA27A3">
            <w:r w:rsidRPr="00C74FAD">
              <w:t>Windows Vista, Windows Server 2008</w:t>
            </w:r>
          </w:p>
        </w:tc>
      </w:tr>
      <w:tr w:rsidR="000B7DEC" w:rsidRPr="00C74FAD" w14:paraId="27253BB7"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99E91E" w14:textId="77777777" w:rsidR="000B7DEC" w:rsidRPr="00C74FAD" w:rsidRDefault="000B7DEC" w:rsidP="00AA27A3">
            <w:r w:rsidRPr="00C74FAD">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E910635" w14:textId="77777777" w:rsidR="000B7DEC" w:rsidRPr="00C74FAD" w:rsidRDefault="000B7DEC" w:rsidP="00AA27A3">
            <w:r w:rsidRPr="00C74FAD">
              <w:t>3.5.21022.8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A7F5B8" w14:textId="77777777" w:rsidR="000B7DEC" w:rsidRPr="00C74FAD" w:rsidRDefault="000B7DEC" w:rsidP="00AA27A3">
            <w:r w:rsidRPr="00C74FAD">
              <w:t>9. November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28A8536" w14:textId="77777777" w:rsidR="000B7DEC" w:rsidRPr="00C74FAD" w:rsidRDefault="000B7DEC" w:rsidP="00AA27A3">
            <w:r w:rsidRPr="00C74FAD">
              <w:t>Windows Server 2008 R2</w:t>
            </w:r>
          </w:p>
        </w:tc>
      </w:tr>
      <w:tr w:rsidR="000B7DEC" w:rsidRPr="00C74FAD" w14:paraId="643AE1BD"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A709FD0" w14:textId="77777777" w:rsidR="000B7DEC" w:rsidRPr="00C74FAD" w:rsidRDefault="000B7DEC" w:rsidP="00AA27A3">
            <w:r w:rsidRPr="00C74FAD">
              <w:t>3.5 SP 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DAFE194" w14:textId="77777777" w:rsidR="000B7DEC" w:rsidRPr="00C74FAD" w:rsidRDefault="000B7DEC" w:rsidP="00AA27A3">
            <w:r w:rsidRPr="00C74FAD">
              <w:t>3.5.30729.1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F6DBDA3" w14:textId="77777777" w:rsidR="000B7DEC" w:rsidRPr="00C74FAD" w:rsidRDefault="000B7DEC" w:rsidP="00AA27A3">
            <w:r w:rsidRPr="00C74FAD">
              <w:t>11. August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10EC02" w14:textId="77777777" w:rsidR="000B7DEC" w:rsidRPr="00C74FAD" w:rsidRDefault="000B7DEC" w:rsidP="00AA27A3">
            <w:r w:rsidRPr="00C74FAD">
              <w:t>Windows 7 mit SP1</w:t>
            </w:r>
          </w:p>
        </w:tc>
      </w:tr>
      <w:tr w:rsidR="000B7DEC" w:rsidRPr="00C74FAD" w14:paraId="196B5146"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1F307C5" w14:textId="77777777" w:rsidR="000B7DEC" w:rsidRPr="00C74FAD" w:rsidRDefault="000B7DEC" w:rsidP="00AA27A3">
            <w:r w:rsidRPr="00C74FAD">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7DF0ED" w14:textId="77777777" w:rsidR="000B7DEC" w:rsidRPr="00C74FAD" w:rsidRDefault="000B7DEC" w:rsidP="00AA27A3">
            <w:r w:rsidRPr="00C74FAD">
              <w:t>4.0.30319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1907E34" w14:textId="77777777" w:rsidR="000B7DEC" w:rsidRPr="00C74FAD" w:rsidRDefault="000B7DEC" w:rsidP="00AA27A3">
            <w:r w:rsidRPr="00C74FAD">
              <w:t>12. April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465D05" w14:textId="77777777" w:rsidR="000B7DEC" w:rsidRPr="00C74FAD" w:rsidRDefault="000B7DEC" w:rsidP="00AA27A3">
            <w:r w:rsidRPr="00C74FAD">
              <w:t>n/a</w:t>
            </w:r>
          </w:p>
        </w:tc>
      </w:tr>
      <w:tr w:rsidR="000B7DEC" w:rsidRPr="00C74FAD" w14:paraId="5BBD085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519B6B5" w14:textId="77777777" w:rsidR="000B7DEC" w:rsidRPr="00C74FAD" w:rsidRDefault="000B7DEC" w:rsidP="00AA27A3">
            <w:r w:rsidRPr="00334EAF">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6831426" w14:textId="77777777" w:rsidR="000B7DEC" w:rsidRPr="00C74FAD" w:rsidRDefault="000B7DEC" w:rsidP="00AA27A3">
            <w:r w:rsidRPr="00C74FAD">
              <w:t>4.5.50501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DA8B9D6" w14:textId="77777777" w:rsidR="000B7DEC" w:rsidRPr="00C74FAD" w:rsidRDefault="000B7DEC" w:rsidP="00AA27A3">
            <w:r w:rsidRPr="00C74FAD">
              <w:t>15. August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E443E" w14:textId="77777777" w:rsidR="000B7DEC" w:rsidRPr="00C74FAD" w:rsidRDefault="000B7DEC" w:rsidP="00AA27A3">
            <w:r w:rsidRPr="00334EAF">
              <w:t>Windows 8</w:t>
            </w:r>
            <w:r w:rsidRPr="00C74FAD">
              <w:t>, </w:t>
            </w:r>
            <w:r w:rsidRPr="00334EAF">
              <w:t>Windows Server 2012</w:t>
            </w:r>
          </w:p>
        </w:tc>
      </w:tr>
      <w:tr w:rsidR="000B7DEC" w:rsidRPr="00C74FAD" w14:paraId="091F7E61" w14:textId="77777777" w:rsidTr="00AA27A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DF4E6C3" w14:textId="77777777" w:rsidR="000B7DEC" w:rsidRPr="00C74FAD" w:rsidRDefault="000B7DEC" w:rsidP="00AA27A3">
            <w:r w:rsidRPr="00334EAF">
              <w:t>4.5.1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745B0CA" w14:textId="77777777" w:rsidR="000B7DEC" w:rsidRPr="00C74FAD" w:rsidRDefault="000B7DEC" w:rsidP="00AA27A3">
            <w:r w:rsidRPr="00C74FAD">
              <w:t>4.5.50938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79C093B" w14:textId="77777777" w:rsidR="000B7DEC" w:rsidRPr="00C74FAD" w:rsidRDefault="000B7DEC" w:rsidP="00AA27A3">
            <w:r w:rsidRPr="00C74FAD">
              <w:t>12. Oktober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81AD9BB" w14:textId="77777777" w:rsidR="000B7DEC" w:rsidRPr="00C74FAD" w:rsidRDefault="000B7DEC" w:rsidP="00AA27A3">
            <w:r w:rsidRPr="00334EAF">
              <w:t>Windows 8.1</w:t>
            </w:r>
            <w:r w:rsidRPr="00C74FAD">
              <w:t>, </w:t>
            </w:r>
            <w:r w:rsidRPr="00334EAF">
              <w:t>Windows Server 2012 R2</w:t>
            </w:r>
          </w:p>
        </w:tc>
      </w:tr>
    </w:tbl>
    <w:p w14:paraId="183FFF7F" w14:textId="5AC40885" w:rsidR="00B7194A" w:rsidRDefault="00B7194A" w:rsidP="000B7DEC"/>
    <w:p w14:paraId="2D87CFED" w14:textId="77777777" w:rsidR="00B7194A" w:rsidRDefault="00B7194A">
      <w:pPr>
        <w:spacing w:line="259" w:lineRule="auto"/>
        <w:jc w:val="left"/>
      </w:pPr>
      <w:r>
        <w:br w:type="page"/>
      </w:r>
    </w:p>
    <w:p w14:paraId="6A395DB6" w14:textId="3DD93B79" w:rsidR="000B7DEC" w:rsidRDefault="006E3CE8" w:rsidP="000B7DEC">
      <w:r>
        <w:lastRenderedPageBreak/>
        <w:t>Das .NET-Framework wurde in den letzten Jahren kontinuierlicher von Microsoft weiterentwickelt und um neue Funktionalitäten erweitert. Die folgende Grafik gibt einen Überblick darüber:</w:t>
      </w:r>
    </w:p>
    <w:p w14:paraId="35CD0043" w14:textId="77777777" w:rsidR="000B7DEC" w:rsidRDefault="000B7DEC" w:rsidP="000B7DEC">
      <w:pPr>
        <w:jc w:val="center"/>
      </w:pPr>
      <w:r>
        <w:rPr>
          <w:noProof/>
        </w:rPr>
        <w:drawing>
          <wp:inline distT="0" distB="0" distL="0" distR="0" wp14:anchorId="48135F1F" wp14:editId="48020336">
            <wp:extent cx="2628900" cy="3640628"/>
            <wp:effectExtent l="0" t="0" r="0" b="0"/>
            <wp:docPr id="3" name="Grafik 3" descr="http://upload.wikimedia.org/wikipedia/commons/thumb/d/d3/DotNet.svg/33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3/DotNet.svg/330px-DotNet.svg.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0966" cy="3657338"/>
                    </a:xfrm>
                    <a:prstGeom prst="rect">
                      <a:avLst/>
                    </a:prstGeom>
                    <a:noFill/>
                    <a:ln>
                      <a:noFill/>
                    </a:ln>
                  </pic:spPr>
                </pic:pic>
              </a:graphicData>
            </a:graphic>
          </wp:inline>
        </w:drawing>
      </w:r>
    </w:p>
    <w:p w14:paraId="5E6F6DB5" w14:textId="77777777" w:rsidR="00B7194A" w:rsidRDefault="00B7194A" w:rsidP="000B7DEC">
      <w:pPr>
        <w:jc w:val="center"/>
      </w:pPr>
    </w:p>
    <w:p w14:paraId="6B09FA3B" w14:textId="77777777" w:rsidR="000B7DEC" w:rsidRDefault="000B7DEC" w:rsidP="000B7DEC">
      <w:pPr>
        <w:pStyle w:val="berschrift2"/>
      </w:pPr>
      <w:bookmarkStart w:id="300" w:name="_Toc391792637"/>
      <w:bookmarkStart w:id="301" w:name="_Toc392090946"/>
      <w:r>
        <w:t>Die Programmiersprache C#</w:t>
      </w:r>
      <w:bookmarkEnd w:id="300"/>
      <w:bookmarkEnd w:id="301"/>
    </w:p>
    <w:p w14:paraId="78D19F71" w14:textId="77777777" w:rsidR="000B7DEC" w:rsidRDefault="000B7DEC" w:rsidP="000B7DEC">
      <w:r>
        <w:t>C# (lies englisch c sharp) ist eine von Microsoft im Rahmen seiner .NET-Strategie entwickelte Programmiersprache und ist bei ECMA und ISO als Standard registriert.</w:t>
      </w:r>
    </w:p>
    <w:p w14:paraId="1CDEB58D" w14:textId="77777777" w:rsidR="000B7DEC" w:rsidRDefault="000B7DEC" w:rsidP="000B7DEC">
      <w:r>
        <w:t>C# greift Konzepte der Programmiersprachen Java, C++, Haskell, C sowie Delphi auf und zählt zu den objektorientierten Programmiersprachen. Es unterstützt sowohl die Entwicklung von sprachunabhängigen .NET-Komponenten als auch COM-Komponenten für den Gebrauch mit Win32-Anwendungsprogrammen.</w:t>
      </w:r>
    </w:p>
    <w:p w14:paraId="26E7B3AC" w14:textId="4D6E5B78" w:rsidR="000B7DEC" w:rsidRDefault="00C7338F" w:rsidP="000B7DEC">
      <w:r>
        <w:t>Das Projektteam hat sich entschlossen, eine Windows-Desktop-Anwendung zu entwickeln</w:t>
      </w:r>
      <w:commentRangeStart w:id="302"/>
      <w:commentRangeStart w:id="303"/>
      <w:r w:rsidR="000B7DEC">
        <w:t xml:space="preserve">. </w:t>
      </w:r>
      <w:commentRangeEnd w:id="302"/>
      <w:commentRangeEnd w:id="303"/>
      <w:r>
        <w:t xml:space="preserve">Aus diesem Grunde und der </w:t>
      </w:r>
      <w:r w:rsidR="00CA4E57">
        <w:rPr>
          <w:rStyle w:val="Kommentarzeichen"/>
        </w:rPr>
        <w:commentReference w:id="302"/>
      </w:r>
      <w:r w:rsidR="00855FDE">
        <w:rPr>
          <w:rStyle w:val="Kommentarzeichen"/>
        </w:rPr>
        <w:commentReference w:id="303"/>
      </w:r>
      <w:r>
        <w:t>Vorkenntnisse</w:t>
      </w:r>
      <w:r w:rsidR="000B7DEC">
        <w:t xml:space="preserve"> der Projektteilnehmer im .NET-Umfeld (C#, VB .NET) bat sich diese Technologie hervorragend an.</w:t>
      </w:r>
    </w:p>
    <w:p w14:paraId="21E491F9" w14:textId="77777777" w:rsidR="000B7DEC" w:rsidRDefault="000B7DEC" w:rsidP="000B7DEC">
      <w:pPr>
        <w:pStyle w:val="berschrift2"/>
      </w:pPr>
      <w:bookmarkStart w:id="304" w:name="_Toc391792638"/>
      <w:bookmarkStart w:id="305" w:name="_Toc392090947"/>
      <w:r>
        <w:lastRenderedPageBreak/>
        <w:t>XAML</w:t>
      </w:r>
      <w:bookmarkEnd w:id="304"/>
      <w:bookmarkEnd w:id="305"/>
    </w:p>
    <w:p w14:paraId="58C0B1AE" w14:textId="77777777" w:rsidR="000B7DEC" w:rsidRDefault="000B7DEC" w:rsidP="000B7DEC">
      <w:r>
        <w:t>XAML ist die Abkürzung für „</w:t>
      </w:r>
      <w:r w:rsidRPr="00C74FAD">
        <w:t>Extensible Application Markup Language</w:t>
      </w:r>
      <w:r>
        <w:t>“ und</w:t>
      </w:r>
      <w:r w:rsidRPr="00C74FAD">
        <w:t xml:space="preserve"> ist eine allgemeine Beschreibungssprache für die Oberflächengestaltung von Anwendungen</w:t>
      </w:r>
      <w:r>
        <w:t xml:space="preserve"> die von Microsoft entwickelt wurde</w:t>
      </w:r>
      <w:r w:rsidRPr="00C74FAD">
        <w:t>.</w:t>
      </w:r>
      <w:r>
        <w:t xml:space="preserve"> Bei der Beschreibungssprache handelt es sich um eine XML-basierte Sprache. Es lassen sich damit grafische Elemente, Benutzeroberflächen, Verhaltensweisen, Animationen, Transformationen, Darstellung von Farbverläufen, Abspielen von Mediadateien und vieles mehr definieren. Bei einer üblichen Verwendung werden XAML-Dateien von optisch orientierten Design- und Entwicklerwerkzeugen wie Microsoft Expression Blend, Microsoft Visual Studio oder XAML Pad generiert.</w:t>
      </w:r>
    </w:p>
    <w:p w14:paraId="736D5133" w14:textId="77777777" w:rsidR="000B7DEC" w:rsidRDefault="000B7DEC" w:rsidP="000B7DEC">
      <w:r>
        <w:t xml:space="preserve">Mit XAML kann man unter Verwendung jeder beliebigen anderen Programmierschnittstelle Anwendungen entwickeln, wobei XAML eine eigenständige Sprache darstellt. Der Hauptaspekt dieser Technologie ist die verringerte Komplexität, die Programme haben müssen, um XAML zu verarbeiten, weil es sich im Grunde um einfaches XML handelt. XAML-Dateien sind hierarchisch strukturiert. Ein oder mehrere Elemente können, abhängig von ihrer Ordnung, das Layout und Verhalten der Oberfläche beeinflussen. Jedes Element besitzt nur ein Elternelement. Jedes Element kann eine unbegrenzte Anzahl von Kindelementen besitzen, nur bei einigen wenigen ist die Anzahl eingeschränkt. In allen XAML-Anwendungen ist das Wurzelobjekt typischerweise ein Panel (oder eines seiner sechs Unterarten), das sich um Positionierung und Rendern jeglichen Inhaltes kümmert. </w:t>
      </w:r>
    </w:p>
    <w:p w14:paraId="43D10E6F" w14:textId="77777777" w:rsidR="000B7DEC" w:rsidRDefault="000B7DEC" w:rsidP="000B7DEC">
      <w:r>
        <w:t xml:space="preserve">Eigenschaften und Einstellungen z. B. einer Schaltfläche werden wie bei XML bzw. HTML im Tag als Attribute aufgeführt. Wie jede XML-Datei besitzt XAML ein Wurzel-Tag. Bei XAML nimmt man ein Vaterobjekt (z. B. ein &lt;Window&gt;), in das man weitere Kinder (also Elemente) einfügen kann. </w:t>
      </w:r>
    </w:p>
    <w:p w14:paraId="4E40895E" w14:textId="77777777" w:rsidR="00B7194A" w:rsidRDefault="00B7194A" w:rsidP="000B7DEC"/>
    <w:p w14:paraId="46238A5F" w14:textId="77777777" w:rsidR="000B7DEC" w:rsidRDefault="000B7DEC" w:rsidP="000B7DEC">
      <w:pPr>
        <w:pStyle w:val="berschrift2"/>
      </w:pPr>
      <w:bookmarkStart w:id="306" w:name="_Toc391792639"/>
      <w:bookmarkStart w:id="307" w:name="_Toc392090948"/>
      <w:r>
        <w:t>Entity Framework</w:t>
      </w:r>
      <w:bookmarkEnd w:id="306"/>
      <w:bookmarkEnd w:id="307"/>
    </w:p>
    <w:p w14:paraId="5C803461" w14:textId="77777777" w:rsidR="000B7DEC" w:rsidRDefault="000B7DEC" w:rsidP="000B7DEC">
      <w:r w:rsidRPr="00C74FAD">
        <w:t>Das ADO.NET Entity Framework (kurz: ADO.NET EF) ist ein ORM-Framework von Microsoft, welches auf ADO.NET basiert.</w:t>
      </w:r>
      <w:r>
        <w:t xml:space="preserve"> </w:t>
      </w:r>
      <w:r w:rsidRPr="00C74FAD">
        <w:t xml:space="preserve">Objektrelationale Abbildung (englisch object-relational mapping, ORM) ist eine Technik der Softwareentwicklung, mit der ein in einer objektorientierten Programmiersprache geschriebenes Anwendungsprogramm seine Objekte in einer relationalen Datenbank ablegen kann. Dem Programm erscheint die Datenbank dann als objektorientierte Datenbank, was die Programmierung erleichtert. Implementiert wird </w:t>
      </w:r>
      <w:r w:rsidRPr="00C74FAD">
        <w:lastRenderedPageBreak/>
        <w:t xml:space="preserve">diese Technik normalerweise mit Klassenbibliotheken, wie beispielsweise ADO.NET Entity Framework, Hibernate für die Programmiersprache Java oder SQLAlchemy für Python. </w:t>
      </w:r>
    </w:p>
    <w:p w14:paraId="3D664D39" w14:textId="77777777" w:rsidR="000B7DEC" w:rsidRDefault="000B7DEC" w:rsidP="000B7DEC">
      <w:r>
        <w:t>Im einfachsten Fall werden Klassen auf Tabellen abgebildet, jedes Objekt entspricht einer Tabellenzeile und für jedes Attribut wird eine Tabellenspalte reserviert. Die Identität eines Objekts entspricht dem Primärschlüssel der Tabelle. Hat ein Objekt eine Referenz auf ein anderes Objekt, so kann diese mit einer Fremdschlüssel-Primärschlüssel-Beziehung in der Datenbank dargestellt werden.</w:t>
      </w:r>
    </w:p>
    <w:p w14:paraId="18AD5156" w14:textId="77777777" w:rsidR="000B7DEC" w:rsidRDefault="000B7DEC" w:rsidP="000B7DEC">
      <w:r>
        <w:t>Die „Naukanu Sailing School Manager“-Anwendung setzt das Entity Framework in der Version 6.0.0 ein.</w:t>
      </w:r>
    </w:p>
    <w:p w14:paraId="1CE2C5EC" w14:textId="77777777" w:rsidR="00B7194A" w:rsidRDefault="00B7194A" w:rsidP="000B7DEC"/>
    <w:p w14:paraId="4C160A9C" w14:textId="77777777" w:rsidR="000B7DEC" w:rsidRDefault="000B7DEC" w:rsidP="000B7DEC">
      <w:pPr>
        <w:pStyle w:val="berschrift2"/>
      </w:pPr>
      <w:bookmarkStart w:id="308" w:name="_Toc391792640"/>
      <w:bookmarkStart w:id="309" w:name="_Toc392090949"/>
      <w:r>
        <w:t>Modern UI</w:t>
      </w:r>
      <w:bookmarkEnd w:id="308"/>
      <w:bookmarkEnd w:id="309"/>
    </w:p>
    <w:p w14:paraId="04A1EF9F" w14:textId="77777777" w:rsidR="000B7DEC" w:rsidRDefault="000B7DEC" w:rsidP="000B7DEC">
      <w:r>
        <w:t>Für die grafische Oberfläche haben wir uns für ein an Windows 8 angelehntes Aussehen entschieden. Um nicht alle optischen Features neu entwickeln zu müssen, wurde das UI-Framework „Modern UI“ eingesetzt. Damit lassen sich z.B. die aus Windows 8 bekannten „Circle-Buttons“ oder „Live-Tiles“ leichter einbinden. Das Framework steht kostenlos zur Verfügung.</w:t>
      </w:r>
    </w:p>
    <w:p w14:paraId="75E63A5D" w14:textId="77777777" w:rsidR="00B7194A" w:rsidRPr="000B098B" w:rsidRDefault="00B7194A" w:rsidP="000B7DEC"/>
    <w:p w14:paraId="53725E48" w14:textId="77777777" w:rsidR="000B7DEC" w:rsidRDefault="000B7DEC" w:rsidP="000B7DEC">
      <w:pPr>
        <w:pStyle w:val="berschrift2"/>
      </w:pPr>
      <w:bookmarkStart w:id="310" w:name="_Toc391792641"/>
      <w:bookmarkStart w:id="311" w:name="_Toc392090950"/>
      <w:r>
        <w:t>MVVM</w:t>
      </w:r>
      <w:bookmarkEnd w:id="310"/>
      <w:bookmarkEnd w:id="311"/>
    </w:p>
    <w:p w14:paraId="6597E0D9" w14:textId="77777777" w:rsidR="000B7DEC" w:rsidRDefault="000B7DEC" w:rsidP="000B7DEC">
      <w:r w:rsidRPr="008A7702">
        <w:t>Model View ViewModel (MVVM) ist eine Variante des Model View Controller-Musters (MVC) zur Trennung von Darstellung und Logik der Benutzerschnittstelle (UI). Es zielt auf moderne UI-Plattformen wie Windows Presentation Foundation (WPF), Silverlight und HTML5 ab. MVVM sieht eine Rollentrennung von UI-Designern und Entwicklern vor, wodurch Anwendungsschichten von verschiedenen Arbeitsgruppen entwickelt werden können. Designer können einen Fokus auf User Experience setzen und Entwickler die UI- und Geschäftslogik schreiben.</w:t>
      </w:r>
    </w:p>
    <w:p w14:paraId="0E99C5DE" w14:textId="77777777" w:rsidR="000B7DEC" w:rsidRDefault="000B7DEC" w:rsidP="000B7DEC">
      <w:r w:rsidRPr="008A7702">
        <w:t>Das MVVM wurde 2005 von Microsoft MVP John Gossman veröffentlicht. Es ist eine Spezialisierung des Presenta</w:t>
      </w:r>
      <w:r>
        <w:t xml:space="preserve">tion Model von Martin Fowler </w:t>
      </w:r>
      <w:r w:rsidRPr="008A7702">
        <w:t xml:space="preserve">und ist mit diesem insofern identisch, als beide Muster Zustand und Verhalten der View in ein separates UI-Model (Presentation bzw. View Model) verschieben. Das Presentation Model ermöglicht allerdings das Erzeugen einer View unabhängig von der UI-Plattform, wohingegen das MVVM </w:t>
      </w:r>
      <w:r w:rsidRPr="008A7702">
        <w:lastRenderedPageBreak/>
        <w:t>ursprünglich auf UIs mittels WPF abzielt. Es findet allerdings inzwischen auch in anderen Bereichen Anwendung, ähnlich wie bei MVC.</w:t>
      </w:r>
    </w:p>
    <w:p w14:paraId="3C4891BE" w14:textId="77777777" w:rsidR="000B7DEC" w:rsidRDefault="000B7DEC" w:rsidP="000B7DEC">
      <w:r>
        <w:t>Das MVVM nutzt die funktionale Trennung des MVC und Datenbindung, um eine lose Kopplung zu erreichen. Es beinhaltet drei Komponenten, wobei Model und View denen des klassischen MVC ähneln:</w:t>
      </w:r>
    </w:p>
    <w:p w14:paraId="470BF36D" w14:textId="77777777" w:rsidR="000B7DEC" w:rsidRDefault="000B7DEC" w:rsidP="000B7DEC">
      <w:pPr>
        <w:pStyle w:val="Listenabsatz"/>
        <w:numPr>
          <w:ilvl w:val="0"/>
          <w:numId w:val="40"/>
        </w:numPr>
      </w:pPr>
      <w:r w:rsidRPr="00B62CE2">
        <w:rPr>
          <w:b/>
        </w:rPr>
        <w:t>Model</w:t>
      </w:r>
      <w:r>
        <w:t>: Datenzugriffsschicht für die Inhalte, die dem Benutzer angezeigt und von ihm manipuliert werden. Dazu benachrichtigt es über Datenänderungen und führt eine Validierung der vom Benutzer übergebenen Daten durch. Es beinhaltet die gesamte Geschäftslogik und ist für sich alleine durch Unit Tests überprüfbar.</w:t>
      </w:r>
    </w:p>
    <w:p w14:paraId="3086686D" w14:textId="77777777" w:rsidR="000B7DEC" w:rsidRDefault="000B7DEC" w:rsidP="000B7DEC">
      <w:pPr>
        <w:pStyle w:val="Listenabsatz"/>
        <w:numPr>
          <w:ilvl w:val="0"/>
          <w:numId w:val="40"/>
        </w:numPr>
      </w:pPr>
      <w:r w:rsidRPr="00B62CE2">
        <w:rPr>
          <w:b/>
        </w:rPr>
        <w:t>View:</w:t>
      </w:r>
      <w:r>
        <w:t xml:space="preserve"> Alle durch die Grafische Benutzeroberfläche (GUI) angezeigten Elemente. Es bindet sich an Eigenschaften des ViewModel, um Inhalte darzustellen und zu manipulieren sowie Benutzereingaben weiterzuleiten. Durch die Datenbindung ist die View einfach austauschbar und ihr Code-Behind gering.</w:t>
      </w:r>
    </w:p>
    <w:p w14:paraId="2F60F08B" w14:textId="77777777" w:rsidR="000B7DEC" w:rsidRDefault="000B7DEC" w:rsidP="000B7DEC">
      <w:pPr>
        <w:pStyle w:val="Listenabsatz"/>
        <w:numPr>
          <w:ilvl w:val="0"/>
          <w:numId w:val="40"/>
        </w:numPr>
      </w:pPr>
      <w:r w:rsidRPr="00B62CE2">
        <w:rPr>
          <w:b/>
        </w:rPr>
        <w:t>ViewModel</w:t>
      </w:r>
      <w:r>
        <w:t>: beinhaltet die UI-Logik (Model der View) und dient als Bindeglied zwischen View und obigem Model. Einerseits tauscht es Information mit dem Model aus, ruft also Methoden oder Dienste auf. Andererseits stellt es der View öffentliche Eigenschaften und Befehle zur Verfügung. Diese werden von der View an Steuerelemente gebunden, um Inhalte auszugeben bzw. UI-Ereignisse weiterzuleiten. Insgesamt wird CRUD ermöglicht. Das ViewModel darf dabei keinerlei Kenntnis der View besitzen.</w:t>
      </w:r>
    </w:p>
    <w:p w14:paraId="34F8E142" w14:textId="77777777" w:rsidR="000B7DEC" w:rsidRDefault="000B7DEC" w:rsidP="000B7DEC">
      <w:r>
        <w:t xml:space="preserve">In Bezug auf WPF </w:t>
      </w:r>
      <w:r w:rsidRPr="008A7702">
        <w:t xml:space="preserve">bedeutet MVVM, dass die View aus rein deklarativem XAML-Markup besteht. Sie kann </w:t>
      </w:r>
      <w:r>
        <w:t xml:space="preserve">separat </w:t>
      </w:r>
      <w:r w:rsidRPr="008A7702">
        <w:t>von UI-Designern entworfen werden, wobei lediglich Datenbindungen zum ViewModel erzeugt werden müssen, aber kein Code-Behind. Die Logik wird in einer Programmiersprache wie C# implementiert. Die Abhängigkeiten zwischen Markup und Code werden minimiert.</w:t>
      </w:r>
    </w:p>
    <w:p w14:paraId="4AE675DF" w14:textId="77777777" w:rsidR="000B7DEC" w:rsidRDefault="000B7DEC" w:rsidP="000B7DEC">
      <w:r>
        <w:t>Die Menge an Geschäftslogik im Code-Behind der View wird reduziert. Dadurch können UI-Designer Views rein gestalten während Entwickler unabhängig davon die Models und ViewModels implementieren. Des Weiteren sind – die Korrektheit der Datenbindung vorausgesetzt – keine (in der Regel manuellen) UI-Tests nötig. Stattdessen genügen codebasierte Modultests des ViewModel. Zuletzt „erbt“ MVVM von MVC die leichtere Austauschbarkeit der View.</w:t>
      </w:r>
    </w:p>
    <w:p w14:paraId="0644BE23" w14:textId="77777777" w:rsidR="000B7DEC" w:rsidRDefault="000B7DEC" w:rsidP="000B7DEC"/>
    <w:p w14:paraId="163EFB31" w14:textId="77777777" w:rsidR="000B7DEC" w:rsidRDefault="000B7DEC" w:rsidP="000B7DEC">
      <w:pPr>
        <w:pStyle w:val="berschrift2"/>
      </w:pPr>
      <w:bookmarkStart w:id="312" w:name="_Toc391792642"/>
      <w:bookmarkStart w:id="313" w:name="_Toc392090951"/>
      <w:r>
        <w:lastRenderedPageBreak/>
        <w:t>Microsoft SQL Server</w:t>
      </w:r>
      <w:bookmarkEnd w:id="312"/>
      <w:bookmarkEnd w:id="313"/>
      <w:r>
        <w:t xml:space="preserve"> </w:t>
      </w:r>
    </w:p>
    <w:p w14:paraId="09373C4E" w14:textId="77777777" w:rsidR="000B7DEC" w:rsidRDefault="000B7DEC" w:rsidP="000B7DEC">
      <w:r>
        <w:t>Der SQL Server ist ein relationales Datenbankmanagementsystem, das sich am Standard der aktuellen SQL-Version orientiert. Der Microsoft SQL Server liegt in verschiedenen Editionen vor, die ein vielfältiges Angebot abdecken. Die Editionen unterscheiden sich vor allem im Preis, ihren Funktionen und Hardwareeinschränkungen. Der SQL Server besteht aus vielen Services und Tools, wie Analysis Services, Reporting Services, Integration Services und Sync Services.</w:t>
      </w:r>
    </w:p>
    <w:p w14:paraId="271123FA" w14:textId="77777777" w:rsidR="000B7DEC" w:rsidRDefault="000B7DEC" w:rsidP="000B7DEC">
      <w:r>
        <w:t>Microsoft SQL Server verwendet für Datenbankabfragen die SQL-Variante T-SQL (Transact-SQL). T-SQL fügt hauptsächlich zusätzliche Syntax zum Gebrauch in Stored Procedures und Transaktionen hinzu. Weiterhin unterstützt er OLE DB und ODBC (Open Database Connectivity).</w:t>
      </w:r>
    </w:p>
    <w:p w14:paraId="579DE4AB" w14:textId="77777777" w:rsidR="000B7DEC" w:rsidRDefault="000B7DEC" w:rsidP="000B7DEC">
      <w:r>
        <w:t>In diesem Projekt kommt der SQL Server in der Version 2008 R2 Express zum Einsatz. Diese Variante steht kostenlos zur Verfügung, hat aber folgende Einschränkungen:</w:t>
      </w:r>
    </w:p>
    <w:p w14:paraId="5F5A4C76" w14:textId="77777777" w:rsidR="000B7DEC" w:rsidRDefault="000B7DEC" w:rsidP="000B7DEC">
      <w:pPr>
        <w:pStyle w:val="Listenabsatz"/>
        <w:numPr>
          <w:ilvl w:val="0"/>
          <w:numId w:val="42"/>
        </w:numPr>
      </w:pPr>
      <w:r>
        <w:t>Es wird nur ein Prozessor bzw. ein Prozessorkern verwendet.</w:t>
      </w:r>
    </w:p>
    <w:p w14:paraId="26342AA1" w14:textId="77777777" w:rsidR="000B7DEC" w:rsidRDefault="000B7DEC" w:rsidP="000B7DEC">
      <w:pPr>
        <w:pStyle w:val="Listenabsatz"/>
        <w:numPr>
          <w:ilvl w:val="0"/>
          <w:numId w:val="42"/>
        </w:numPr>
      </w:pPr>
      <w:r>
        <w:t>Die Express-Edition nutzt maximal 1 GB Arbeitsspeicher.</w:t>
      </w:r>
    </w:p>
    <w:p w14:paraId="3A541B36" w14:textId="77777777" w:rsidR="000B7DEC" w:rsidRDefault="000B7DEC" w:rsidP="000B7DEC">
      <w:pPr>
        <w:pStyle w:val="Listenabsatz"/>
        <w:numPr>
          <w:ilvl w:val="0"/>
          <w:numId w:val="42"/>
        </w:numPr>
      </w:pPr>
      <w:r>
        <w:t>Eine Datenbank darf maximal 10 GB groß sein.</w:t>
      </w:r>
    </w:p>
    <w:p w14:paraId="7CC9C7BA" w14:textId="6C9426E4" w:rsidR="00B7194A" w:rsidRDefault="00B7194A">
      <w:pPr>
        <w:spacing w:line="259" w:lineRule="auto"/>
        <w:jc w:val="left"/>
      </w:pPr>
      <w:r>
        <w:br w:type="page"/>
      </w:r>
    </w:p>
    <w:p w14:paraId="47A4AD59" w14:textId="3059AE27" w:rsidR="000B7DEC" w:rsidRDefault="000B7DEC" w:rsidP="000B7DEC">
      <w:pPr>
        <w:pStyle w:val="berschrift1"/>
      </w:pPr>
      <w:bookmarkStart w:id="314" w:name="_Toc391792643"/>
      <w:bookmarkStart w:id="315" w:name="_Toc392090952"/>
      <w:r>
        <w:lastRenderedPageBreak/>
        <w:t>Softwareentwicklung</w:t>
      </w:r>
      <w:bookmarkEnd w:id="314"/>
      <w:r w:rsidR="001459F0">
        <w:t xml:space="preserve"> [Benjamin Böcherer]</w:t>
      </w:r>
      <w:bookmarkEnd w:id="315"/>
    </w:p>
    <w:p w14:paraId="139B1B28" w14:textId="77777777" w:rsidR="000B7DEC" w:rsidRDefault="000B7DEC" w:rsidP="000B7DEC">
      <w:r>
        <w:t>Für die Umsetzung der Anwendung musste vorab eine generelle Struktur aufgebaut werden. Nachdem die ersten Entscheidungen im Bereich der zu verwendenden Technologien geklärt wurden, ging es um die konkrete Entwicklung der Software. Wir haben uns dazu entschieden, als Vorgehensmodell Scrum einzusetzen und zunächst einen ersten Prototyp  zu entwickeln, um darauf aufbauend die Anwendung abzuschließen. Die folgenden Abschnitte erklären die Prozesse detailliert.</w:t>
      </w:r>
    </w:p>
    <w:p w14:paraId="15B464CA" w14:textId="77777777" w:rsidR="00B7194A" w:rsidRPr="00665E53" w:rsidRDefault="00B7194A" w:rsidP="000B7DEC"/>
    <w:p w14:paraId="406D8F9E" w14:textId="77777777" w:rsidR="000B7DEC" w:rsidRDefault="000B7DEC" w:rsidP="000B7DEC">
      <w:pPr>
        <w:pStyle w:val="berschrift2"/>
      </w:pPr>
      <w:bookmarkStart w:id="316" w:name="_Toc391792644"/>
      <w:bookmarkStart w:id="317" w:name="_Toc392090953"/>
      <w:r>
        <w:t>Vorgehensmodell Scrum</w:t>
      </w:r>
      <w:bookmarkEnd w:id="316"/>
      <w:bookmarkEnd w:id="317"/>
    </w:p>
    <w:p w14:paraId="462B822E" w14:textId="678FFD34" w:rsidR="000B7DEC" w:rsidRDefault="00827D57" w:rsidP="000B7DEC">
      <w:r>
        <w:t>Auf Basis des V-Modells haben wir uns konkret für das in der Software</w:t>
      </w:r>
      <w:r w:rsidR="00334927">
        <w:t>e</w:t>
      </w:r>
      <w:r>
        <w:t xml:space="preserve">ntwicklung typische Vorgehensmodell Scrum entschieden. </w:t>
      </w:r>
      <w:r w:rsidR="000B7DEC">
        <w:t>Der Ansatz von Scrum ist empirisch, inkrementell und iterativ. Er beruht auf der Erfahrung, dass die meisten modernen Entwicklungsprojekte zu komplex sind, um durchgängig planvoll umgesetzt zu werden, und auf der Erkenntnis, dass allein ständig verfügbares Feedback den Erfolg sichert. Damit wird vermieden, die anfänglich gegebene Komplexität durch einen komplexeren Plan zu steigern.</w:t>
      </w:r>
    </w:p>
    <w:p w14:paraId="0E2DFA20" w14:textId="77777777" w:rsidR="000B7DEC" w:rsidRDefault="000B7DEC" w:rsidP="000B7DEC">
      <w:r>
        <w:t>Ziel ist die schnelle, kostengünstige und qualitativ hochwertige Fertigstellung eines Produktes, das einer zu Beginn formulierten Vision entsprechen soll. Scrum kennt drei Rollen für direkt am Prozess Beteiligte: Product Owner (stellt fachliche Anforderungen und priorisiert sie), ScrumMaster (managt den Prozess und beseitigt Hindernisse) und Team (entwickelt das Produkt). Daneben gibt es als Beobachter und Ratgeber noch die Stakeholders.</w:t>
      </w:r>
    </w:p>
    <w:p w14:paraId="14E1682E" w14:textId="77777777" w:rsidR="000B7DEC" w:rsidRDefault="000B7DEC" w:rsidP="000B7DEC">
      <w:r>
        <w:t>Die Anforderungen (Requirements) werden in einer Liste (Product Backlog) gepflegt, erweitert und priorisiert. Das Product Backlog ist ständig im Fluss. Um ein sinnvolles Arbeiten zu ermöglichen, wird monatlich vom Team in Kooperation mit dem Product Owner ein definiertes Arbeitspaket dem oberen, höher priorisierten Ende des Product Backlogs entnommen und komplett in Funktionalität umgesetzt (inkl. Test und notwendiger Dokumentation). Dieses Arbeitspaket, das Increment, wird während der laufenden Iteration, des sog. Sprints, nicht durch Zusatzanforderungen modifiziert, um seine Fertigstellung nicht zu gefährden. Alle anderen Teile des Product Backlogs können vom Product Owner in Vorbereitung für den nachfolgenden Sprint verändert bzw. neu priorisiert werden.</w:t>
      </w:r>
    </w:p>
    <w:p w14:paraId="26667C49" w14:textId="210858FB" w:rsidR="000B7DEC" w:rsidRDefault="00C7338F" w:rsidP="000B7DEC">
      <w:r>
        <w:lastRenderedPageBreak/>
        <w:t>Ein Haupta</w:t>
      </w:r>
      <w:commentRangeStart w:id="318"/>
      <w:commentRangeStart w:id="319"/>
      <w:r w:rsidR="000B7DEC">
        <w:t xml:space="preserve">rbeitspaket wird in kleinere Arbeitspakete (Tasks) </w:t>
      </w:r>
      <w:commentRangeEnd w:id="318"/>
      <w:r w:rsidR="00CA4E57">
        <w:rPr>
          <w:rStyle w:val="Kommentarzeichen"/>
        </w:rPr>
        <w:commentReference w:id="318"/>
      </w:r>
      <w:commentRangeEnd w:id="319"/>
      <w:r w:rsidR="00855FDE">
        <w:rPr>
          <w:rStyle w:val="Kommentarzeichen"/>
        </w:rPr>
        <w:commentReference w:id="319"/>
      </w:r>
      <w:r w:rsidR="000B7DEC">
        <w:t>heruntergebrochen und mit jeweils zuständigem Bearbeiter und täglich aktualisiertem Restaufwand in einer weiteren Liste, dem Sprint Backlog, festgehalten.  Während des Sprints arbeitet das Team konzentriert und ohne Störungen von außen daran, die Tasks aus dem Sprint Backlog in ein Increment of Potentially Shippable Functionality, also einen vollständig fertigen und potentiell produktiv einsetzbaren Anwendungsteil, umzusetzen.</w:t>
      </w:r>
    </w:p>
    <w:p w14:paraId="44BAD29D" w14:textId="77777777" w:rsidR="000B7DEC" w:rsidRDefault="000B7DEC" w:rsidP="000B7DEC">
      <w:r>
        <w:rPr>
          <w:noProof/>
        </w:rPr>
        <w:drawing>
          <wp:inline distT="0" distB="0" distL="0" distR="0" wp14:anchorId="517E5002" wp14:editId="75D0494B">
            <wp:extent cx="6210935" cy="4326951"/>
            <wp:effectExtent l="0" t="0" r="0" b="0"/>
            <wp:docPr id="4" name="Grafik 4"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10935" cy="4326951"/>
                    </a:xfrm>
                    <a:prstGeom prst="rect">
                      <a:avLst/>
                    </a:prstGeom>
                    <a:noFill/>
                    <a:ln>
                      <a:noFill/>
                    </a:ln>
                  </pic:spPr>
                </pic:pic>
              </a:graphicData>
            </a:graphic>
          </wp:inline>
        </w:drawing>
      </w:r>
    </w:p>
    <w:p w14:paraId="4E2E9F8F" w14:textId="77777777" w:rsidR="000B7DEC" w:rsidRDefault="000B7DEC" w:rsidP="000B7DEC"/>
    <w:p w14:paraId="6DAC1893" w14:textId="77777777" w:rsidR="000B7DEC" w:rsidRDefault="000B7DEC" w:rsidP="000B7DEC">
      <w:pPr>
        <w:pStyle w:val="berschrift2"/>
      </w:pPr>
      <w:bookmarkStart w:id="320" w:name="_Toc391792645"/>
      <w:bookmarkStart w:id="321" w:name="_Toc392090954"/>
      <w:r>
        <w:t>Prototyping</w:t>
      </w:r>
      <w:bookmarkEnd w:id="320"/>
      <w:bookmarkEnd w:id="321"/>
    </w:p>
    <w:p w14:paraId="7E37A141" w14:textId="77777777" w:rsidR="000B7DEC" w:rsidRDefault="000B7DEC" w:rsidP="000B7DEC">
      <w:r>
        <w:t>Das Prototyping ist eine Methode der Softwareentwicklung, die vor dem Beginn der Entwicklungsphase die benötigten Risiken aufzeigt bzw. diese egalisiert und zudem s</w:t>
      </w:r>
      <w:r w:rsidRPr="00055881">
        <w:t xml:space="preserve">chnell zu ersten Ergebnissen führt und frühzeitiges Feedback bezüglich der Eignung eines Lösungsansatzes ermöglicht. Dadurch ist es möglich, Probleme und </w:t>
      </w:r>
      <w:r w:rsidRPr="00055881">
        <w:lastRenderedPageBreak/>
        <w:t>Änderungswünsche frühzeitig zu erkennen und mit weniger Aufwand zu beheben, als es nach der kompletten Fertigstellung möglich gewesen wäre</w:t>
      </w:r>
      <w:r>
        <w:t>.</w:t>
      </w:r>
    </w:p>
    <w:p w14:paraId="37324382" w14:textId="77777777" w:rsidR="000B7DEC" w:rsidRDefault="000B7DEC" w:rsidP="000B7DEC">
      <w:r>
        <w:t>Die verschiedenen Arten des Prototyping werden im Folgenden näher erläutert</w:t>
      </w:r>
    </w:p>
    <w:p w14:paraId="1E54A6AC" w14:textId="77777777" w:rsidR="000B7DEC" w:rsidRPr="00055881" w:rsidRDefault="000B7DEC" w:rsidP="000B7DEC">
      <w:pPr>
        <w:pStyle w:val="Listenabsatz"/>
        <w:numPr>
          <w:ilvl w:val="0"/>
          <w:numId w:val="41"/>
        </w:numPr>
        <w:rPr>
          <w:b/>
        </w:rPr>
      </w:pPr>
      <w:r w:rsidRPr="00055881">
        <w:rPr>
          <w:b/>
        </w:rPr>
        <w:t>Exploratives Prototyping</w:t>
      </w:r>
    </w:p>
    <w:p w14:paraId="308AE329" w14:textId="77777777" w:rsidR="000B7DEC" w:rsidRDefault="000B7DEC" w:rsidP="000B7DEC">
      <w:pPr>
        <w:ind w:left="360"/>
      </w:pPr>
      <w:r>
        <w:t>Erstes Ergebnis: Eine übersichtliche Anforderungsspezifikation</w:t>
      </w:r>
    </w:p>
    <w:p w14:paraId="5B396B18" w14:textId="77777777" w:rsidR="000B7DEC" w:rsidRDefault="000B7DEC" w:rsidP="000B7DEC">
      <w:pPr>
        <w:ind w:left="360"/>
      </w:pPr>
      <w:r>
        <w:t>Ziel: Ziel ist es nachzuweisen, dass Spezifikationen oder Ideen tauglich sind.</w:t>
      </w:r>
    </w:p>
    <w:p w14:paraId="44CE5155" w14:textId="77777777" w:rsidR="000B7DEC" w:rsidRDefault="000B7DEC" w:rsidP="000B7DEC">
      <w:pPr>
        <w:ind w:left="360"/>
      </w:pPr>
      <w:r>
        <w:t>Das explorative Prototyping wird zur Bestimmung der Anforderungen und zur Beurteilung bestimmter Problemlösungen verwendet und konzentriert sich dabei auf die Funktionalitäten des Systems.</w:t>
      </w:r>
    </w:p>
    <w:p w14:paraId="3A130D02" w14:textId="77777777" w:rsidR="000B7DEC" w:rsidRPr="00055881" w:rsidRDefault="000B7DEC" w:rsidP="000B7DEC">
      <w:pPr>
        <w:pStyle w:val="Listenabsatz"/>
        <w:numPr>
          <w:ilvl w:val="0"/>
          <w:numId w:val="41"/>
        </w:numPr>
        <w:rPr>
          <w:b/>
        </w:rPr>
      </w:pPr>
      <w:r w:rsidRPr="00055881">
        <w:rPr>
          <w:b/>
        </w:rPr>
        <w:t>Evolutionäres Prototyping</w:t>
      </w:r>
    </w:p>
    <w:p w14:paraId="07E6EB7C" w14:textId="77777777" w:rsidR="000B7DEC" w:rsidRDefault="000B7DEC" w:rsidP="000B7DEC">
      <w:pPr>
        <w:ind w:left="360"/>
      </w:pPr>
      <w:r>
        <w:t>Erstes Ergebnis: Ein Programm mit den Grundfunktionalitäten</w:t>
      </w:r>
    </w:p>
    <w:p w14:paraId="40E49AC9" w14:textId="77777777" w:rsidR="000B7DEC" w:rsidRDefault="000B7DEC" w:rsidP="000B7DEC">
      <w:pPr>
        <w:ind w:left="360"/>
      </w:pPr>
      <w:r>
        <w:t>Ziel: Anhand der Grundfunktionalitäten die Akzeptanz beim Nutzer und die Notwendigkeit ergänzender Funktionen zu überprüfen</w:t>
      </w:r>
    </w:p>
    <w:p w14:paraId="7941B1AB" w14:textId="286DA67B" w:rsidR="000B7DEC" w:rsidRDefault="000B7DEC" w:rsidP="00B7194A">
      <w:pPr>
        <w:ind w:left="360"/>
      </w:pPr>
      <w:r>
        <w:t>Beim evolutionären Prototyping wird die Anwendung nach und nach erweitert. Dabei wird vor Allem das Feedback der zukünftigen Nutzer bzw. des Auftraggebers genutzt. Der Prototyp wird dabei stets lauffähig gehalten und bis zur Produktreife weiterentwickelt.</w:t>
      </w:r>
    </w:p>
    <w:p w14:paraId="6849EEBF" w14:textId="77777777" w:rsidR="000B7DEC" w:rsidRPr="00055881" w:rsidRDefault="000B7DEC" w:rsidP="000B7DEC">
      <w:pPr>
        <w:pStyle w:val="Listenabsatz"/>
        <w:numPr>
          <w:ilvl w:val="0"/>
          <w:numId w:val="41"/>
        </w:numPr>
        <w:rPr>
          <w:b/>
        </w:rPr>
      </w:pPr>
      <w:r w:rsidRPr="00055881">
        <w:rPr>
          <w:b/>
        </w:rPr>
        <w:t>Experim</w:t>
      </w:r>
      <w:r>
        <w:rPr>
          <w:b/>
        </w:rPr>
        <w:t>entelles Prototyping</w:t>
      </w:r>
    </w:p>
    <w:p w14:paraId="7758F884" w14:textId="77777777" w:rsidR="000B7DEC" w:rsidRDefault="000B7DEC" w:rsidP="000B7DEC">
      <w:pPr>
        <w:ind w:left="360"/>
      </w:pPr>
      <w:r>
        <w:t>Erstes Ergebnis: ein erster experimenteller Prototyp</w:t>
      </w:r>
    </w:p>
    <w:p w14:paraId="2B42C5B5" w14:textId="77777777" w:rsidR="000B7DEC" w:rsidRDefault="000B7DEC" w:rsidP="000B7DEC">
      <w:pPr>
        <w:ind w:left="360"/>
      </w:pPr>
      <w:r>
        <w:t>Ziel: Sammeln von Erfahrungen mit dem Prototyp</w:t>
      </w:r>
    </w:p>
    <w:p w14:paraId="3BA77E01" w14:textId="77777777" w:rsidR="000B7DEC" w:rsidRDefault="000B7DEC" w:rsidP="000B7DEC">
      <w:pPr>
        <w:ind w:left="360"/>
      </w:pPr>
      <w:r>
        <w:t>Bei diesem Vorgehen wird zu Forschungszwecken bzw. zur Suche nach Möglichkeiten zur Realisierung ein experimenteller Prototyp entwickelt. An diesem wird anschließend eine sehr umfangreiche Problemanalyse und Systemspezifikation durchgeführt. Die gewonnenen Erkenntnisse können anschließend in einem richtigen Produkt verwertet werden.</w:t>
      </w:r>
    </w:p>
    <w:p w14:paraId="2399D09F" w14:textId="77777777" w:rsidR="000B7DEC" w:rsidRDefault="000B7DEC" w:rsidP="000B7DEC"/>
    <w:p w14:paraId="5EE51896" w14:textId="77777777" w:rsidR="000B7DEC" w:rsidRPr="00055881" w:rsidRDefault="000B7DEC" w:rsidP="000B7DEC">
      <w:pPr>
        <w:pStyle w:val="Listenabsatz"/>
        <w:numPr>
          <w:ilvl w:val="0"/>
          <w:numId w:val="41"/>
        </w:numPr>
        <w:rPr>
          <w:b/>
        </w:rPr>
      </w:pPr>
      <w:r w:rsidRPr="00055881">
        <w:rPr>
          <w:b/>
        </w:rPr>
        <w:lastRenderedPageBreak/>
        <w:t>Rapid Control Prototyping</w:t>
      </w:r>
    </w:p>
    <w:p w14:paraId="15ED0E82" w14:textId="77777777" w:rsidR="000B7DEC" w:rsidRDefault="000B7DEC" w:rsidP="000B7DEC">
      <w:pPr>
        <w:ind w:left="360"/>
      </w:pPr>
      <w:r>
        <w:t xml:space="preserve">Rapid Control Prototyping bezeichnet die Softwareentwicklung von Regelungen und Steuerungen, mit Hilfe grafischer Tools. </w:t>
      </w:r>
    </w:p>
    <w:p w14:paraId="6972FB70" w14:textId="77777777" w:rsidR="000B7DEC" w:rsidRPr="00055881" w:rsidRDefault="000B7DEC" w:rsidP="000B7DEC">
      <w:pPr>
        <w:pStyle w:val="Listenabsatz"/>
        <w:numPr>
          <w:ilvl w:val="0"/>
          <w:numId w:val="41"/>
        </w:numPr>
        <w:rPr>
          <w:b/>
        </w:rPr>
      </w:pPr>
      <w:r w:rsidRPr="00055881">
        <w:rPr>
          <w:b/>
        </w:rPr>
        <w:t>Vertikales Prototyping (Durchstich)</w:t>
      </w:r>
    </w:p>
    <w:p w14:paraId="7B24F723" w14:textId="77777777" w:rsidR="000B7DEC" w:rsidRDefault="000B7DEC" w:rsidP="000B7DEC">
      <w:pPr>
        <w:ind w:left="360"/>
      </w:pPr>
      <w:r>
        <w:t>Erstes Ergebnis: Ein ausgewählter Teil des Systems wird durch alle Ebenen hindurch implementiert.</w:t>
      </w:r>
    </w:p>
    <w:p w14:paraId="5429F8CB" w14:textId="77777777" w:rsidR="000B7DEC" w:rsidRDefault="000B7DEC" w:rsidP="000B7DEC">
      <w:pPr>
        <w:ind w:left="360"/>
      </w:pPr>
      <w:r>
        <w:t>Ziel: Bestrebung explizit einen konkreten Teil eines Programms anzufertigen.</w:t>
      </w:r>
    </w:p>
    <w:p w14:paraId="693A5FFB" w14:textId="77777777" w:rsidR="000B7DEC" w:rsidRDefault="000B7DEC" w:rsidP="000B7DEC">
      <w:pPr>
        <w:ind w:left="360"/>
      </w:pPr>
      <w:r>
        <w:t>Hierbei wird ein ausgewählter Teil umgesetzt. Dies eignet sich besonders für Fälle, in denen noch Funktionalitäts- oder Implementierungsfragen ungeklärt sind. Abgeschlossene Teile können dann bereits umgesetzt werden, bevor die Anforderungen für den Rest komplett festgelegt wurden.</w:t>
      </w:r>
    </w:p>
    <w:p w14:paraId="15770227" w14:textId="77777777" w:rsidR="000B7DEC" w:rsidRDefault="000B7DEC" w:rsidP="000B7DEC">
      <w:pPr>
        <w:pStyle w:val="Listenabsatz"/>
        <w:numPr>
          <w:ilvl w:val="0"/>
          <w:numId w:val="41"/>
        </w:numPr>
      </w:pPr>
      <w:r w:rsidRPr="00055881">
        <w:rPr>
          <w:b/>
        </w:rPr>
        <w:t>Horizontales Prototyping</w:t>
      </w:r>
    </w:p>
    <w:p w14:paraId="119A4619" w14:textId="77777777" w:rsidR="000B7DEC" w:rsidRDefault="000B7DEC" w:rsidP="000B7DEC">
      <w:pPr>
        <w:ind w:left="360"/>
      </w:pPr>
      <w:r>
        <w:t>Erstes Ergebnis: Eine ausgewählte Ebene des Gesamtsystems wird fertiggestellt.</w:t>
      </w:r>
    </w:p>
    <w:p w14:paraId="667FDBD6" w14:textId="77777777" w:rsidR="000B7DEC" w:rsidRDefault="000B7DEC" w:rsidP="000B7DEC">
      <w:pPr>
        <w:ind w:left="360"/>
      </w:pPr>
      <w:r>
        <w:t>Ziel: Eine funktionierende Ebene, die vorgestellt werden kann, oder an der sich andere Ebenen orientieren können.</w:t>
      </w:r>
    </w:p>
    <w:p w14:paraId="522187C5" w14:textId="77777777" w:rsidR="000B7DEC" w:rsidRDefault="000B7DEC" w:rsidP="000B7DEC">
      <w:pPr>
        <w:ind w:left="360"/>
      </w:pPr>
      <w:r>
        <w:t xml:space="preserve">In diesem Fall wird nur eine spezifische Ebene des Gesamtsystems realisiert, welche jedoch möglichst vollständig abgebildet wird. (z. B. Realisierung der GUI (Oberfläche) (ohne tiefer liegende Funktionalitäten), zur Vorlage für den Auftraggeber.) Diese Methode hat den Vorteil, dass man dem Auftraggeber schon etwas zeigen kann, ohne das komplette System entwickelt zu haben. Dies setzt jedoch eine starke (sowieso sinnvolle) Trennung der einzelnen Komponenten voraus. Die Oberfläche muss dementsprechend unabhängig von der dahinter liegenden Logik funktionieren oder wenn die Logik-Ebene umgesetzt wird, muss sie unabhängig von der Oberfläche funktionieren. </w:t>
      </w:r>
    </w:p>
    <w:p w14:paraId="6B626109" w14:textId="77777777" w:rsidR="000B7DEC" w:rsidRDefault="000B7DEC" w:rsidP="000B7DEC">
      <w:r>
        <w:t>Wir haben uns für einen evolutionären Prototyp entschieden. Somit konnte jeder Projektteilnehmer sein Feedback zu neuen Funktionen oder optischen Anpassungen abgeben.</w:t>
      </w:r>
    </w:p>
    <w:p w14:paraId="3831999F" w14:textId="77777777" w:rsidR="000B7DEC" w:rsidRDefault="000B7DEC" w:rsidP="000B7DEC"/>
    <w:p w14:paraId="61DF2C45" w14:textId="77777777" w:rsidR="000B7DEC" w:rsidRDefault="000B7DEC" w:rsidP="000B7DEC">
      <w:pPr>
        <w:pStyle w:val="berschrift2"/>
      </w:pPr>
      <w:bookmarkStart w:id="322" w:name="_Toc391792646"/>
      <w:bookmarkStart w:id="323" w:name="_Toc392090955"/>
      <w:r>
        <w:lastRenderedPageBreak/>
        <w:t>Qualitätsmanagement</w:t>
      </w:r>
      <w:bookmarkEnd w:id="322"/>
      <w:bookmarkEnd w:id="323"/>
    </w:p>
    <w:p w14:paraId="49B24628" w14:textId="19F1B392" w:rsidR="000B7DEC" w:rsidRPr="00E30225" w:rsidRDefault="000B7DEC" w:rsidP="000B7DEC">
      <w:r>
        <w:t>Die technischen und projektorganisatorischen</w:t>
      </w:r>
      <w:r w:rsidRPr="00E30225">
        <w:t xml:space="preserve"> </w:t>
      </w:r>
      <w:r>
        <w:t xml:space="preserve">Projektteilnehmer verwendeten das zuvor vorgestellte </w:t>
      </w:r>
      <w:r w:rsidRPr="00E30225">
        <w:t xml:space="preserve">SCRUM </w:t>
      </w:r>
      <w:r>
        <w:t xml:space="preserve">Vorgehensmodell </w:t>
      </w:r>
      <w:r w:rsidRPr="00E30225">
        <w:t xml:space="preserve">in Verbindung mit dem „Continuous Integration“ (CI) Ansatz. </w:t>
      </w:r>
    </w:p>
    <w:p w14:paraId="573A465F" w14:textId="77777777" w:rsidR="000B7DEC" w:rsidRPr="00E30225" w:rsidRDefault="000B7DEC" w:rsidP="000B7DEC">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w:t>
      </w:r>
      <w:r>
        <w:t xml:space="preserve"> </w:t>
      </w:r>
      <w:r w:rsidRPr="00E30225">
        <w:t xml:space="preserve">Werden alle Unit Tests erfolgreich in der lokalen Umgebung ausgeführt, so „checkt“ der besagte Entwickler seine Änderungen in </w:t>
      </w:r>
      <w:r>
        <w:t>den</w:t>
      </w:r>
      <w:r w:rsidRPr="00E30225">
        <w:t xml:space="preserve"> zentralen </w:t>
      </w:r>
      <w:r>
        <w:t>Quellcodeserver</w:t>
      </w:r>
      <w:r w:rsidRPr="00E30225">
        <w:t xml:space="preserve"> ein (</w:t>
      </w:r>
      <w:r>
        <w:t>GitHub</w:t>
      </w:r>
      <w:r w:rsidRPr="00E30225">
        <w:t>).</w:t>
      </w:r>
    </w:p>
    <w:p w14:paraId="71AA7C2E" w14:textId="77777777" w:rsidR="000B7DEC" w:rsidRPr="00E30225" w:rsidRDefault="000B7DEC" w:rsidP="000B7DEC">
      <w:r w:rsidRPr="00E30225">
        <w:t xml:space="preserve">Zu vorgegebener Zeit </w:t>
      </w:r>
      <w:r>
        <w:t>greift nun ein sog. CI-Server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w:t>
      </w:r>
      <w:r>
        <w:t>ten gebunden (exe, dll</w:t>
      </w:r>
      <w:r w:rsidRPr="00E30225">
        <w:t xml:space="preserve"> etc.). Zudem werden</w:t>
      </w:r>
      <w:r>
        <w:t xml:space="preserve"> nun</w:t>
      </w:r>
      <w:r w:rsidRPr="00E30225">
        <w:t xml:space="preserve"> die bestehenden Tests mittels der CI-Engine ausgeführt. </w:t>
      </w:r>
    </w:p>
    <w:p w14:paraId="346AF077" w14:textId="77777777" w:rsidR="000B7DEC" w:rsidRPr="00E30225" w:rsidRDefault="000B7DEC" w:rsidP="000B7DEC">
      <w:r w:rsidRPr="00E30225">
        <w:t>Durch geeignete Schwellenwerte kann hier der CI-Server entscheiden, ob es sinnvoll und lohnenswert erscheint, ein neues Release zu erstellen. Typische Kennzahlen hierfür sind:</w:t>
      </w:r>
    </w:p>
    <w:p w14:paraId="0597D389" w14:textId="77777777" w:rsidR="000B7DEC" w:rsidRPr="00107E8C" w:rsidRDefault="000B7DEC" w:rsidP="000B7DEC">
      <w:pPr>
        <w:pStyle w:val="Listenabsatz"/>
        <w:numPr>
          <w:ilvl w:val="0"/>
          <w:numId w:val="41"/>
        </w:numPr>
      </w:pPr>
      <w:r w:rsidRPr="00107E8C">
        <w:t>Sind alle fachlichen Tests positiv verlaufen?</w:t>
      </w:r>
    </w:p>
    <w:p w14:paraId="2C9ADB21" w14:textId="77777777" w:rsidR="000B7DEC" w:rsidRPr="00107E8C" w:rsidRDefault="000B7DEC" w:rsidP="000B7DEC">
      <w:pPr>
        <w:pStyle w:val="Listenabsatz"/>
        <w:numPr>
          <w:ilvl w:val="0"/>
          <w:numId w:val="41"/>
        </w:numPr>
      </w:pPr>
      <w:r w:rsidRPr="00107E8C">
        <w:t>Haben alle Negativ-Tests das gewünschte Ergebnis erzielt?</w:t>
      </w:r>
    </w:p>
    <w:p w14:paraId="4BD548D8" w14:textId="77777777" w:rsidR="000B7DEC" w:rsidRPr="00107E8C" w:rsidRDefault="000B7DEC" w:rsidP="000B7DEC">
      <w:pPr>
        <w:pStyle w:val="Listenabsatz"/>
        <w:numPr>
          <w:ilvl w:val="0"/>
          <w:numId w:val="41"/>
        </w:numPr>
      </w:pPr>
      <w:r w:rsidRPr="00107E8C">
        <w:t>Konnten die Performance-Tests innerhalb des designierten Zeitrahmens ausgeführt werden?</w:t>
      </w:r>
    </w:p>
    <w:p w14:paraId="505867BA" w14:textId="77777777" w:rsidR="000B7DEC" w:rsidRPr="00107E8C" w:rsidRDefault="000B7DEC" w:rsidP="000B7DEC">
      <w:pPr>
        <w:pStyle w:val="Listenabsatz"/>
        <w:numPr>
          <w:ilvl w:val="0"/>
          <w:numId w:val="41"/>
        </w:numPr>
      </w:pPr>
      <w:r w:rsidRPr="00107E8C">
        <w:t xml:space="preserve">Wurden mindestens </w:t>
      </w:r>
      <w:r>
        <w:t xml:space="preserve">75 </w:t>
      </w:r>
      <w:r w:rsidRPr="00107E8C">
        <w:t>% der funktionalen Anforderungen durch Tests abgedeckt?</w:t>
      </w:r>
    </w:p>
    <w:p w14:paraId="6A901B91" w14:textId="77777777" w:rsidR="000B7DEC" w:rsidRPr="00107E8C" w:rsidRDefault="000B7DEC" w:rsidP="000B7DEC">
      <w:pPr>
        <w:pStyle w:val="Listenabsatz"/>
        <w:numPr>
          <w:ilvl w:val="0"/>
          <w:numId w:val="41"/>
        </w:numPr>
      </w:pPr>
      <w:r w:rsidRPr="00107E8C">
        <w:t>Wurden alle erforderlichen Formatierungsregeln eingehalten?</w:t>
      </w:r>
    </w:p>
    <w:p w14:paraId="357E7114" w14:textId="77777777" w:rsidR="000B7DEC" w:rsidRPr="00107E8C" w:rsidRDefault="000B7DEC" w:rsidP="000B7DEC">
      <w:pPr>
        <w:pStyle w:val="Listenabsatz"/>
        <w:numPr>
          <w:ilvl w:val="0"/>
          <w:numId w:val="41"/>
        </w:numPr>
      </w:pPr>
      <w:r w:rsidRPr="00107E8C">
        <w:t xml:space="preserve">Gibt es </w:t>
      </w:r>
      <w:r>
        <w:t xml:space="preserve">keine </w:t>
      </w:r>
      <w:r w:rsidRPr="00107E8C">
        <w:t>offensichtliche</w:t>
      </w:r>
      <w:r>
        <w:t>n</w:t>
      </w:r>
      <w:r w:rsidRPr="00107E8C">
        <w:t xml:space="preserve"> Fehler im Quellcode?</w:t>
      </w:r>
    </w:p>
    <w:p w14:paraId="4EC4D937" w14:textId="77777777" w:rsidR="000B7DEC" w:rsidRPr="00E30225" w:rsidRDefault="000B7DEC" w:rsidP="000B7DEC">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w:t>
      </w:r>
      <w:r w:rsidRPr="00E30225">
        <w:lastRenderedPageBreak/>
        <w:t xml:space="preserve">diesem Release kann nun ein gezielter Dialog geführt werden, wenn es darum geht, Anforderungen anzupassen oder zu erweitern. </w:t>
      </w:r>
    </w:p>
    <w:p w14:paraId="70CE01B9" w14:textId="77777777" w:rsidR="000B7DEC" w:rsidRPr="00E30225" w:rsidRDefault="000B7DEC" w:rsidP="000B7DEC">
      <w:r w:rsidRPr="00E30225">
        <w:t>Zusammengefasst ergeben sich aus dem Konzept „Continuous Integration“ folgende Vorteile:</w:t>
      </w:r>
    </w:p>
    <w:p w14:paraId="2A2501E1" w14:textId="77777777" w:rsidR="000B7DEC" w:rsidRPr="00107E8C" w:rsidRDefault="000B7DEC" w:rsidP="000B7DEC">
      <w:pPr>
        <w:pStyle w:val="Listenabsatz"/>
        <w:numPr>
          <w:ilvl w:val="0"/>
          <w:numId w:val="43"/>
        </w:numPr>
      </w:pPr>
      <w:r w:rsidRPr="00107E8C">
        <w:t>Umsetzung der Release-Often-Paradigmen der agilen Softwareentwicklung</w:t>
      </w:r>
    </w:p>
    <w:p w14:paraId="68C5EF53" w14:textId="77777777" w:rsidR="000B7DEC" w:rsidRPr="00107E8C" w:rsidRDefault="000B7DEC" w:rsidP="000B7DEC">
      <w:pPr>
        <w:pStyle w:val="Listenabsatz"/>
        <w:numPr>
          <w:ilvl w:val="0"/>
          <w:numId w:val="43"/>
        </w:numPr>
      </w:pPr>
      <w:r w:rsidRPr="00107E8C">
        <w:t>Zentrale Quellcodeversionierung, Möglichkeit des „Zurückspringens“ auf ältere Versionen</w:t>
      </w:r>
    </w:p>
    <w:p w14:paraId="0C7B3426" w14:textId="77777777" w:rsidR="000B7DEC" w:rsidRPr="00107E8C" w:rsidRDefault="000B7DEC" w:rsidP="000B7DEC">
      <w:pPr>
        <w:pStyle w:val="Listenabsatz"/>
        <w:numPr>
          <w:ilvl w:val="0"/>
          <w:numId w:val="43"/>
        </w:numPr>
      </w:pPr>
      <w:r w:rsidRPr="00107E8C">
        <w:t>Zeitnahes Testen unter „Realbedingungen“. Wenn signifikante fachliche Fehler oder Performance Probleme auftreten, kann die Ursache schnell gefunden werden, da zwischen zwei Releases wenige Änderungen stattfinden.</w:t>
      </w:r>
    </w:p>
    <w:p w14:paraId="6D8C45FB" w14:textId="77777777" w:rsidR="000B7DEC" w:rsidRPr="00107E8C" w:rsidRDefault="000B7DEC" w:rsidP="000B7DEC">
      <w:pPr>
        <w:pStyle w:val="Listenabsatz"/>
        <w:numPr>
          <w:ilvl w:val="0"/>
          <w:numId w:val="43"/>
        </w:numPr>
      </w:pPr>
      <w:r w:rsidRPr="00107E8C">
        <w:t>Fach- und Performancetests als integraler Bestandteil der ganzheitlichen Softwareentwicklung. Keine funktionale Anforderung wird eingecheckt ohne zugehörigen Test.</w:t>
      </w:r>
    </w:p>
    <w:p w14:paraId="3965A685" w14:textId="77777777" w:rsidR="000B7DEC" w:rsidRPr="00107E8C" w:rsidRDefault="000B7DEC" w:rsidP="000B7DEC">
      <w:pPr>
        <w:pStyle w:val="Listenabsatz"/>
        <w:numPr>
          <w:ilvl w:val="0"/>
          <w:numId w:val="43"/>
        </w:numPr>
      </w:pPr>
      <w:r w:rsidRPr="00107E8C">
        <w:t>Identifikation der Testabdeckung. Wenn beispielsweise 95% des Gesamt-Quellcodes getestet ist und keine Fehler auftraten, dann kann sehr sicher davon ausgegangen werden, dass die Software macht, was sie soll.</w:t>
      </w:r>
    </w:p>
    <w:p w14:paraId="0BB20B5F" w14:textId="77777777" w:rsidR="000B7DEC" w:rsidRPr="00107E8C" w:rsidRDefault="000B7DEC" w:rsidP="000B7DEC">
      <w:pPr>
        <w:pStyle w:val="Listenabsatz"/>
        <w:numPr>
          <w:ilvl w:val="0"/>
          <w:numId w:val="43"/>
        </w:numPr>
      </w:pPr>
      <w:r w:rsidRPr="00107E8C">
        <w:t>Identifikation von Hot Spots und Bottlenecks bei jedem Release. Welche Methoden werden besonders oft aufgerufen, welche nehmen absolut und relativ am meisten Zeit ein? Wo ist somit Optimierungspotential?</w:t>
      </w:r>
    </w:p>
    <w:p w14:paraId="486AE0D3" w14:textId="77777777" w:rsidR="000B7DEC" w:rsidRPr="00107E8C" w:rsidRDefault="000B7DEC" w:rsidP="000B7DEC">
      <w:pPr>
        <w:pStyle w:val="Listenabsatz"/>
        <w:numPr>
          <w:ilvl w:val="0"/>
          <w:numId w:val="43"/>
        </w:numPr>
      </w:pPr>
      <w:r w:rsidRPr="00107E8C">
        <w:t>Prüfung, ob vorgegebene Quellcodemetriken und Dokumentationsregeln eingehalten wurden.</w:t>
      </w:r>
    </w:p>
    <w:p w14:paraId="473FEA06" w14:textId="77777777" w:rsidR="000B7DEC" w:rsidRPr="00107E8C" w:rsidRDefault="000B7DEC" w:rsidP="000B7DEC">
      <w:pPr>
        <w:pStyle w:val="Listenabsatz"/>
        <w:numPr>
          <w:ilvl w:val="0"/>
          <w:numId w:val="43"/>
        </w:numPr>
      </w:pPr>
      <w:r w:rsidRPr="00107E8C">
        <w:t>Identifikation von offensichtlichen Programmierfehlern.</w:t>
      </w:r>
    </w:p>
    <w:p w14:paraId="7A01CD2E" w14:textId="77777777" w:rsidR="000B7DEC" w:rsidRPr="00107E8C" w:rsidRDefault="000B7DEC" w:rsidP="000B7DEC">
      <w:pPr>
        <w:pStyle w:val="Listenabsatz"/>
        <w:numPr>
          <w:ilvl w:val="0"/>
          <w:numId w:val="43"/>
        </w:numPr>
      </w:pPr>
      <w:r w:rsidRPr="00107E8C">
        <w:t>Automatische Benachrichtigungsfunktion beim Erstellen des Release-Artefakts (E-Mail an Fachbereich, falls neues Release vorhanden, E-Mail an Entwicklerkreis im Falle eines Fehlers).</w:t>
      </w:r>
    </w:p>
    <w:p w14:paraId="32295838" w14:textId="77777777" w:rsidR="000B7DEC" w:rsidRDefault="000B7DEC" w:rsidP="000B7DEC">
      <w:pPr>
        <w:keepNext/>
        <w:ind w:left="357"/>
        <w:jc w:val="center"/>
      </w:pPr>
      <w:r>
        <w:rPr>
          <w:noProof/>
        </w:rPr>
        <w:lastRenderedPageBreak/>
        <w:drawing>
          <wp:inline distT="0" distB="0" distL="0" distR="0" wp14:anchorId="5298CA04" wp14:editId="4A8ADA63">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27147" cy="3047649"/>
                    </a:xfrm>
                    <a:prstGeom prst="rect">
                      <a:avLst/>
                    </a:prstGeom>
                  </pic:spPr>
                </pic:pic>
              </a:graphicData>
            </a:graphic>
          </wp:inline>
        </w:drawing>
      </w:r>
    </w:p>
    <w:p w14:paraId="772A3595" w14:textId="77777777" w:rsidR="000B7DEC" w:rsidRDefault="000B7DEC" w:rsidP="000B7DEC"/>
    <w:p w14:paraId="29567BC8" w14:textId="77777777" w:rsidR="000B7DEC" w:rsidRDefault="000B7DEC" w:rsidP="000B7DEC">
      <w:pPr>
        <w:pStyle w:val="berschrift2"/>
      </w:pPr>
      <w:bookmarkStart w:id="324" w:name="_Toc375224935"/>
      <w:bookmarkStart w:id="325" w:name="_Toc382849777"/>
      <w:bookmarkStart w:id="326" w:name="_Toc391792647"/>
      <w:bookmarkStart w:id="327" w:name="_Toc392090956"/>
      <w:r>
        <w:t>Organisationswerkezeuge</w:t>
      </w:r>
      <w:bookmarkEnd w:id="324"/>
      <w:bookmarkEnd w:id="325"/>
      <w:bookmarkEnd w:id="326"/>
      <w:bookmarkEnd w:id="327"/>
    </w:p>
    <w:p w14:paraId="75D77BCC" w14:textId="77777777" w:rsidR="000B7DEC" w:rsidRDefault="000B7DEC" w:rsidP="000B7DEC">
      <w:r>
        <w:t xml:space="preserve">Zur Erfassung der fachlichen Vorgaben (User Stories), Aufgaben, Releases und identifizierten Bugs wird ein so genanntes Application Lifycycle Management (ALM)-System eingesetzt (Microsoft Team Foundation Server). ALM </w:t>
      </w:r>
      <w:r w:rsidRPr="00A17CC4">
        <w:t>ist eine Kombination aus der Entwicklung und Betreuung von Applikationen (Anwendungssoftware) über deren gesamten Lebenszyklus. Dies beinhaltet auch eine umfassende Anwenderbetreuung (Support) und die Weiterentwicklung der Software.</w:t>
      </w:r>
      <w:r>
        <w:t xml:space="preserve"> Somit können zu jeder Zeit Informationen über den aktuellen Projektstand ermittelt werden, die in aller Regel über folgende Kennzahlen definiert werden: </w:t>
      </w:r>
    </w:p>
    <w:p w14:paraId="66B540A3" w14:textId="77777777" w:rsidR="000B7DEC" w:rsidRPr="001E0FF4" w:rsidRDefault="000B7DEC" w:rsidP="000B7DEC">
      <w:pPr>
        <w:pStyle w:val="Listenabsatz"/>
        <w:numPr>
          <w:ilvl w:val="0"/>
          <w:numId w:val="44"/>
        </w:numPr>
      </w:pPr>
      <w:r w:rsidRPr="001E0FF4">
        <w:t>Welche Aufgaben / User Stories / Bugs sind noch offen, in Bearbeitung, fertig und geprüft in dem aktuellen Release?</w:t>
      </w:r>
    </w:p>
    <w:p w14:paraId="527D8D0C" w14:textId="77777777" w:rsidR="000B7DEC" w:rsidRPr="001E0FF4" w:rsidRDefault="000B7DEC" w:rsidP="000B7DEC">
      <w:pPr>
        <w:pStyle w:val="Listenabsatz"/>
        <w:numPr>
          <w:ilvl w:val="0"/>
          <w:numId w:val="44"/>
        </w:numPr>
      </w:pPr>
      <w:r w:rsidRPr="001E0FF4">
        <w:t>Welche Aufwände wurden bereits geleistet und welche Aufwände stehen für das aktuelle Release noch aus?</w:t>
      </w:r>
    </w:p>
    <w:p w14:paraId="3598EB6A" w14:textId="77777777" w:rsidR="000B7DEC" w:rsidRPr="001E0FF4" w:rsidRDefault="000B7DEC" w:rsidP="000B7DEC">
      <w:pPr>
        <w:pStyle w:val="Listenabsatz"/>
        <w:numPr>
          <w:ilvl w:val="0"/>
          <w:numId w:val="44"/>
        </w:numPr>
      </w:pPr>
      <w:r w:rsidRPr="001E0FF4">
        <w:t>Können die noch ausstehenden Aufwände in der noch zur Verfügung stehenden Zeit geleistet werden?</w:t>
      </w:r>
    </w:p>
    <w:p w14:paraId="468C041E" w14:textId="77777777" w:rsidR="000B7DEC" w:rsidRPr="001E0FF4" w:rsidRDefault="000B7DEC" w:rsidP="000B7DEC">
      <w:pPr>
        <w:pStyle w:val="Listenabsatz"/>
        <w:numPr>
          <w:ilvl w:val="0"/>
          <w:numId w:val="44"/>
        </w:numPr>
      </w:pPr>
      <w:r w:rsidRPr="001E0FF4">
        <w:t>Gibt es eine Diskrepanz zwischen der ursprünglich geschätzten und tatsächlich benötigten Zeit?</w:t>
      </w:r>
    </w:p>
    <w:p w14:paraId="0486DF19" w14:textId="77777777" w:rsidR="000B7DEC" w:rsidRDefault="000B7DEC" w:rsidP="000B7DEC">
      <w:pPr>
        <w:keepNext/>
        <w:jc w:val="center"/>
      </w:pPr>
      <w:r>
        <w:rPr>
          <w:noProof/>
        </w:rPr>
        <w:lastRenderedPageBreak/>
        <w:drawing>
          <wp:inline distT="0" distB="0" distL="0" distR="0" wp14:anchorId="4BE8E720" wp14:editId="40F78453">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452980A6" w14:textId="77777777" w:rsidR="000B7DEC" w:rsidRPr="009C2C4E" w:rsidRDefault="000B7DEC" w:rsidP="000B7DEC">
      <w:pPr>
        <w:pStyle w:val="Beschriftung"/>
        <w:jc w:val="center"/>
        <w:rPr>
          <w:color w:val="auto"/>
        </w:rPr>
      </w:pPr>
    </w:p>
    <w:p w14:paraId="64392D7B" w14:textId="77777777" w:rsidR="000B7DEC" w:rsidRDefault="000B7DEC" w:rsidP="000B7DEC">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0092A4F9" w14:textId="77777777" w:rsidR="000B7DEC" w:rsidRDefault="000B7DEC" w:rsidP="000B7DEC">
      <w:r>
        <w:t>Die Dokumentation während der Entwicklung erfolgt in einem Wiki-System (GitHub Wiki), wodurch die Entwickler kollaborativ an der Dokumentation arbeiten und diese kontinuierlich erweitern können.</w:t>
      </w:r>
    </w:p>
    <w:p w14:paraId="14CF9D68" w14:textId="11988957" w:rsidR="00B7194A" w:rsidRDefault="00B7194A">
      <w:pPr>
        <w:spacing w:line="259" w:lineRule="auto"/>
        <w:jc w:val="left"/>
      </w:pPr>
      <w:r>
        <w:br w:type="page"/>
      </w:r>
    </w:p>
    <w:p w14:paraId="7BD6540E" w14:textId="77777777" w:rsidR="000B7DEC" w:rsidRDefault="000B7DEC" w:rsidP="000B7DEC">
      <w:pPr>
        <w:pStyle w:val="berschrift2"/>
      </w:pPr>
      <w:bookmarkStart w:id="328" w:name="_Toc391792648"/>
      <w:bookmarkStart w:id="329" w:name="_Toc392090957"/>
      <w:r>
        <w:lastRenderedPageBreak/>
        <w:t>Datenbank</w:t>
      </w:r>
      <w:bookmarkEnd w:id="328"/>
      <w:bookmarkEnd w:id="329"/>
    </w:p>
    <w:p w14:paraId="6863880B" w14:textId="77777777" w:rsidR="000B7DEC" w:rsidRDefault="000B7DEC" w:rsidP="000B7DEC">
      <w:r>
        <w:t>Durch den Einsatz des Entity Frameworks gibt es zwei Möglichkeiten, eine Datenbank zu erstellen:</w:t>
      </w:r>
    </w:p>
    <w:p w14:paraId="4D670641" w14:textId="77777777" w:rsidR="000B7DEC" w:rsidRDefault="000B7DEC" w:rsidP="000B7DEC">
      <w:pPr>
        <w:pStyle w:val="Listenabsatz"/>
        <w:numPr>
          <w:ilvl w:val="0"/>
          <w:numId w:val="41"/>
        </w:numPr>
      </w:pPr>
      <w:r w:rsidRPr="00435490">
        <w:rPr>
          <w:b/>
        </w:rPr>
        <w:t>Keine Datenbank vorhanden</w:t>
      </w:r>
      <w:r>
        <w:rPr>
          <w:b/>
        </w:rPr>
        <w:t xml:space="preserve"> (Code First)</w:t>
      </w:r>
    </w:p>
    <w:p w14:paraId="0467D9E9" w14:textId="77777777" w:rsidR="000B7DEC" w:rsidRDefault="000B7DEC" w:rsidP="000B7DEC">
      <w:pPr>
        <w:pStyle w:val="Listenabsatz"/>
      </w:pPr>
      <w:r>
        <w:t>Bestehende Klassen werden mit sogenannten Annotationen (Table, Column) ausgezeichnet, welche die Abbildung auf eine Datenbank steuern. Darauf aufbauend werden die Datenbank und die Datenbank-Tabellen modelliert und erstellt. Zudem besteht die Möglichkeit ein SQL-Skript zu erstellen, mit dem die Datenbank erstellt wird.</w:t>
      </w:r>
    </w:p>
    <w:p w14:paraId="1F1F8182" w14:textId="77777777" w:rsidR="000B7DEC" w:rsidRDefault="000B7DEC" w:rsidP="000B7DEC">
      <w:pPr>
        <w:pStyle w:val="Listenabsatz"/>
        <w:numPr>
          <w:ilvl w:val="0"/>
          <w:numId w:val="41"/>
        </w:numPr>
      </w:pPr>
      <w:r w:rsidRPr="00435490">
        <w:rPr>
          <w:b/>
        </w:rPr>
        <w:t>Verwendung einer bestehenden Datenbank</w:t>
      </w:r>
      <w:r>
        <w:rPr>
          <w:b/>
        </w:rPr>
        <w:t xml:space="preserve"> (Model First)</w:t>
      </w:r>
      <w:r>
        <w:tab/>
      </w:r>
    </w:p>
    <w:p w14:paraId="16B8251B" w14:textId="77777777" w:rsidR="000B7DEC" w:rsidRDefault="000B7DEC" w:rsidP="000B7DEC">
      <w:pPr>
        <w:pStyle w:val="Listenabsatz"/>
      </w:pPr>
      <w:r>
        <w:t xml:space="preserve">Die Entity-Klassen können entsprechend der vorgegebenen Datenbank manuell erstellt, modelliert und ausgezeichnet werden. Mit Hilfe eines Assistenten wird die Datenbank abgefragt und entsprechend der Datenbankstruktur ein passendes Modell erstellt. </w:t>
      </w:r>
    </w:p>
    <w:p w14:paraId="31743E39" w14:textId="77777777" w:rsidR="000B7DEC" w:rsidRDefault="000B7DEC" w:rsidP="000B7DEC">
      <w:pPr>
        <w:pStyle w:val="Listenabsatz"/>
        <w:ind w:left="0"/>
      </w:pPr>
    </w:p>
    <w:p w14:paraId="5383DA23" w14:textId="77777777" w:rsidR="000B7DEC" w:rsidRDefault="000B7DEC" w:rsidP="000B7DEC">
      <w:pPr>
        <w:pStyle w:val="Listenabsatz"/>
        <w:ind w:left="0"/>
      </w:pPr>
      <w:r>
        <w:t>Wir haben uns für den Code First-Ansatz entschieden. Es wurden zunächst die notwendigen Klassen (Entitäten) erstellt mit den entsprechenden Beziehungen. Danach wurde das Datenbankmodell mit Hilfe es Entity Framework automatisch erstellt. Bei Bedarf wurde die Datenbank aktualisiert.</w:t>
      </w:r>
    </w:p>
    <w:p w14:paraId="6954DD53" w14:textId="77777777" w:rsidR="00B7194A" w:rsidRDefault="00B7194A" w:rsidP="000B7DEC">
      <w:pPr>
        <w:pStyle w:val="Listenabsatz"/>
        <w:ind w:left="0"/>
      </w:pPr>
    </w:p>
    <w:p w14:paraId="04544ADC" w14:textId="77777777" w:rsidR="000B7DEC" w:rsidRDefault="000B7DEC" w:rsidP="000B7DEC">
      <w:pPr>
        <w:pStyle w:val="berschrift2"/>
      </w:pPr>
      <w:bookmarkStart w:id="330" w:name="_Toc391792649"/>
      <w:bookmarkStart w:id="331" w:name="_Toc392090958"/>
      <w:r>
        <w:t>UML</w:t>
      </w:r>
      <w:bookmarkEnd w:id="330"/>
      <w:bookmarkEnd w:id="331"/>
    </w:p>
    <w:p w14:paraId="30C87ABE" w14:textId="77777777" w:rsidR="000B7DEC" w:rsidRDefault="000B7DEC" w:rsidP="000B7DEC">
      <w:r>
        <w:t xml:space="preserve">Bei der Erstellung der Klassen wurde UML zur Unterstützung eingesetzt. </w:t>
      </w:r>
      <w:r w:rsidRPr="004E580C">
        <w:t xml:space="preserve">Die Unified Modeling Language </w:t>
      </w:r>
      <w:r>
        <w:t>(UML)</w:t>
      </w:r>
      <w:r w:rsidRPr="004E580C">
        <w:t xml:space="preserve"> ist eine grafische Modellierungssprache zur Spezifikation, Konstruktion und Dokumentation von Software-</w:t>
      </w:r>
      <w:r>
        <w:t xml:space="preserve">Teilen und anderen Systemen. </w:t>
      </w:r>
      <w:r w:rsidRPr="004E580C">
        <w:t>Sie wird von der Object Management Group (OMG) entwickelt und ist sowohl von ihr als auch von der ISO (IS</w:t>
      </w:r>
      <w:r>
        <w:t>O/IEC 19505 für Version 2.1.2</w:t>
      </w:r>
      <w:r w:rsidRPr="004E580C">
        <w:t xml:space="preserve">) standardisiert. </w:t>
      </w:r>
      <w:r>
        <w:t>Folgende Grafik zeigt das UML-Diagramm der fertigen Anwendung:</w:t>
      </w:r>
    </w:p>
    <w:p w14:paraId="161993EE" w14:textId="77777777" w:rsidR="000B7DEC" w:rsidRDefault="000B7DEC" w:rsidP="000B7DEC">
      <w:r>
        <w:t>Bild</w:t>
      </w:r>
    </w:p>
    <w:p w14:paraId="6E4CE12F" w14:textId="77777777" w:rsidR="000B7DEC" w:rsidRDefault="000B7DEC" w:rsidP="000B7DEC">
      <w:pPr>
        <w:pStyle w:val="berschrift2"/>
      </w:pPr>
      <w:bookmarkStart w:id="332" w:name="_Toc391792650"/>
      <w:bookmarkStart w:id="333" w:name="_Toc392090959"/>
      <w:r>
        <w:lastRenderedPageBreak/>
        <w:t>Quellcodeverwaltung</w:t>
      </w:r>
      <w:bookmarkEnd w:id="332"/>
      <w:bookmarkEnd w:id="333"/>
    </w:p>
    <w:p w14:paraId="1667AC1B" w14:textId="77777777" w:rsidR="000B7DEC" w:rsidRDefault="000B7DEC" w:rsidP="000B7DEC">
      <w:r>
        <w:t xml:space="preserve">Da der Quellcode aufgrund der räumlichen Trennung der Projektteilnehmer an verschiedenen Orten entwickelt wurde, haben wir uns für die zentrale Quellcodeverwaltung GitHub entschieden. </w:t>
      </w:r>
      <w:r w:rsidRPr="00C94C7B">
        <w:t>GitHub ist ein webbasierter Hosting-Dienst für Software-Entwicklungsprojekte. Namensgebend ist das Versionsverwaltungs-System Git.</w:t>
      </w:r>
      <w:r>
        <w:t xml:space="preserve"> Eine Versionsverwaltung ist ein System, das zur Erfassung von Änderungen an Dokumenten oder Dateien verwendet wird. Alle Versionen werden in einem Archiv mit Zeitstempel und Benutzerkennung gesichert und können später wiederhergestellt werden. Somit kann jederzeit nachvollzogen werden, welcher Benutzer welchen Quellcode erstellt oder geändert hat. Ein weiterer Vorteil besteht darin, dass bei Fehlern in der Version zurückgesprungen werden kann.</w:t>
      </w:r>
    </w:p>
    <w:p w14:paraId="274C7F99" w14:textId="44EFB79A" w:rsidR="00B7194A" w:rsidRDefault="00B7194A">
      <w:pPr>
        <w:spacing w:line="259" w:lineRule="auto"/>
        <w:jc w:val="left"/>
      </w:pPr>
      <w:r>
        <w:br w:type="page"/>
      </w:r>
    </w:p>
    <w:p w14:paraId="2B3F62BD" w14:textId="1AEE8CA4" w:rsidR="0090296F" w:rsidRDefault="0090296F" w:rsidP="000B7DEC">
      <w:pPr>
        <w:pStyle w:val="berschrift1"/>
      </w:pPr>
      <w:bookmarkStart w:id="334" w:name="_Toc392090960"/>
      <w:r>
        <w:lastRenderedPageBreak/>
        <w:t xml:space="preserve">Die </w:t>
      </w:r>
      <w:r w:rsidR="0026410A">
        <w:t xml:space="preserve">Prozesse der </w:t>
      </w:r>
      <w:r>
        <w:t>Software „Naukanu Sailing School Manager“</w:t>
      </w:r>
      <w:bookmarkEnd w:id="334"/>
      <w:r w:rsidR="0026410A">
        <w:t xml:space="preserve"> </w:t>
      </w:r>
    </w:p>
    <w:p w14:paraId="388559C7" w14:textId="3109B4DC" w:rsidR="00916D6B" w:rsidRPr="000B7DEC" w:rsidRDefault="00916D6B" w:rsidP="000B7DEC">
      <w:pPr>
        <w:pStyle w:val="berschrift2"/>
      </w:pPr>
      <w:bookmarkStart w:id="335" w:name="_Toc392090961"/>
      <w:r>
        <w:t>Die Softwarearchitektur</w:t>
      </w:r>
      <w:bookmarkEnd w:id="335"/>
    </w:p>
    <w:p w14:paraId="74D60365" w14:textId="367D8903" w:rsidR="00916D6B" w:rsidRPr="000B7DEC" w:rsidRDefault="00C622BA" w:rsidP="000B7DEC">
      <w:pPr>
        <w:pStyle w:val="berschrift2"/>
      </w:pPr>
      <w:bookmarkStart w:id="336" w:name="_Toc392090962"/>
      <w:r>
        <w:t>Die graphische Oberfläche (GUI)</w:t>
      </w:r>
      <w:bookmarkEnd w:id="336"/>
    </w:p>
    <w:p w14:paraId="586C2053" w14:textId="56C00FCB" w:rsidR="0090296F" w:rsidRDefault="0090296F" w:rsidP="000B7DEC">
      <w:pPr>
        <w:pStyle w:val="berschrift2"/>
      </w:pPr>
      <w:bookmarkStart w:id="337" w:name="_Toc392090963"/>
      <w:r>
        <w:t>Die Stammdatenverwaltung</w:t>
      </w:r>
      <w:bookmarkEnd w:id="337"/>
    </w:p>
    <w:p w14:paraId="4720F767" w14:textId="035651DC" w:rsidR="0090296F" w:rsidRDefault="0090296F" w:rsidP="000B7DEC">
      <w:pPr>
        <w:pStyle w:val="berschrift3"/>
      </w:pPr>
      <w:bookmarkStart w:id="338" w:name="_Toc392090964"/>
      <w:r>
        <w:t>Kunden</w:t>
      </w:r>
      <w:bookmarkEnd w:id="338"/>
    </w:p>
    <w:p w14:paraId="02553A36" w14:textId="0E4EB577" w:rsidR="004C193F" w:rsidRPr="004C193F" w:rsidRDefault="004C193F" w:rsidP="004C193F">
      <w:r>
        <w:rPr>
          <w:noProof/>
        </w:rPr>
        <w:lastRenderedPageBreak/>
        <w:drawing>
          <wp:inline distT="0" distB="0" distL="0" distR="0" wp14:anchorId="7C945577" wp14:editId="12ED788B">
            <wp:extent cx="6141037" cy="656272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mmdaten_Ablauf_Erstellung_Teilnehmer.png"/>
                    <pic:cNvPicPr/>
                  </pic:nvPicPr>
                  <pic:blipFill>
                    <a:blip r:embed="rId44">
                      <a:extLst>
                        <a:ext uri="{28A0092B-C50C-407E-A947-70E740481C1C}">
                          <a14:useLocalDpi xmlns:a14="http://schemas.microsoft.com/office/drawing/2010/main" val="0"/>
                        </a:ext>
                      </a:extLst>
                    </a:blip>
                    <a:stretch>
                      <a:fillRect/>
                    </a:stretch>
                  </pic:blipFill>
                  <pic:spPr>
                    <a:xfrm>
                      <a:off x="0" y="0"/>
                      <a:ext cx="6147554" cy="6569689"/>
                    </a:xfrm>
                    <a:prstGeom prst="rect">
                      <a:avLst/>
                    </a:prstGeom>
                  </pic:spPr>
                </pic:pic>
              </a:graphicData>
            </a:graphic>
          </wp:inline>
        </w:drawing>
      </w:r>
    </w:p>
    <w:p w14:paraId="66683C9B" w14:textId="59E0110E" w:rsidR="004C193F" w:rsidRPr="004C193F" w:rsidRDefault="0090296F" w:rsidP="00082D57">
      <w:pPr>
        <w:pStyle w:val="berschrift3"/>
      </w:pPr>
      <w:bookmarkStart w:id="339" w:name="_Toc392090965"/>
      <w:r>
        <w:lastRenderedPageBreak/>
        <w:t>Kursleiter</w:t>
      </w:r>
      <w:r w:rsidR="004C193F">
        <w:rPr>
          <w:noProof/>
        </w:rPr>
        <w:lastRenderedPageBreak/>
        <w:drawing>
          <wp:inline distT="0" distB="0" distL="0" distR="0" wp14:anchorId="14808AB8" wp14:editId="1ECFBA3A">
            <wp:extent cx="5698841" cy="736211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mmdaten_Ablauf_Erstellung_Kursleiter.png"/>
                    <pic:cNvPicPr/>
                  </pic:nvPicPr>
                  <pic:blipFill>
                    <a:blip r:embed="rId45">
                      <a:extLst>
                        <a:ext uri="{28A0092B-C50C-407E-A947-70E740481C1C}">
                          <a14:useLocalDpi xmlns:a14="http://schemas.microsoft.com/office/drawing/2010/main" val="0"/>
                        </a:ext>
                      </a:extLst>
                    </a:blip>
                    <a:stretch>
                      <a:fillRect/>
                    </a:stretch>
                  </pic:blipFill>
                  <pic:spPr>
                    <a:xfrm>
                      <a:off x="0" y="0"/>
                      <a:ext cx="5698841" cy="7362112"/>
                    </a:xfrm>
                    <a:prstGeom prst="rect">
                      <a:avLst/>
                    </a:prstGeom>
                  </pic:spPr>
                </pic:pic>
              </a:graphicData>
            </a:graphic>
          </wp:inline>
        </w:drawing>
      </w:r>
      <w:bookmarkEnd w:id="339"/>
    </w:p>
    <w:p w14:paraId="218F201E" w14:textId="00CEAA7B" w:rsidR="0090296F" w:rsidRDefault="0090296F" w:rsidP="000B7DEC">
      <w:pPr>
        <w:pStyle w:val="berschrift3"/>
      </w:pPr>
      <w:bookmarkStart w:id="340" w:name="_Toc392090966"/>
      <w:r>
        <w:lastRenderedPageBreak/>
        <w:t>Material</w:t>
      </w:r>
      <w:bookmarkEnd w:id="340"/>
    </w:p>
    <w:p w14:paraId="45845FBD" w14:textId="46B70746" w:rsidR="004C193F" w:rsidRDefault="004C193F" w:rsidP="004C193F">
      <w:r>
        <w:rPr>
          <w:noProof/>
        </w:rPr>
        <w:lastRenderedPageBreak/>
        <w:drawing>
          <wp:inline distT="0" distB="0" distL="0" distR="0" wp14:anchorId="769EE650" wp14:editId="017AE48F">
            <wp:extent cx="6094467" cy="7162800"/>
            <wp:effectExtent l="0" t="0" r="190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mmdaten_Ablauf_Erstellung_Material.png"/>
                    <pic:cNvPicPr/>
                  </pic:nvPicPr>
                  <pic:blipFill>
                    <a:blip r:embed="rId46">
                      <a:extLst>
                        <a:ext uri="{28A0092B-C50C-407E-A947-70E740481C1C}">
                          <a14:useLocalDpi xmlns:a14="http://schemas.microsoft.com/office/drawing/2010/main" val="0"/>
                        </a:ext>
                      </a:extLst>
                    </a:blip>
                    <a:stretch>
                      <a:fillRect/>
                    </a:stretch>
                  </pic:blipFill>
                  <pic:spPr>
                    <a:xfrm>
                      <a:off x="0" y="0"/>
                      <a:ext cx="6096519" cy="7165212"/>
                    </a:xfrm>
                    <a:prstGeom prst="rect">
                      <a:avLst/>
                    </a:prstGeom>
                  </pic:spPr>
                </pic:pic>
              </a:graphicData>
            </a:graphic>
          </wp:inline>
        </w:drawing>
      </w:r>
    </w:p>
    <w:p w14:paraId="36D48CA7" w14:textId="0E6C5589" w:rsidR="004C193F" w:rsidRDefault="004C193F" w:rsidP="004C193F">
      <w:r>
        <w:rPr>
          <w:noProof/>
        </w:rPr>
        <w:lastRenderedPageBreak/>
        <w:drawing>
          <wp:inline distT="0" distB="0" distL="0" distR="0" wp14:anchorId="6D1A149A" wp14:editId="49460C26">
            <wp:extent cx="3648584" cy="3982006"/>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ammdaten_Ablauf_Erstellung_Materialart.png"/>
                    <pic:cNvPicPr/>
                  </pic:nvPicPr>
                  <pic:blipFill>
                    <a:blip r:embed="rId47">
                      <a:extLst>
                        <a:ext uri="{28A0092B-C50C-407E-A947-70E740481C1C}">
                          <a14:useLocalDpi xmlns:a14="http://schemas.microsoft.com/office/drawing/2010/main" val="0"/>
                        </a:ext>
                      </a:extLst>
                    </a:blip>
                    <a:stretch>
                      <a:fillRect/>
                    </a:stretch>
                  </pic:blipFill>
                  <pic:spPr>
                    <a:xfrm>
                      <a:off x="0" y="0"/>
                      <a:ext cx="3648584" cy="3982006"/>
                    </a:xfrm>
                    <a:prstGeom prst="rect">
                      <a:avLst/>
                    </a:prstGeom>
                  </pic:spPr>
                </pic:pic>
              </a:graphicData>
            </a:graphic>
          </wp:inline>
        </w:drawing>
      </w:r>
    </w:p>
    <w:p w14:paraId="1F4CE77F" w14:textId="77777777" w:rsidR="004C193F" w:rsidRPr="004C193F" w:rsidRDefault="004C193F" w:rsidP="004C193F"/>
    <w:p w14:paraId="6B851735" w14:textId="6BD83A79" w:rsidR="00C622BA" w:rsidRDefault="00C622BA" w:rsidP="000B7DEC">
      <w:pPr>
        <w:pStyle w:val="berschrift3"/>
      </w:pPr>
      <w:bookmarkStart w:id="341" w:name="_Toc392090967"/>
      <w:r>
        <w:lastRenderedPageBreak/>
        <w:t>Boote</w:t>
      </w:r>
      <w:bookmarkEnd w:id="341"/>
    </w:p>
    <w:p w14:paraId="634DB2E3" w14:textId="18050EF3" w:rsidR="004C193F" w:rsidRDefault="004C193F" w:rsidP="004C193F">
      <w:r>
        <w:rPr>
          <w:noProof/>
        </w:rPr>
        <w:drawing>
          <wp:inline distT="0" distB="0" distL="0" distR="0" wp14:anchorId="151B370E" wp14:editId="4554CF4B">
            <wp:extent cx="6390005" cy="5720715"/>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mmdaten_Ablauf_Erstellung_Boot.png"/>
                    <pic:cNvPicPr/>
                  </pic:nvPicPr>
                  <pic:blipFill>
                    <a:blip r:embed="rId48">
                      <a:extLst>
                        <a:ext uri="{28A0092B-C50C-407E-A947-70E740481C1C}">
                          <a14:useLocalDpi xmlns:a14="http://schemas.microsoft.com/office/drawing/2010/main" val="0"/>
                        </a:ext>
                      </a:extLst>
                    </a:blip>
                    <a:stretch>
                      <a:fillRect/>
                    </a:stretch>
                  </pic:blipFill>
                  <pic:spPr>
                    <a:xfrm>
                      <a:off x="0" y="0"/>
                      <a:ext cx="6390005" cy="5720715"/>
                    </a:xfrm>
                    <a:prstGeom prst="rect">
                      <a:avLst/>
                    </a:prstGeom>
                  </pic:spPr>
                </pic:pic>
              </a:graphicData>
            </a:graphic>
          </wp:inline>
        </w:drawing>
      </w:r>
    </w:p>
    <w:p w14:paraId="61A13A80" w14:textId="51AC92FB" w:rsidR="004C193F" w:rsidRPr="004C193F" w:rsidRDefault="004C193F" w:rsidP="004C193F">
      <w:r>
        <w:rPr>
          <w:noProof/>
        </w:rPr>
        <w:lastRenderedPageBreak/>
        <w:drawing>
          <wp:inline distT="0" distB="0" distL="0" distR="0" wp14:anchorId="648F827B" wp14:editId="412CC1B1">
            <wp:extent cx="4963218" cy="3982006"/>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mmdaten_Ablauf_Erstellung_Bootstyp.png"/>
                    <pic:cNvPicPr/>
                  </pic:nvPicPr>
                  <pic:blipFill>
                    <a:blip r:embed="rId49">
                      <a:extLst>
                        <a:ext uri="{28A0092B-C50C-407E-A947-70E740481C1C}">
                          <a14:useLocalDpi xmlns:a14="http://schemas.microsoft.com/office/drawing/2010/main" val="0"/>
                        </a:ext>
                      </a:extLst>
                    </a:blip>
                    <a:stretch>
                      <a:fillRect/>
                    </a:stretch>
                  </pic:blipFill>
                  <pic:spPr>
                    <a:xfrm>
                      <a:off x="0" y="0"/>
                      <a:ext cx="4963218" cy="3982006"/>
                    </a:xfrm>
                    <a:prstGeom prst="rect">
                      <a:avLst/>
                    </a:prstGeom>
                  </pic:spPr>
                </pic:pic>
              </a:graphicData>
            </a:graphic>
          </wp:inline>
        </w:drawing>
      </w:r>
    </w:p>
    <w:p w14:paraId="563D4E62" w14:textId="60B4F8DA" w:rsidR="00C622BA" w:rsidRDefault="00C622BA" w:rsidP="000B7DEC">
      <w:pPr>
        <w:pStyle w:val="berschrift3"/>
      </w:pPr>
      <w:bookmarkStart w:id="342" w:name="_Toc392090968"/>
      <w:r>
        <w:lastRenderedPageBreak/>
        <w:t>Qualifikationen</w:t>
      </w:r>
      <w:bookmarkEnd w:id="342"/>
    </w:p>
    <w:p w14:paraId="17666038" w14:textId="285B7B22" w:rsidR="004C193F" w:rsidRPr="004C193F" w:rsidRDefault="004C193F" w:rsidP="004C193F">
      <w:r>
        <w:rPr>
          <w:noProof/>
        </w:rPr>
        <w:drawing>
          <wp:inline distT="0" distB="0" distL="0" distR="0" wp14:anchorId="588F9A72" wp14:editId="4578774F">
            <wp:extent cx="3667637" cy="5410955"/>
            <wp:effectExtent l="0" t="0" r="952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mmdaten_Ablauf_Erstellung_Qualifikation.png"/>
                    <pic:cNvPicPr/>
                  </pic:nvPicPr>
                  <pic:blipFill>
                    <a:blip r:embed="rId50">
                      <a:extLst>
                        <a:ext uri="{28A0092B-C50C-407E-A947-70E740481C1C}">
                          <a14:useLocalDpi xmlns:a14="http://schemas.microsoft.com/office/drawing/2010/main" val="0"/>
                        </a:ext>
                      </a:extLst>
                    </a:blip>
                    <a:stretch>
                      <a:fillRect/>
                    </a:stretch>
                  </pic:blipFill>
                  <pic:spPr>
                    <a:xfrm>
                      <a:off x="0" y="0"/>
                      <a:ext cx="3667637" cy="5410955"/>
                    </a:xfrm>
                    <a:prstGeom prst="rect">
                      <a:avLst/>
                    </a:prstGeom>
                  </pic:spPr>
                </pic:pic>
              </a:graphicData>
            </a:graphic>
          </wp:inline>
        </w:drawing>
      </w:r>
    </w:p>
    <w:p w14:paraId="64A09DB2" w14:textId="21395ECD" w:rsidR="0090296F" w:rsidRDefault="0090296F" w:rsidP="000B7DEC">
      <w:pPr>
        <w:pStyle w:val="berschrift2"/>
      </w:pPr>
      <w:bookmarkStart w:id="343" w:name="_Toc392090969"/>
      <w:r>
        <w:lastRenderedPageBreak/>
        <w:t>Die Kursverwaltung</w:t>
      </w:r>
      <w:bookmarkEnd w:id="343"/>
    </w:p>
    <w:p w14:paraId="7E73BA58" w14:textId="538A3EE4" w:rsidR="004C193F" w:rsidRDefault="004C193F" w:rsidP="004C193F">
      <w:r>
        <w:rPr>
          <w:noProof/>
        </w:rPr>
        <w:drawing>
          <wp:inline distT="0" distB="0" distL="0" distR="0" wp14:anchorId="799B8040" wp14:editId="3F10DCA0">
            <wp:extent cx="6390005" cy="6520815"/>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mmdaten_Ablauf_Erstellung_Kurs.png"/>
                    <pic:cNvPicPr/>
                  </pic:nvPicPr>
                  <pic:blipFill>
                    <a:blip r:embed="rId51">
                      <a:extLst>
                        <a:ext uri="{28A0092B-C50C-407E-A947-70E740481C1C}">
                          <a14:useLocalDpi xmlns:a14="http://schemas.microsoft.com/office/drawing/2010/main" val="0"/>
                        </a:ext>
                      </a:extLst>
                    </a:blip>
                    <a:stretch>
                      <a:fillRect/>
                    </a:stretch>
                  </pic:blipFill>
                  <pic:spPr>
                    <a:xfrm>
                      <a:off x="0" y="0"/>
                      <a:ext cx="6390005" cy="6520815"/>
                    </a:xfrm>
                    <a:prstGeom prst="rect">
                      <a:avLst/>
                    </a:prstGeom>
                  </pic:spPr>
                </pic:pic>
              </a:graphicData>
            </a:graphic>
          </wp:inline>
        </w:drawing>
      </w:r>
    </w:p>
    <w:p w14:paraId="04ECCAE8" w14:textId="77777777" w:rsidR="004C193F" w:rsidRPr="004C193F" w:rsidRDefault="004C193F" w:rsidP="004C193F"/>
    <w:p w14:paraId="136EEAFB" w14:textId="07AE1FF8" w:rsidR="0090296F" w:rsidRDefault="0090296F" w:rsidP="000B7DEC">
      <w:pPr>
        <w:pStyle w:val="berschrift2"/>
      </w:pPr>
      <w:bookmarkStart w:id="344" w:name="_Toc392090970"/>
      <w:r>
        <w:lastRenderedPageBreak/>
        <w:t>Die Materialverwaltung</w:t>
      </w:r>
      <w:bookmarkEnd w:id="344"/>
    </w:p>
    <w:p w14:paraId="013C7701" w14:textId="1A271CF3" w:rsidR="0090296F" w:rsidRDefault="0090296F" w:rsidP="000B7DEC">
      <w:pPr>
        <w:pStyle w:val="berschrift2"/>
      </w:pPr>
      <w:bookmarkStart w:id="345" w:name="_Toc392090971"/>
      <w:r>
        <w:t>Die Rechnungsverwaltung</w:t>
      </w:r>
      <w:bookmarkEnd w:id="345"/>
    </w:p>
    <w:p w14:paraId="3E0D2A93" w14:textId="5A8A8FD5" w:rsidR="0090296F" w:rsidRDefault="003D4153" w:rsidP="000B7DEC">
      <w:pPr>
        <w:pStyle w:val="berschrift2"/>
      </w:pPr>
      <w:bookmarkStart w:id="346" w:name="_Toc392090972"/>
      <w:r>
        <w:t>Die Terminverwaltung</w:t>
      </w:r>
      <w:bookmarkEnd w:id="346"/>
    </w:p>
    <w:p w14:paraId="37AB57B3" w14:textId="77777777" w:rsidR="003D4153" w:rsidRDefault="003D4153" w:rsidP="000B7DEC"/>
    <w:p w14:paraId="44A57578" w14:textId="222812F2" w:rsidR="00B7194A" w:rsidRDefault="00B7194A">
      <w:pPr>
        <w:spacing w:line="259" w:lineRule="auto"/>
        <w:jc w:val="left"/>
      </w:pPr>
      <w:r>
        <w:br w:type="page"/>
      </w:r>
    </w:p>
    <w:p w14:paraId="656D22A9" w14:textId="357FF990" w:rsidR="003D4153" w:rsidRDefault="003D4153" w:rsidP="000B7DEC">
      <w:pPr>
        <w:pStyle w:val="berschrift1"/>
      </w:pPr>
      <w:bookmarkStart w:id="347" w:name="_Toc392090973"/>
      <w:r>
        <w:lastRenderedPageBreak/>
        <w:t>Die Dokumentation</w:t>
      </w:r>
      <w:bookmarkEnd w:id="347"/>
    </w:p>
    <w:p w14:paraId="4E819CBF" w14:textId="5D6727D9" w:rsidR="00B7194A" w:rsidRPr="00B7194A" w:rsidRDefault="00B7194A" w:rsidP="00B7194A">
      <w:pPr>
        <w:rPr>
          <w:b/>
        </w:rPr>
      </w:pPr>
      <w:r w:rsidRPr="00B7194A">
        <w:rPr>
          <w:b/>
          <w:highlight w:val="yellow"/>
        </w:rPr>
        <w:t>HIER FEHLT TEXT</w:t>
      </w:r>
    </w:p>
    <w:p w14:paraId="02536B7E" w14:textId="15F8D776" w:rsidR="002054D0" w:rsidRDefault="002054D0" w:rsidP="000B7DEC">
      <w:pPr>
        <w:pStyle w:val="berschrift2"/>
      </w:pPr>
      <w:bookmarkStart w:id="348" w:name="_Toc392090974"/>
      <w:r>
        <w:t>Definition</w:t>
      </w:r>
      <w:bookmarkEnd w:id="348"/>
    </w:p>
    <w:p w14:paraId="6EC52088" w14:textId="7633CF8F" w:rsidR="005E6DE2" w:rsidRDefault="002054D0" w:rsidP="000B7DEC">
      <w:r>
        <w:t>Unter dem Begriff „Dokumentation“ versteht man die gezielte Auffindung und Aufarbeitung von Informationen (Dokumente) um diese weiter verarbeiten zu können. Dokumente können Bilder, Filme, Audio, Zeitschriften, Fachbücher oder auch wissenschaftlich erhobene Daten sein.</w:t>
      </w:r>
    </w:p>
    <w:p w14:paraId="3CAE95EA" w14:textId="77777777" w:rsidR="002B12E0" w:rsidRDefault="002B12E0" w:rsidP="000B7DEC"/>
    <w:p w14:paraId="10B9FA51" w14:textId="735120DD" w:rsidR="002B12E0" w:rsidRDefault="002B12E0" w:rsidP="000B7DEC">
      <w:pPr>
        <w:pStyle w:val="berschrift2"/>
      </w:pPr>
      <w:bookmarkStart w:id="349" w:name="_Toc392090975"/>
      <w:r>
        <w:t>Merkmale einer Dokumentation</w:t>
      </w:r>
      <w:bookmarkEnd w:id="349"/>
    </w:p>
    <w:p w14:paraId="505401F6" w14:textId="1F58EA1F" w:rsidR="002B12E0" w:rsidRDefault="002B12E0" w:rsidP="000B7DEC">
      <w:pPr>
        <w:pStyle w:val="Listenabsatz"/>
        <w:numPr>
          <w:ilvl w:val="0"/>
          <w:numId w:val="34"/>
        </w:numPr>
      </w:pPr>
      <w:r>
        <w:t>Objektivität</w:t>
      </w:r>
    </w:p>
    <w:p w14:paraId="4E0B3765" w14:textId="561785AE" w:rsidR="002B12E0" w:rsidRDefault="002B12E0" w:rsidP="000B7DEC">
      <w:pPr>
        <w:pStyle w:val="Listenabsatz"/>
      </w:pPr>
      <w:r>
        <w:t>Die Dokumentation soll sachlich neutral geschrieben sein. Eine subjektive Bewertung durch den Autor ist nicht erwünscht.</w:t>
      </w:r>
    </w:p>
    <w:p w14:paraId="0B083CF7" w14:textId="51374465" w:rsidR="002B12E0" w:rsidRDefault="002B12E0" w:rsidP="000B7DEC">
      <w:pPr>
        <w:pStyle w:val="Listenabsatz"/>
        <w:numPr>
          <w:ilvl w:val="0"/>
          <w:numId w:val="34"/>
        </w:numPr>
      </w:pPr>
      <w:r>
        <w:t>Vollständigkeit</w:t>
      </w:r>
    </w:p>
    <w:p w14:paraId="6AC79201" w14:textId="7D220B2F" w:rsidR="002B12E0" w:rsidRDefault="002B12E0" w:rsidP="000B7DEC">
      <w:pPr>
        <w:pStyle w:val="Listenabsatz"/>
      </w:pPr>
      <w:r>
        <w:t>Eine Dokumentation soll alle nötigen In</w:t>
      </w:r>
      <w:r w:rsidR="006D67DC">
        <w:t>formationen über das Objekt bzw. eines Prozesses enthalten.</w:t>
      </w:r>
    </w:p>
    <w:p w14:paraId="54439C7F" w14:textId="3A6FC95F" w:rsidR="006D67DC" w:rsidRDefault="006D67DC" w:rsidP="000B7DEC">
      <w:pPr>
        <w:pStyle w:val="Listenabsatz"/>
        <w:numPr>
          <w:ilvl w:val="0"/>
          <w:numId w:val="34"/>
        </w:numPr>
      </w:pPr>
      <w:r>
        <w:t>Korrektheit</w:t>
      </w:r>
    </w:p>
    <w:p w14:paraId="6AA8380E" w14:textId="7F29C535" w:rsidR="006D67DC" w:rsidRDefault="006D67DC" w:rsidP="000B7DEC">
      <w:pPr>
        <w:pStyle w:val="Listenabsatz"/>
      </w:pPr>
      <w:r>
        <w:t>Die niedergelegten Informationen sollen inhaltlich fehlerfrei sein.</w:t>
      </w:r>
    </w:p>
    <w:p w14:paraId="438FC269" w14:textId="63D5BFA4" w:rsidR="006D67DC" w:rsidRDefault="006D67DC" w:rsidP="000B7DEC">
      <w:pPr>
        <w:pStyle w:val="Listenabsatz"/>
        <w:numPr>
          <w:ilvl w:val="0"/>
          <w:numId w:val="34"/>
        </w:numPr>
      </w:pPr>
      <w:r>
        <w:t>Verständlichkeit und Nachvollziehbarkeit</w:t>
      </w:r>
    </w:p>
    <w:p w14:paraId="1A25DE82" w14:textId="1BF9CBD0" w:rsidR="006D67DC" w:rsidRDefault="006D67DC" w:rsidP="000B7DEC">
      <w:pPr>
        <w:pStyle w:val="Listenabsatz"/>
      </w:pPr>
      <w:r>
        <w:t>Der Inhalt muss sich am jeweiligen Fachpublikum orientieren und so gestaltet sein, dass dieser klar verständlich und durch die jeweilige Zielgruppe leicht nachvollzogen werden kann.</w:t>
      </w:r>
    </w:p>
    <w:p w14:paraId="563F9E79" w14:textId="0138B4E2" w:rsidR="006D67DC" w:rsidRDefault="006D67DC" w:rsidP="000B7DEC">
      <w:pPr>
        <w:pStyle w:val="Listenabsatz"/>
        <w:numPr>
          <w:ilvl w:val="0"/>
          <w:numId w:val="34"/>
        </w:numPr>
      </w:pPr>
      <w:r>
        <w:t>Authentizität und Integrität</w:t>
      </w:r>
    </w:p>
    <w:p w14:paraId="7F0B87F3" w14:textId="788BC67B" w:rsidR="002B12E0" w:rsidRDefault="006D67DC" w:rsidP="000B7DEC">
      <w:pPr>
        <w:pStyle w:val="Listenabsatz"/>
      </w:pPr>
      <w:r>
        <w:t>Eine geführte Versionierung stellt eine eindeutige Nachvollzie</w:t>
      </w:r>
      <w:r w:rsidR="00334927">
        <w:t>h</w:t>
      </w:r>
      <w:r>
        <w:t>barkeit des geänderten bzw</w:t>
      </w:r>
      <w:r w:rsidR="00334927">
        <w:t>.</w:t>
      </w:r>
      <w:r>
        <w:t xml:space="preserve"> </w:t>
      </w:r>
      <w:r w:rsidR="007A1A9F">
        <w:t>neu hinzugefügten Inhaltes sicher</w:t>
      </w:r>
    </w:p>
    <w:p w14:paraId="786B6CB6" w14:textId="77777777" w:rsidR="002B12E0" w:rsidRDefault="002B12E0" w:rsidP="002B12E0"/>
    <w:p w14:paraId="0995EC39" w14:textId="3BC80BE6" w:rsidR="003D4153" w:rsidRDefault="003D4153" w:rsidP="000B7DEC">
      <w:pPr>
        <w:pStyle w:val="berschrift2"/>
      </w:pPr>
      <w:bookmarkStart w:id="350" w:name="_Toc392090976"/>
      <w:r>
        <w:lastRenderedPageBreak/>
        <w:t>Dokumentationstechniken</w:t>
      </w:r>
      <w:bookmarkEnd w:id="350"/>
    </w:p>
    <w:p w14:paraId="6198BE43" w14:textId="53C783CA" w:rsidR="003D4153" w:rsidRDefault="003D4153" w:rsidP="000B7DEC">
      <w:pPr>
        <w:pStyle w:val="berschrift2"/>
      </w:pPr>
      <w:bookmarkStart w:id="351" w:name="_Toc392090977"/>
      <w:r>
        <w:t>Die technische Dokumentation</w:t>
      </w:r>
      <w:bookmarkEnd w:id="351"/>
    </w:p>
    <w:p w14:paraId="5B9D9DE8" w14:textId="2DA4DB55" w:rsidR="007A1A9F" w:rsidRDefault="007A1A9F" w:rsidP="007A1A9F">
      <w:r>
        <w:t xml:space="preserve">Die Bezeichnung „technische Dokumentation“  steht als allgemeiner Oberbegriff für die Dokumentation zu einem Produkt. Sie beinhaltet v.a. Dokumente, welche der Hersteller extern freigibt. </w:t>
      </w:r>
    </w:p>
    <w:p w14:paraId="48BFBB20" w14:textId="293F1E01" w:rsidR="007A1A9F" w:rsidRDefault="007A1A9F" w:rsidP="007A1A9F">
      <w:r>
        <w:t>Dies können z.B. folgende Schriften sein:</w:t>
      </w:r>
    </w:p>
    <w:p w14:paraId="7E7A9F66" w14:textId="1C52FB77" w:rsidR="007A1A9F" w:rsidRDefault="007A1A9F" w:rsidP="000B7DEC">
      <w:pPr>
        <w:pStyle w:val="Listenabsatz"/>
        <w:numPr>
          <w:ilvl w:val="0"/>
          <w:numId w:val="34"/>
        </w:numPr>
      </w:pPr>
      <w:r>
        <w:t>Bedienungs-/ Service- und Betriebsanleitungen</w:t>
      </w:r>
    </w:p>
    <w:p w14:paraId="6629D787" w14:textId="312FF464" w:rsidR="007A1A9F" w:rsidRDefault="007A1A9F" w:rsidP="000B7DEC">
      <w:pPr>
        <w:pStyle w:val="Listenabsatz"/>
        <w:numPr>
          <w:ilvl w:val="0"/>
          <w:numId w:val="34"/>
        </w:numPr>
      </w:pPr>
      <w:r>
        <w:t>Installations- und Softwarehandbücher</w:t>
      </w:r>
    </w:p>
    <w:p w14:paraId="76F88695" w14:textId="27840165" w:rsidR="007A1A9F" w:rsidRDefault="007A1A9F" w:rsidP="000B7DEC">
      <w:r>
        <w:t>Des Weiteren enthält eine technische Dokumentation Informationen zu „Produktdefinition und Produktspezifikation, Konstruktion, Herstellungsverfahren, Qualitätssicherung, Produkthaftung, Produktdarstellung, Beschreibung von Funktionen und Schnittstellen, bestimmungsgemäße, sichere und korrekte Anwendung, Instandhaltung und Reparatur eines technischen Produkts sowie gefahrlose Entsorgung.“ (</w:t>
      </w:r>
      <w:hyperlink r:id="rId52" w:history="1">
        <w:r w:rsidRPr="00443ADC">
          <w:rPr>
            <w:rStyle w:val="Hyperlink"/>
            <w:rFonts w:cstheme="minorBidi"/>
          </w:rPr>
          <w:t>www.tekom.de</w:t>
        </w:r>
      </w:hyperlink>
      <w:r>
        <w:t>)</w:t>
      </w:r>
    </w:p>
    <w:p w14:paraId="0E363F62" w14:textId="27144F13" w:rsidR="007A1A9F" w:rsidRDefault="007A1A9F" w:rsidP="000B7DEC">
      <w:r>
        <w:t xml:space="preserve">Dieser Projektendbericht kann als technische Dokumentation aufgefasst werden, da dieser umfangreiche </w:t>
      </w:r>
      <w:r w:rsidR="00961AD4">
        <w:t>Hintergrundinformationen</w:t>
      </w:r>
      <w:r>
        <w:t xml:space="preserve"> zu der Software „Naukanu Sailing School Manager“ beinhaltet:</w:t>
      </w:r>
    </w:p>
    <w:p w14:paraId="01A7BF67" w14:textId="4FA348F7" w:rsidR="007A1A9F" w:rsidRDefault="00961AD4" w:rsidP="000B7DEC">
      <w:pPr>
        <w:pStyle w:val="Listenabsatz"/>
        <w:numPr>
          <w:ilvl w:val="0"/>
          <w:numId w:val="35"/>
        </w:numPr>
      </w:pPr>
      <w:r>
        <w:t>Prozessabläufe</w:t>
      </w:r>
    </w:p>
    <w:p w14:paraId="5E6123B2" w14:textId="15E9138A" w:rsidR="00961AD4" w:rsidRDefault="00961AD4" w:rsidP="000B7DEC">
      <w:pPr>
        <w:pStyle w:val="Listenabsatz"/>
        <w:numPr>
          <w:ilvl w:val="0"/>
          <w:numId w:val="35"/>
        </w:numPr>
      </w:pPr>
      <w:r>
        <w:t>Verwendete Architekturen (z.B. Entity Framework) und deren Aufbau</w:t>
      </w:r>
    </w:p>
    <w:p w14:paraId="512A4ED0" w14:textId="5F1E6344" w:rsidR="00961AD4" w:rsidRDefault="00961AD4" w:rsidP="000B7DEC">
      <w:pPr>
        <w:pStyle w:val="Listenabsatz"/>
        <w:numPr>
          <w:ilvl w:val="0"/>
          <w:numId w:val="35"/>
        </w:numPr>
      </w:pPr>
      <w:r>
        <w:t>UML - Diagramme</w:t>
      </w:r>
    </w:p>
    <w:p w14:paraId="2BD32283" w14:textId="77777777" w:rsidR="00961AD4" w:rsidRPr="007A1A9F" w:rsidRDefault="00961AD4" w:rsidP="009B7ECF">
      <w:pPr>
        <w:ind w:left="360"/>
      </w:pPr>
    </w:p>
    <w:p w14:paraId="047D3E31" w14:textId="2817B9BF" w:rsidR="003D4153" w:rsidRDefault="003D4153" w:rsidP="000B7DEC">
      <w:pPr>
        <w:pStyle w:val="berschrift2"/>
      </w:pPr>
      <w:bookmarkStart w:id="352" w:name="_Toc392090978"/>
      <w:r>
        <w:t>Die Benutzerdokumentation</w:t>
      </w:r>
      <w:bookmarkEnd w:id="352"/>
    </w:p>
    <w:p w14:paraId="15219864" w14:textId="4E78DCB1" w:rsidR="00F10215" w:rsidRDefault="00961AD4" w:rsidP="000B7DEC">
      <w:r>
        <w:t xml:space="preserve">Eine Benutzerdokumentation beinhaltet sämtliche Informationen zur sicheren und fehlerfreien Bedienung eines Produktes für einen Endanwender. Bezogen auf </w:t>
      </w:r>
      <w:r w:rsidR="00525300">
        <w:t>ein Softwareprodukt enthält sie</w:t>
      </w:r>
      <w:r>
        <w:t xml:space="preserve"> eine detaillierte Beschreibung über die Bedienung der graphischen Oberfläche, stellt die Funktionen der Anwendung in einem strukturierten und sinnvollen Kontext dar und gibt Hilfestellungen, welche die Arbeit des Benutzers vereinfachen und beschleunigen. Sie dient in erster Linie</w:t>
      </w:r>
      <w:r w:rsidR="00404D72">
        <w:t xml:space="preserve"> zur Einführung in die Applikation und Vertiefung des Anwenderwissens.</w:t>
      </w:r>
    </w:p>
    <w:p w14:paraId="693C2BCE" w14:textId="21D38C05" w:rsidR="00525300" w:rsidRDefault="00525300" w:rsidP="000B7DEC">
      <w:r>
        <w:lastRenderedPageBreak/>
        <w:t>Das beiliegende Handbuch ist als Benutzerdokumentation anzusehen, da es neben der Installation der Datenbank, das GUI-Konzept erläutert, sowie alle nötigen Prozesse zur erfolgreichen Kursverwaltung der Segelschule umfassend beschreibt.</w:t>
      </w:r>
    </w:p>
    <w:p w14:paraId="15DE25CA" w14:textId="065C85D0" w:rsidR="00C74528" w:rsidRDefault="00C74528">
      <w:pPr>
        <w:spacing w:line="259" w:lineRule="auto"/>
        <w:jc w:val="left"/>
      </w:pPr>
      <w:r>
        <w:br w:type="page"/>
      </w:r>
    </w:p>
    <w:p w14:paraId="78547005" w14:textId="77777777" w:rsidR="007115F1" w:rsidRDefault="007115F1" w:rsidP="007115F1">
      <w:pPr>
        <w:pStyle w:val="berschrift1"/>
      </w:pPr>
      <w:bookmarkStart w:id="353" w:name="_Toc391927723"/>
      <w:r>
        <w:lastRenderedPageBreak/>
        <w:t>Zusätzliche Features und Ausblick [Stefan Müller]</w:t>
      </w:r>
      <w:bookmarkEnd w:id="353"/>
    </w:p>
    <w:p w14:paraId="5A5A6826" w14:textId="77777777" w:rsidR="007115F1" w:rsidRDefault="007115F1" w:rsidP="007115F1">
      <w:r>
        <w:t>In diesem Kapitel widmen wir uns den, zusätzlich zur Anforderung, umgesetzten Features dieser Software sowie einem Ausblick auf die möglichen Erweiterungen.</w:t>
      </w:r>
    </w:p>
    <w:p w14:paraId="595A6F37" w14:textId="77777777" w:rsidR="007115F1" w:rsidRDefault="007115F1" w:rsidP="007115F1">
      <w:pPr>
        <w:pStyle w:val="berschrift2"/>
      </w:pPr>
      <w:bookmarkStart w:id="354" w:name="_Toc391927724"/>
      <w:r>
        <w:t>Zusätzliche Features</w:t>
      </w:r>
      <w:bookmarkEnd w:id="354"/>
    </w:p>
    <w:p w14:paraId="7D698305" w14:textId="77777777" w:rsidR="007115F1" w:rsidRDefault="007115F1" w:rsidP="007115F1">
      <w:r>
        <w:t>Zusätzlich zu den oben bereits genannten Anforderungen verfügt die Software „Naukanu Sailing School Manager“ über weitere Features, welche garantieren, dass die Software leicht zu bedienen, sowie leicht erweiter- bzw. anpassbar ist.</w:t>
      </w:r>
    </w:p>
    <w:p w14:paraId="53D44230" w14:textId="77777777" w:rsidR="007115F1" w:rsidRDefault="007115F1" w:rsidP="007115F1">
      <w:pPr>
        <w:pStyle w:val="berschrift3"/>
      </w:pPr>
      <w:bookmarkStart w:id="355" w:name="_Toc391927725"/>
      <w:r>
        <w:t>Live Tiles</w:t>
      </w:r>
      <w:bookmarkEnd w:id="355"/>
    </w:p>
    <w:p w14:paraId="10FC1085" w14:textId="77777777" w:rsidR="007115F1" w:rsidRDefault="007115F1" w:rsidP="007115F1">
      <w:r>
        <w:t>Der Startbildschirm des Naukanu Sailing School Manager verfügt über „Live Tiles“, Kacheln welche dazu beitragen, wichtige Information auf den ersten zur Verfügung und im Schnellzugriff zu haben. So werden bisher die Anzahl aller erstellten Kurse und der entsprechenden Anmeldungen, die Anzahl der erfassten Teilnehmer und Kursleiter sowie die Anzahl der offenen Rechnungen und Gutschriften auf den ersten Blick angezeigt. Gleichzeitig besteht über diese Kacheln ein Schnellzugang zu den entsprechenden Menüpunkten in deren Übersicht</w:t>
      </w:r>
    </w:p>
    <w:p w14:paraId="31127311" w14:textId="77777777" w:rsidR="007115F1" w:rsidRDefault="007115F1" w:rsidP="007115F1">
      <w:pPr>
        <w:pStyle w:val="berschrift3"/>
      </w:pPr>
      <w:bookmarkStart w:id="356" w:name="_Toc391927726"/>
      <w:r>
        <w:t>Neuigkeiten</w:t>
      </w:r>
      <w:bookmarkEnd w:id="356"/>
    </w:p>
    <w:p w14:paraId="2BD52839" w14:textId="77777777" w:rsidR="007115F1" w:rsidRDefault="007115F1" w:rsidP="007115F1">
      <w:r>
        <w:t>Ebenfalls auf dem Startbildschirm befindet sich eine Anzeige zur Einblendung von Neuigkeiten, welche an alle Mitarbeiter im Unternehmen kommuniziert werden sollen. Die können einfach in der Datenbank hinterlegt werden und werden dann automatisch im Startbildschirm angezeigt</w:t>
      </w:r>
    </w:p>
    <w:p w14:paraId="2B74CC67" w14:textId="77777777" w:rsidR="007115F1" w:rsidRDefault="007115F1" w:rsidP="007115F1">
      <w:pPr>
        <w:pStyle w:val="berschrift3"/>
      </w:pPr>
      <w:bookmarkStart w:id="357" w:name="_Toc391927727"/>
      <w:r>
        <w:t>BIC- und IBAN-Generator</w:t>
      </w:r>
      <w:bookmarkEnd w:id="357"/>
    </w:p>
    <w:p w14:paraId="3AD26003" w14:textId="77777777" w:rsidR="007115F1" w:rsidRDefault="007115F1" w:rsidP="007115F1">
      <w:r>
        <w:t>Der Naukanu Sailing School Manager verfügt in allen Bereichen in welche Kontodaten eingegeben werden müssen über einen eigenen BIC- und IBAN-Generator. Hier werden die Kontonummern und Bankleitzahlen per Knopfdruck automatisch in das neue Bankenformat umgewandelt. Dadurch ergibt sich gerade im der Phase der Umstellung eine erhebliche Arbeitserleichterung für das Anlegen der Kontodaten. Die genaue Funktion ist im Benutzerhandbuch beschrieben</w:t>
      </w:r>
    </w:p>
    <w:p w14:paraId="33BA2FB4" w14:textId="77777777" w:rsidR="007115F1" w:rsidRDefault="007115F1" w:rsidP="007115F1">
      <w:pPr>
        <w:pStyle w:val="berschrift3"/>
      </w:pPr>
      <w:bookmarkStart w:id="358" w:name="_Toc391927728"/>
      <w:r>
        <w:lastRenderedPageBreak/>
        <w:t>Mehrsprachigkeit</w:t>
      </w:r>
      <w:bookmarkEnd w:id="358"/>
    </w:p>
    <w:p w14:paraId="08C4D35A" w14:textId="77777777" w:rsidR="007115F1" w:rsidRDefault="007115F1" w:rsidP="007115F1">
      <w:r>
        <w:t>Die Naukanu Sailing School hat sich mit ihrer Niederlassung am Gardasee in einer Gegend angesiedelt, in welcher internationale Saisonkräfte eingesetzt werden. Bereits jetzt ist eine Mehrsprachigkeit der Software mit Deutsch und Englisch umgesetzt. Die Sprache kann für jeden Client einzeln konfiguriert werden, ist jederzeit änderbar und steht nach einem Neustart des Client direkt zur Verfügung</w:t>
      </w:r>
    </w:p>
    <w:p w14:paraId="01ECD7B3" w14:textId="77777777" w:rsidR="007115F1" w:rsidRDefault="007115F1" w:rsidP="007115F1">
      <w:pPr>
        <w:pStyle w:val="berschrift3"/>
      </w:pPr>
      <w:bookmarkStart w:id="359" w:name="_Toc391927729"/>
      <w:r>
        <w:t>Variable Farb- und Schriftgrößen Gestaltung</w:t>
      </w:r>
      <w:bookmarkEnd w:id="359"/>
    </w:p>
    <w:p w14:paraId="761BA3BF" w14:textId="77777777" w:rsidR="007115F1" w:rsidRDefault="007115F1" w:rsidP="007115F1">
      <w:r>
        <w:t>Jeder Mensch auf dieser Welt hat unterschiedliche Geschmäcker. Aus diesem Grunde ist es möglich, den Client des Naukanu Sailing School Manager farblich an den eigenen Geschmack anzupassen. So stehen 20 unterschiedliche Farben und die Auswahl zwischen einem hellen oder dunklen Hintergrund zur Verfügung.</w:t>
      </w:r>
    </w:p>
    <w:p w14:paraId="1D65DFA9" w14:textId="77777777" w:rsidR="007115F1" w:rsidRPr="008C7BC2" w:rsidRDefault="007115F1" w:rsidP="007115F1">
      <w:r>
        <w:t xml:space="preserve">Gleichzeitig ist es ebenfalls möglich, die Schriftgröße den eigenen Bedürfnissen anzupassen. Hier stehen zwei unterschiedliche Schriftgrößen zur Verfügung </w:t>
      </w:r>
    </w:p>
    <w:p w14:paraId="684217F4" w14:textId="77777777" w:rsidR="007115F1" w:rsidRDefault="007115F1" w:rsidP="007115F1">
      <w:pPr>
        <w:pStyle w:val="berschrift2"/>
      </w:pPr>
      <w:bookmarkStart w:id="360" w:name="_Toc391927730"/>
      <w:r>
        <w:t>Ausblick</w:t>
      </w:r>
      <w:bookmarkEnd w:id="360"/>
    </w:p>
    <w:p w14:paraId="4A9DE95F" w14:textId="77777777" w:rsidR="007115F1" w:rsidRDefault="007115F1" w:rsidP="007115F1">
      <w:r>
        <w:t>An dieser Stelle geben wir einen Ausblick auf die Erweiterungen, welche für den „Naukanu Sailing School Manager“ in Zukunft möglich sein könnten. Selbstverständlich sind generell auch Anpassungen möglich welche im folgendem nicht aufgeführt sind.</w:t>
      </w:r>
    </w:p>
    <w:p w14:paraId="270EB369" w14:textId="77777777" w:rsidR="007115F1" w:rsidRDefault="007115F1" w:rsidP="007115F1">
      <w:pPr>
        <w:pStyle w:val="berschrift3"/>
      </w:pPr>
      <w:bookmarkStart w:id="361" w:name="_Toc391927731"/>
      <w:r>
        <w:t>Erweiterung der Live Tiles</w:t>
      </w:r>
      <w:bookmarkEnd w:id="361"/>
    </w:p>
    <w:p w14:paraId="7A058B13" w14:textId="77777777" w:rsidR="007115F1" w:rsidRPr="000671F9" w:rsidRDefault="007115F1" w:rsidP="007115F1">
      <w:r>
        <w:t>Die bereits unter Punkt 12.1.1 erklärten Live Tiles lassen sich natürlich jederzeit erweitern. So können hier auf Wunsch zusätzliche Live Tiles hinzukommen, bereits vorhandene Live Tiles durch andere ersetzt werden oder aber diese auch komplett entfernt werden</w:t>
      </w:r>
    </w:p>
    <w:p w14:paraId="41B54021" w14:textId="77777777" w:rsidR="007115F1" w:rsidRDefault="007115F1" w:rsidP="007115F1">
      <w:pPr>
        <w:pStyle w:val="berschrift3"/>
      </w:pPr>
      <w:bookmarkStart w:id="362" w:name="_Toc391927732"/>
      <w:r>
        <w:t>Erweiterung Neuigkeiten</w:t>
      </w:r>
      <w:bookmarkEnd w:id="362"/>
    </w:p>
    <w:p w14:paraId="6169FEF0" w14:textId="77777777" w:rsidR="007115F1" w:rsidRPr="000671F9" w:rsidRDefault="007115F1" w:rsidP="007115F1">
      <w:r>
        <w:t xml:space="preserve">Ebenso lassen sich auch die Neuigkeiten auf der Startseite noch erweitern. So wäre es hier z.B. möglich, einen RSS-Feed mit einzubinden oder aber auch z.B. die aktuellen Wetterdaten anzuzeigen. </w:t>
      </w:r>
    </w:p>
    <w:p w14:paraId="3A662BEF" w14:textId="77777777" w:rsidR="007115F1" w:rsidRDefault="007115F1" w:rsidP="007115F1">
      <w:pPr>
        <w:pStyle w:val="berschrift3"/>
      </w:pPr>
      <w:bookmarkStart w:id="363" w:name="_Toc391927733"/>
      <w:r>
        <w:lastRenderedPageBreak/>
        <w:t>Erweiterung der Mehrsprachigkeit</w:t>
      </w:r>
      <w:bookmarkEnd w:id="363"/>
    </w:p>
    <w:p w14:paraId="7CB03521" w14:textId="77777777" w:rsidR="007115F1" w:rsidRPr="000671F9" w:rsidRDefault="007115F1" w:rsidP="007115F1">
      <w:r>
        <w:t>Der Mehrsprachigkeit des Naukanu Sailing School Managers ist fast keine Grenze gesetzt. So lässt sich die Software jederzeit um weitere Sprachen erweitern. Natürlich ist es auch hier möglich, vorhandene Sprachen zu ersetzen oder zu entfernen</w:t>
      </w:r>
    </w:p>
    <w:p w14:paraId="0EF333DE" w14:textId="77777777" w:rsidR="007115F1" w:rsidRDefault="007115F1" w:rsidP="007115F1">
      <w:pPr>
        <w:pStyle w:val="berschrift3"/>
      </w:pPr>
      <w:bookmarkStart w:id="364" w:name="_Toc391927734"/>
      <w:r>
        <w:t>Automatischer Mailversand</w:t>
      </w:r>
      <w:bookmarkEnd w:id="364"/>
    </w:p>
    <w:p w14:paraId="23198F50" w14:textId="77777777" w:rsidR="007115F1" w:rsidRPr="000671F9" w:rsidRDefault="007115F1" w:rsidP="007115F1">
      <w:r>
        <w:t>In vielen Unternehmen setzt sich immer mehr das papierlose Büro durch. Gerade Unternehmen welche eng mit der Natur verknüpft sind, ist dies ein wichtiger Beitrag zum Umweltschutz. Daher lässt sich der Naukanu Sailing School Manager auf Wunsch um einen automatischen Mailversand erweitern. Im Anschluss wird es dann möglich sein, sämtliche erstellten Dokumente bereits aus der Software heraus zu versenden.</w:t>
      </w:r>
    </w:p>
    <w:p w14:paraId="269BA45D" w14:textId="77777777" w:rsidR="007115F1" w:rsidRDefault="007115F1" w:rsidP="007115F1">
      <w:pPr>
        <w:pStyle w:val="berschrift3"/>
      </w:pPr>
      <w:bookmarkStart w:id="365" w:name="_Toc391927735"/>
      <w:r>
        <w:t>Automatische Rechnungsanlage bei Kursbeendigung</w:t>
      </w:r>
      <w:bookmarkEnd w:id="365"/>
    </w:p>
    <w:p w14:paraId="3BFD5562" w14:textId="77777777" w:rsidR="007115F1" w:rsidRPr="000671F9" w:rsidRDefault="007115F1" w:rsidP="007115F1">
      <w:r>
        <w:t>Es ist ebenfalls möglich, die Rechnungsanlage zu automatisieren. Dies hat den Vorteil, dass unter anderem ein erheblicher Zeitaufwand für das einzelne erstellen der jeweiligen Rechnung entfällt. In diesem Fall würde bei erfolgter Kursbeendigung automatisch eine Rechnung für die jeweiligen Teilnehmer erstellt. Alternativ wäre es dann auch möglich, eine Gruppenrechnung zu erstellen, sollte der komplette Kurs über eine einzelne Rechnung abgerechnet werden sollen. In Kombination mit dem optionalen automatischen Mailversand, bleibt so garantiert keine Rechnung mehr liegen.</w:t>
      </w:r>
    </w:p>
    <w:p w14:paraId="00C16307" w14:textId="77777777" w:rsidR="007115F1" w:rsidRDefault="007115F1" w:rsidP="007115F1">
      <w:pPr>
        <w:pStyle w:val="berschrift3"/>
      </w:pPr>
      <w:bookmarkStart w:id="366" w:name="_Toc391927736"/>
      <w:r>
        <w:t>Anhang von Dateien an die Stammdaten</w:t>
      </w:r>
      <w:bookmarkEnd w:id="366"/>
    </w:p>
    <w:p w14:paraId="1600AF87" w14:textId="77777777" w:rsidR="007115F1" w:rsidRDefault="007115F1" w:rsidP="007115F1">
      <w:r>
        <w:t>Die Stammdaten können um die Möglichkeit erweitert werden, dass Dokumente wie z.B. Qualifikationen, Zeugnisse oder auch Materialblätter und Rechnungen entsprechend angehangen werden. So hat man jederzeit sämtliche benötigten Informationen zur Ansicht</w:t>
      </w:r>
    </w:p>
    <w:p w14:paraId="335A996C" w14:textId="77777777" w:rsidR="007115F1" w:rsidRDefault="007115F1" w:rsidP="007115F1">
      <w:pPr>
        <w:pStyle w:val="berschrift3"/>
      </w:pPr>
      <w:bookmarkStart w:id="367" w:name="_Toc391927737"/>
      <w:r>
        <w:t>Historisierung</w:t>
      </w:r>
      <w:bookmarkEnd w:id="367"/>
    </w:p>
    <w:p w14:paraId="35BC9F3C" w14:textId="77777777" w:rsidR="007115F1" w:rsidRPr="007F0F7F" w:rsidRDefault="007115F1" w:rsidP="007115F1">
      <w:r>
        <w:t>Generell kann die Software auch um eine Historisierung erweitert werden. Hier wären dann auch Änderungen an den Stammdaten nachvollziehbar oder evtl. gesetzliche Anforderungen in Italien zur Nachverfolgung von Rechnungsinformationen erfüllbar.</w:t>
      </w:r>
    </w:p>
    <w:p w14:paraId="5B2011B7" w14:textId="77777777" w:rsidR="007115F1" w:rsidRPr="007115F1" w:rsidRDefault="007115F1" w:rsidP="007115F1"/>
    <w:p w14:paraId="1CB38FD6" w14:textId="2FA1BA8B" w:rsidR="00C74528" w:rsidRDefault="00C74528">
      <w:pPr>
        <w:spacing w:line="259" w:lineRule="auto"/>
        <w:jc w:val="left"/>
      </w:pPr>
      <w:r>
        <w:lastRenderedPageBreak/>
        <w:br w:type="page"/>
      </w:r>
    </w:p>
    <w:p w14:paraId="203B3F0A" w14:textId="17ADA387" w:rsidR="00F10215" w:rsidRDefault="00F10215" w:rsidP="000B7DEC">
      <w:pPr>
        <w:pStyle w:val="berschrift1"/>
      </w:pPr>
      <w:bookmarkStart w:id="368" w:name="_Toc392090980"/>
      <w:r>
        <w:lastRenderedPageBreak/>
        <w:t>Zusammenfassung</w:t>
      </w:r>
      <w:bookmarkEnd w:id="368"/>
    </w:p>
    <w:p w14:paraId="3180568C" w14:textId="23851399" w:rsidR="00C74528" w:rsidRDefault="00C74528">
      <w:pPr>
        <w:spacing w:line="259" w:lineRule="auto"/>
        <w:jc w:val="left"/>
      </w:pPr>
      <w:r>
        <w:br w:type="page"/>
      </w:r>
    </w:p>
    <w:p w14:paraId="18EBABF8" w14:textId="24310F61" w:rsidR="00807A14" w:rsidRDefault="00807A14" w:rsidP="000B7DEC">
      <w:pPr>
        <w:pStyle w:val="berschrift1"/>
      </w:pPr>
      <w:bookmarkStart w:id="369" w:name="_Toc392090981"/>
      <w:r>
        <w:lastRenderedPageBreak/>
        <w:t>Glossar</w:t>
      </w:r>
      <w:bookmarkEnd w:id="369"/>
    </w:p>
    <w:p w14:paraId="18DDA1DB" w14:textId="3DCF3F63" w:rsidR="00A314EE" w:rsidRDefault="00A314EE" w:rsidP="00A314EE">
      <w:r>
        <w:br w:type="page"/>
      </w:r>
    </w:p>
    <w:p w14:paraId="2B84C4E0" w14:textId="7EA80338" w:rsidR="00285383" w:rsidRDefault="00CF6EA5" w:rsidP="000B7DEC">
      <w:pPr>
        <w:pStyle w:val="berschrift1"/>
      </w:pPr>
      <w:bookmarkStart w:id="370" w:name="_Toc391487427"/>
      <w:bookmarkStart w:id="371" w:name="_Toc391488393"/>
      <w:bookmarkStart w:id="372" w:name="_Toc391493688"/>
      <w:bookmarkStart w:id="373" w:name="_Toc391549693"/>
      <w:bookmarkStart w:id="374" w:name="_Toc391723883"/>
      <w:bookmarkStart w:id="375" w:name="_Toc391724188"/>
      <w:bookmarkStart w:id="376" w:name="_Toc391487447"/>
      <w:bookmarkStart w:id="377" w:name="_Toc391488413"/>
      <w:bookmarkStart w:id="378" w:name="_Toc391493708"/>
      <w:bookmarkStart w:id="379" w:name="_Toc391549713"/>
      <w:bookmarkStart w:id="380" w:name="_Toc391723903"/>
      <w:bookmarkStart w:id="381" w:name="_Toc391724208"/>
      <w:bookmarkStart w:id="382" w:name="_Toc391487448"/>
      <w:bookmarkStart w:id="383" w:name="_Toc391488414"/>
      <w:bookmarkStart w:id="384" w:name="_Toc391493709"/>
      <w:bookmarkStart w:id="385" w:name="_Toc391549714"/>
      <w:bookmarkStart w:id="386" w:name="_Toc391723904"/>
      <w:bookmarkStart w:id="387" w:name="_Toc391724209"/>
      <w:bookmarkStart w:id="388" w:name="_Toc391487449"/>
      <w:bookmarkStart w:id="389" w:name="_Toc391488415"/>
      <w:bookmarkStart w:id="390" w:name="_Toc391493710"/>
      <w:bookmarkStart w:id="391" w:name="_Toc391549715"/>
      <w:bookmarkStart w:id="392" w:name="_Toc391723905"/>
      <w:bookmarkStart w:id="393" w:name="_Toc391724210"/>
      <w:bookmarkStart w:id="394" w:name="_Toc391487450"/>
      <w:bookmarkStart w:id="395" w:name="_Toc391488416"/>
      <w:bookmarkStart w:id="396" w:name="_Toc391493711"/>
      <w:bookmarkStart w:id="397" w:name="_Toc391549716"/>
      <w:bookmarkStart w:id="398" w:name="_Toc391723906"/>
      <w:bookmarkStart w:id="399" w:name="_Toc391724211"/>
      <w:bookmarkStart w:id="400" w:name="_Toc391487451"/>
      <w:bookmarkStart w:id="401" w:name="_Toc391488417"/>
      <w:bookmarkStart w:id="402" w:name="_Toc391493712"/>
      <w:bookmarkStart w:id="403" w:name="_Toc391549717"/>
      <w:bookmarkStart w:id="404" w:name="_Toc391723907"/>
      <w:bookmarkStart w:id="405" w:name="_Toc391724212"/>
      <w:bookmarkStart w:id="406" w:name="_Toc391469857"/>
      <w:bookmarkStart w:id="407" w:name="_Toc391470094"/>
      <w:bookmarkStart w:id="408" w:name="_Toc391487452"/>
      <w:bookmarkStart w:id="409" w:name="_Toc391488418"/>
      <w:bookmarkStart w:id="410" w:name="_Toc391493713"/>
      <w:bookmarkStart w:id="411" w:name="_Toc391549718"/>
      <w:bookmarkStart w:id="412" w:name="_Toc391723908"/>
      <w:bookmarkStart w:id="413" w:name="_Toc391724213"/>
      <w:bookmarkStart w:id="414" w:name="_Toc391469858"/>
      <w:bookmarkStart w:id="415" w:name="_Toc391470095"/>
      <w:bookmarkStart w:id="416" w:name="_Toc391487453"/>
      <w:bookmarkStart w:id="417" w:name="_Toc391488419"/>
      <w:bookmarkStart w:id="418" w:name="_Toc391493714"/>
      <w:bookmarkStart w:id="419" w:name="_Toc391549719"/>
      <w:bookmarkStart w:id="420" w:name="_Toc391723909"/>
      <w:bookmarkStart w:id="421" w:name="_Toc391724214"/>
      <w:bookmarkStart w:id="422" w:name="_Toc391469977"/>
      <w:bookmarkStart w:id="423" w:name="_Toc391470214"/>
      <w:bookmarkStart w:id="424" w:name="_Toc391487572"/>
      <w:bookmarkStart w:id="425" w:name="_Toc391488538"/>
      <w:bookmarkStart w:id="426" w:name="_Toc391493833"/>
      <w:bookmarkStart w:id="427" w:name="_Toc391549838"/>
      <w:bookmarkStart w:id="428" w:name="_Toc391724028"/>
      <w:bookmarkStart w:id="429" w:name="_Toc391724333"/>
      <w:bookmarkStart w:id="430" w:name="_Toc391487606"/>
      <w:bookmarkStart w:id="431" w:name="_Toc391488572"/>
      <w:bookmarkStart w:id="432" w:name="_Toc391493867"/>
      <w:bookmarkStart w:id="433" w:name="_Toc391549872"/>
      <w:bookmarkStart w:id="434" w:name="_Toc391724062"/>
      <w:bookmarkStart w:id="435" w:name="_Toc391724367"/>
      <w:bookmarkStart w:id="436" w:name="_Toc391487607"/>
      <w:bookmarkStart w:id="437" w:name="_Toc391488573"/>
      <w:bookmarkStart w:id="438" w:name="_Toc391493868"/>
      <w:bookmarkStart w:id="439" w:name="_Toc391549873"/>
      <w:bookmarkStart w:id="440" w:name="_Toc391724063"/>
      <w:bookmarkStart w:id="441" w:name="_Toc391724368"/>
      <w:bookmarkStart w:id="442" w:name="_Toc391487618"/>
      <w:bookmarkStart w:id="443" w:name="_Toc391488584"/>
      <w:bookmarkStart w:id="444" w:name="_Toc391493879"/>
      <w:bookmarkStart w:id="445" w:name="_Toc391549884"/>
      <w:bookmarkStart w:id="446" w:name="_Toc391724074"/>
      <w:bookmarkStart w:id="447" w:name="_Toc391724379"/>
      <w:bookmarkStart w:id="448" w:name="_Toc391487639"/>
      <w:bookmarkStart w:id="449" w:name="_Toc391488605"/>
      <w:bookmarkStart w:id="450" w:name="_Toc391493900"/>
      <w:bookmarkStart w:id="451" w:name="_Toc391549905"/>
      <w:bookmarkStart w:id="452" w:name="_Toc391724095"/>
      <w:bookmarkStart w:id="453" w:name="_Toc391724400"/>
      <w:bookmarkStart w:id="454" w:name="_Toc392090982"/>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lastRenderedPageBreak/>
        <w:t>Literaturverzeichnis</w:t>
      </w:r>
      <w:bookmarkEnd w:id="454"/>
    </w:p>
    <w:p w14:paraId="1D9674FB" w14:textId="77777777" w:rsidR="00BB6469" w:rsidRPr="00B51939" w:rsidRDefault="00B742FC" w:rsidP="00BB6469">
      <w:pPr>
        <w:pStyle w:val="Literaturverzeichnis"/>
        <w:ind w:left="720" w:hanging="720"/>
        <w:rPr>
          <w:noProof/>
          <w:sz w:val="24"/>
          <w:szCs w:val="24"/>
        </w:rPr>
      </w:pPr>
      <w:r>
        <w:fldChar w:fldCharType="begin"/>
      </w:r>
      <w:r w:rsidRPr="000B7DEC">
        <w:rPr>
          <w:lang w:val="en-US"/>
        </w:rPr>
        <w:instrText xml:space="preserve"> BIBLIOGRAPHY  \l 1031 </w:instrText>
      </w:r>
      <w:r>
        <w:fldChar w:fldCharType="separate"/>
      </w:r>
      <w:r w:rsidR="00BB6469" w:rsidRPr="000B7DEC">
        <w:rPr>
          <w:noProof/>
          <w:lang w:val="en-US"/>
        </w:rPr>
        <w:t xml:space="preserve">Abrahamson, N. (1986). Development of the ALOHANET. </w:t>
      </w:r>
      <w:r w:rsidR="00BB6469" w:rsidRPr="00B51939">
        <w:rPr>
          <w:i/>
          <w:iCs/>
          <w:noProof/>
        </w:rPr>
        <w:t>IEEE TRANSACTIONS ON INFORMATION THEORY, VOL IT-31</w:t>
      </w:r>
      <w:r w:rsidR="00BB6469" w:rsidRPr="00B51939">
        <w:rPr>
          <w:noProof/>
        </w:rPr>
        <w:t>, 10-20.</w:t>
      </w:r>
    </w:p>
    <w:p w14:paraId="3012793B" w14:textId="77777777" w:rsidR="00BB6469" w:rsidRDefault="00BB6469" w:rsidP="00BB6469">
      <w:pPr>
        <w:pStyle w:val="Literaturverzeichnis"/>
        <w:ind w:left="720" w:hanging="720"/>
        <w:rPr>
          <w:noProof/>
        </w:rPr>
      </w:pPr>
      <w:r>
        <w:rPr>
          <w:noProof/>
        </w:rPr>
        <w:t xml:space="preserve">Arnold, A. (02. 05 2009). </w:t>
      </w:r>
      <w:r>
        <w:rPr>
          <w:i/>
          <w:iCs/>
          <w:noProof/>
        </w:rPr>
        <w:t>WLAN - Verschlüsselung - WEP und WPA durchleuchtet</w:t>
      </w:r>
      <w:r>
        <w:rPr>
          <w:noProof/>
        </w:rPr>
        <w:t>. Abgerufen am 01. 01 2010 von http://www.heise.de/netze/artikel/WEP-und-WEPplus-224028.html</w:t>
      </w:r>
    </w:p>
    <w:p w14:paraId="4FC1A12D" w14:textId="77777777" w:rsidR="00BB6469" w:rsidRDefault="00BB6469" w:rsidP="00BB6469">
      <w:pPr>
        <w:pStyle w:val="Literaturverzeichnis"/>
        <w:ind w:left="720" w:hanging="720"/>
        <w:rPr>
          <w:noProof/>
        </w:rPr>
      </w:pPr>
      <w:r>
        <w:rPr>
          <w:noProof/>
        </w:rPr>
        <w:t xml:space="preserve">Grechenig, T., &amp; Bernhart, M. (2010). </w:t>
      </w:r>
      <w:r>
        <w:rPr>
          <w:i/>
          <w:iCs/>
          <w:noProof/>
        </w:rPr>
        <w:t>Softwaretechnik.</w:t>
      </w:r>
      <w:r>
        <w:rPr>
          <w:noProof/>
        </w:rPr>
        <w:t xml:space="preserve"> München: Pearson Studium.</w:t>
      </w:r>
    </w:p>
    <w:p w14:paraId="525125E5" w14:textId="77777777" w:rsidR="00BB6469" w:rsidRDefault="00BB6469" w:rsidP="00BB6469">
      <w:pPr>
        <w:pStyle w:val="Literaturverzeichnis"/>
        <w:ind w:left="720" w:hanging="720"/>
        <w:rPr>
          <w:noProof/>
        </w:rPr>
      </w:pPr>
      <w:r>
        <w:rPr>
          <w:noProof/>
        </w:rPr>
        <w:t xml:space="preserve">Grochla, E. (1982). </w:t>
      </w:r>
      <w:r>
        <w:rPr>
          <w:i/>
          <w:iCs/>
          <w:noProof/>
        </w:rPr>
        <w:t>Grundlagen der organisatorischen Gestaltung.</w:t>
      </w:r>
      <w:r>
        <w:rPr>
          <w:noProof/>
        </w:rPr>
        <w:t xml:space="preserve"> Stuttgart: Schäffer-Poeschel.</w:t>
      </w:r>
    </w:p>
    <w:p w14:paraId="0E27A746" w14:textId="77777777" w:rsidR="00BB6469" w:rsidRDefault="00BB6469" w:rsidP="00BB6469">
      <w:pPr>
        <w:pStyle w:val="Literaturverzeichnis"/>
        <w:ind w:left="720" w:hanging="720"/>
        <w:rPr>
          <w:noProof/>
        </w:rPr>
      </w:pPr>
      <w:r>
        <w:rPr>
          <w:noProof/>
        </w:rPr>
        <w:t xml:space="preserve">Hein, M., &amp; Maciejeski, B. (2003). </w:t>
      </w:r>
      <w:r>
        <w:rPr>
          <w:i/>
          <w:iCs/>
          <w:noProof/>
        </w:rPr>
        <w:t>Wireless LAN - Funknetze in der Praxis.</w:t>
      </w:r>
      <w:r>
        <w:rPr>
          <w:noProof/>
        </w:rPr>
        <w:t xml:space="preserve"> Poing: Franzis' Verlag.</w:t>
      </w:r>
    </w:p>
    <w:p w14:paraId="2248DD2E" w14:textId="77777777" w:rsidR="00BB6469" w:rsidRDefault="00BB6469" w:rsidP="00BB6469">
      <w:pPr>
        <w:pStyle w:val="Literaturverzeichnis"/>
        <w:ind w:left="720" w:hanging="720"/>
        <w:rPr>
          <w:noProof/>
        </w:rPr>
      </w:pPr>
      <w:r>
        <w:rPr>
          <w:noProof/>
        </w:rPr>
        <w:t xml:space="preserve">Kafka, G. (2005). </w:t>
      </w:r>
      <w:r>
        <w:rPr>
          <w:i/>
          <w:iCs/>
          <w:noProof/>
        </w:rPr>
        <w:t>WLAN - Technik, Standards, Planung und Sicherheit für Wireless LAN.</w:t>
      </w:r>
      <w:r>
        <w:rPr>
          <w:noProof/>
        </w:rPr>
        <w:t xml:space="preserve"> München / Wien: Hanser.</w:t>
      </w:r>
    </w:p>
    <w:p w14:paraId="605A02C1" w14:textId="77777777" w:rsidR="00BB6469" w:rsidRDefault="00BB6469" w:rsidP="00BB6469">
      <w:pPr>
        <w:pStyle w:val="Literaturverzeichnis"/>
        <w:ind w:left="720" w:hanging="720"/>
        <w:rPr>
          <w:noProof/>
        </w:rPr>
      </w:pPr>
      <w:r>
        <w:rPr>
          <w:noProof/>
        </w:rPr>
        <w:t xml:space="preserve">Management, H. (2014). </w:t>
      </w:r>
      <w:r>
        <w:rPr>
          <w:i/>
          <w:iCs/>
          <w:noProof/>
        </w:rPr>
        <w:t>PM-Handbuch.com</w:t>
      </w:r>
      <w:r>
        <w:rPr>
          <w:noProof/>
        </w:rPr>
        <w:t>. Abgerufen am 27. 06 2014 von http://www.pm-handbuch.com/nutzen/</w:t>
      </w:r>
    </w:p>
    <w:p w14:paraId="7828862B" w14:textId="77777777" w:rsidR="00BB6469" w:rsidRDefault="00BB6469" w:rsidP="00BB6469">
      <w:pPr>
        <w:pStyle w:val="Literaturverzeichnis"/>
        <w:ind w:left="720" w:hanging="720"/>
        <w:rPr>
          <w:noProof/>
        </w:rPr>
      </w:pPr>
      <w:r>
        <w:rPr>
          <w:i/>
          <w:iCs/>
          <w:noProof/>
        </w:rPr>
        <w:t>PM-Handbuch.com</w:t>
      </w:r>
      <w:r>
        <w:rPr>
          <w:noProof/>
        </w:rPr>
        <w:t>. (2014). (H. Management, Produzent) Abgerufen am 27. 06 2014 von http://www.pm-handbuch.com/begriffe/</w:t>
      </w:r>
    </w:p>
    <w:p w14:paraId="0E90649F" w14:textId="2495E8B3" w:rsidR="00B742FC" w:rsidRDefault="00B742FC" w:rsidP="00BB6469">
      <w:r>
        <w:fldChar w:fldCharType="end"/>
      </w:r>
    </w:p>
    <w:p w14:paraId="260CD938" w14:textId="77777777" w:rsidR="00B742FC" w:rsidRDefault="00B742FC">
      <w:pPr>
        <w:spacing w:line="259" w:lineRule="auto"/>
        <w:jc w:val="left"/>
      </w:pPr>
      <w:r>
        <w:br w:type="page"/>
      </w:r>
    </w:p>
    <w:p w14:paraId="1EC271D6" w14:textId="77777777" w:rsidR="00B742FC" w:rsidRPr="000B7DEC" w:rsidRDefault="00B742FC" w:rsidP="000B7DEC"/>
    <w:p w14:paraId="3DAF16E8" w14:textId="77777777" w:rsidR="00C54B32" w:rsidRDefault="00C54B32" w:rsidP="000B7DEC">
      <w:pPr>
        <w:pStyle w:val="berschrift1"/>
        <w:rPr>
          <w:lang w:val="en-US"/>
        </w:rPr>
      </w:pPr>
      <w:bookmarkStart w:id="455" w:name="_Toc392090983"/>
      <w:r>
        <w:rPr>
          <w:lang w:val="en-US"/>
        </w:rPr>
        <w:t>Abbildungsverzeichnis</w:t>
      </w:r>
      <w:bookmarkEnd w:id="455"/>
    </w:p>
    <w:p w14:paraId="37DA0638" w14:textId="4327AA79" w:rsidR="00A84644" w:rsidRDefault="00A84644">
      <w:pPr>
        <w:pStyle w:val="Abbildungsverzeichnis"/>
        <w:tabs>
          <w:tab w:val="right" w:pos="10456"/>
        </w:tabs>
        <w:rPr>
          <w:caps w:val="0"/>
          <w:noProof/>
          <w:sz w:val="22"/>
          <w:szCs w:val="22"/>
          <w:lang w:val="en-US" w:eastAsia="en-US"/>
        </w:rPr>
      </w:pPr>
      <w:r>
        <w:fldChar w:fldCharType="begin"/>
      </w:r>
      <w:r>
        <w:instrText xml:space="preserve"> TOC \h \z \c "Abbildung" </w:instrText>
      </w:r>
      <w:r>
        <w:fldChar w:fldCharType="separate"/>
      </w:r>
      <w:hyperlink w:anchor="_Toc391475386" w:history="1">
        <w:r w:rsidRPr="005A1DFE">
          <w:rPr>
            <w:rStyle w:val="Hyperlink"/>
            <w:noProof/>
          </w:rPr>
          <w:t>Abbildung 12</w:t>
        </w:r>
        <w:r w:rsidRPr="005A1DFE">
          <w:rPr>
            <w:rStyle w:val="Hyperlink"/>
            <w:noProof/>
          </w:rPr>
          <w:noBreakHyphen/>
          <w:t>2</w:t>
        </w:r>
        <w:r>
          <w:rPr>
            <w:noProof/>
            <w:webHidden/>
          </w:rPr>
          <w:tab/>
        </w:r>
        <w:r>
          <w:rPr>
            <w:noProof/>
            <w:webHidden/>
          </w:rPr>
          <w:fldChar w:fldCharType="begin"/>
        </w:r>
        <w:r>
          <w:rPr>
            <w:noProof/>
            <w:webHidden/>
          </w:rPr>
          <w:instrText xml:space="preserve"> PAGEREF _Toc391475386 \h </w:instrText>
        </w:r>
        <w:r>
          <w:rPr>
            <w:noProof/>
            <w:webHidden/>
          </w:rPr>
        </w:r>
        <w:r>
          <w:rPr>
            <w:noProof/>
            <w:webHidden/>
          </w:rPr>
          <w:fldChar w:fldCharType="separate"/>
        </w:r>
        <w:r>
          <w:rPr>
            <w:noProof/>
            <w:webHidden/>
          </w:rPr>
          <w:t>18</w:t>
        </w:r>
        <w:r>
          <w:rPr>
            <w:noProof/>
            <w:webHidden/>
          </w:rPr>
          <w:fldChar w:fldCharType="end"/>
        </w:r>
      </w:hyperlink>
    </w:p>
    <w:p w14:paraId="422D7660" w14:textId="77777777" w:rsidR="00A84644" w:rsidRDefault="00DC03E7">
      <w:pPr>
        <w:pStyle w:val="Abbildungsverzeichnis"/>
        <w:tabs>
          <w:tab w:val="right" w:pos="10456"/>
        </w:tabs>
        <w:rPr>
          <w:caps w:val="0"/>
          <w:noProof/>
          <w:sz w:val="22"/>
          <w:szCs w:val="22"/>
          <w:lang w:val="en-US" w:eastAsia="en-US"/>
        </w:rPr>
      </w:pPr>
      <w:hyperlink w:anchor="_Toc391475387" w:history="1">
        <w:r w:rsidR="00A84644" w:rsidRPr="005A1DFE">
          <w:rPr>
            <w:rStyle w:val="Hyperlink"/>
            <w:noProof/>
          </w:rPr>
          <w:t>Abbildung 12</w:t>
        </w:r>
        <w:r w:rsidR="00A84644" w:rsidRPr="005A1DFE">
          <w:rPr>
            <w:rStyle w:val="Hyperlink"/>
            <w:noProof/>
          </w:rPr>
          <w:noBreakHyphen/>
          <w:t>3</w:t>
        </w:r>
        <w:r w:rsidR="00A84644">
          <w:rPr>
            <w:noProof/>
            <w:webHidden/>
          </w:rPr>
          <w:tab/>
        </w:r>
        <w:r w:rsidR="00A84644">
          <w:rPr>
            <w:noProof/>
            <w:webHidden/>
          </w:rPr>
          <w:fldChar w:fldCharType="begin"/>
        </w:r>
        <w:r w:rsidR="00A84644">
          <w:rPr>
            <w:noProof/>
            <w:webHidden/>
          </w:rPr>
          <w:instrText xml:space="preserve"> PAGEREF _Toc391475387 \h </w:instrText>
        </w:r>
        <w:r w:rsidR="00A84644">
          <w:rPr>
            <w:noProof/>
            <w:webHidden/>
          </w:rPr>
        </w:r>
        <w:r w:rsidR="00A84644">
          <w:rPr>
            <w:noProof/>
            <w:webHidden/>
          </w:rPr>
          <w:fldChar w:fldCharType="separate"/>
        </w:r>
        <w:r w:rsidR="00A84644">
          <w:rPr>
            <w:noProof/>
            <w:webHidden/>
          </w:rPr>
          <w:t>18</w:t>
        </w:r>
        <w:r w:rsidR="00A84644">
          <w:rPr>
            <w:noProof/>
            <w:webHidden/>
          </w:rPr>
          <w:fldChar w:fldCharType="end"/>
        </w:r>
      </w:hyperlink>
    </w:p>
    <w:p w14:paraId="1F051B3B" w14:textId="77777777" w:rsidR="00A84644" w:rsidRDefault="00A84644" w:rsidP="00A84644">
      <w:pPr>
        <w:pStyle w:val="Beschriftung"/>
      </w:pPr>
      <w:r>
        <w:fldChar w:fldCharType="end"/>
      </w:r>
    </w:p>
    <w:p w14:paraId="696A5193" w14:textId="77777777" w:rsidR="00A84644" w:rsidRDefault="00A84644">
      <w:pPr>
        <w:spacing w:line="259" w:lineRule="auto"/>
        <w:jc w:val="left"/>
        <w:rPr>
          <w:rFonts w:ascii="Calibri" w:eastAsia="MS Mincho" w:hAnsi="Calibri" w:cs="Times New Roman"/>
          <w:i/>
          <w:iCs/>
          <w:color w:val="1F497D" w:themeColor="text2"/>
          <w:sz w:val="18"/>
          <w:szCs w:val="18"/>
        </w:rPr>
      </w:pPr>
      <w:r>
        <w:br w:type="page"/>
      </w:r>
    </w:p>
    <w:p w14:paraId="28772954" w14:textId="496E9D5F" w:rsidR="00C54B32" w:rsidRPr="000B7DEC" w:rsidRDefault="00C54B32" w:rsidP="000B7DEC">
      <w:pPr>
        <w:pStyle w:val="Beschriftung"/>
      </w:pPr>
    </w:p>
    <w:p w14:paraId="5879E5AC" w14:textId="7DE2DACA" w:rsidR="00B742FC" w:rsidRDefault="00B742FC" w:rsidP="0045556F">
      <w:pPr>
        <w:pStyle w:val="berschrift1"/>
        <w:rPr>
          <w:lang w:val="en-US"/>
        </w:rPr>
      </w:pPr>
      <w:bookmarkStart w:id="456" w:name="_Toc392090984"/>
      <w:r>
        <w:rPr>
          <w:lang w:val="en-US"/>
        </w:rPr>
        <w:t>Tabellenverzeichnis</w:t>
      </w:r>
      <w:bookmarkEnd w:id="456"/>
    </w:p>
    <w:p w14:paraId="4EB83A22" w14:textId="77777777" w:rsidR="00B742FC" w:rsidRDefault="00B742FC">
      <w:pPr>
        <w:pStyle w:val="Abbildungsverzeichnis"/>
        <w:tabs>
          <w:tab w:val="right" w:pos="10456"/>
        </w:tabs>
        <w:rPr>
          <w:caps w:val="0"/>
          <w:noProof/>
          <w:sz w:val="22"/>
          <w:szCs w:val="22"/>
          <w:lang w:val="en-US" w:eastAsia="en-US"/>
        </w:rPr>
      </w:pPr>
      <w:r>
        <w:rPr>
          <w:lang w:val="en-US"/>
        </w:rPr>
        <w:fldChar w:fldCharType="begin"/>
      </w:r>
      <w:r>
        <w:rPr>
          <w:lang w:val="en-US"/>
        </w:rPr>
        <w:instrText xml:space="preserve"> TOC \h \z \c "Table" </w:instrText>
      </w:r>
      <w:r>
        <w:rPr>
          <w:lang w:val="en-US"/>
        </w:rPr>
        <w:fldChar w:fldCharType="separate"/>
      </w:r>
      <w:hyperlink w:anchor="_Toc391476773" w:history="1">
        <w:r w:rsidRPr="00030926">
          <w:rPr>
            <w:rStyle w:val="Hyperlink"/>
            <w:noProof/>
          </w:rPr>
          <w:t>Table 1</w:t>
        </w:r>
        <w:r>
          <w:rPr>
            <w:noProof/>
            <w:webHidden/>
          </w:rPr>
          <w:tab/>
        </w:r>
        <w:r>
          <w:rPr>
            <w:noProof/>
            <w:webHidden/>
          </w:rPr>
          <w:fldChar w:fldCharType="begin"/>
        </w:r>
        <w:r>
          <w:rPr>
            <w:noProof/>
            <w:webHidden/>
          </w:rPr>
          <w:instrText xml:space="preserve"> PAGEREF _Toc391476773 \h </w:instrText>
        </w:r>
        <w:r>
          <w:rPr>
            <w:noProof/>
            <w:webHidden/>
          </w:rPr>
        </w:r>
        <w:r>
          <w:rPr>
            <w:noProof/>
            <w:webHidden/>
          </w:rPr>
          <w:fldChar w:fldCharType="separate"/>
        </w:r>
        <w:r>
          <w:rPr>
            <w:noProof/>
            <w:webHidden/>
          </w:rPr>
          <w:t>19</w:t>
        </w:r>
        <w:r>
          <w:rPr>
            <w:noProof/>
            <w:webHidden/>
          </w:rPr>
          <w:fldChar w:fldCharType="end"/>
        </w:r>
      </w:hyperlink>
    </w:p>
    <w:p w14:paraId="0C9AFA01" w14:textId="77777777" w:rsidR="00B742FC" w:rsidRDefault="00DC03E7">
      <w:pPr>
        <w:pStyle w:val="Abbildungsverzeichnis"/>
        <w:tabs>
          <w:tab w:val="right" w:pos="10456"/>
        </w:tabs>
        <w:rPr>
          <w:caps w:val="0"/>
          <w:noProof/>
          <w:sz w:val="22"/>
          <w:szCs w:val="22"/>
          <w:lang w:val="en-US" w:eastAsia="en-US"/>
        </w:rPr>
      </w:pPr>
      <w:hyperlink w:anchor="_Toc391476774" w:history="1">
        <w:r w:rsidR="00B742FC" w:rsidRPr="00030926">
          <w:rPr>
            <w:rStyle w:val="Hyperlink"/>
            <w:noProof/>
          </w:rPr>
          <w:t>Table 2</w:t>
        </w:r>
        <w:r w:rsidR="00B742FC">
          <w:rPr>
            <w:noProof/>
            <w:webHidden/>
          </w:rPr>
          <w:tab/>
        </w:r>
        <w:r w:rsidR="00B742FC">
          <w:rPr>
            <w:noProof/>
            <w:webHidden/>
          </w:rPr>
          <w:fldChar w:fldCharType="begin"/>
        </w:r>
        <w:r w:rsidR="00B742FC">
          <w:rPr>
            <w:noProof/>
            <w:webHidden/>
          </w:rPr>
          <w:instrText xml:space="preserve"> PAGEREF _Toc391476774 \h </w:instrText>
        </w:r>
        <w:r w:rsidR="00B742FC">
          <w:rPr>
            <w:noProof/>
            <w:webHidden/>
          </w:rPr>
        </w:r>
        <w:r w:rsidR="00B742FC">
          <w:rPr>
            <w:noProof/>
            <w:webHidden/>
          </w:rPr>
          <w:fldChar w:fldCharType="separate"/>
        </w:r>
        <w:r w:rsidR="00B742FC">
          <w:rPr>
            <w:noProof/>
            <w:webHidden/>
          </w:rPr>
          <w:t>19</w:t>
        </w:r>
        <w:r w:rsidR="00B742FC">
          <w:rPr>
            <w:noProof/>
            <w:webHidden/>
          </w:rPr>
          <w:fldChar w:fldCharType="end"/>
        </w:r>
      </w:hyperlink>
    </w:p>
    <w:p w14:paraId="44A1EF02" w14:textId="40803F3F" w:rsidR="00B742FC" w:rsidRDefault="00B742FC">
      <w:pPr>
        <w:spacing w:line="259" w:lineRule="auto"/>
        <w:jc w:val="left"/>
        <w:rPr>
          <w:lang w:val="en-US"/>
        </w:rPr>
      </w:pPr>
      <w:r>
        <w:rPr>
          <w:lang w:val="en-US"/>
        </w:rPr>
        <w:fldChar w:fldCharType="end"/>
      </w:r>
    </w:p>
    <w:p w14:paraId="135B0808" w14:textId="77777777" w:rsidR="00B742FC" w:rsidRDefault="00B742FC">
      <w:pPr>
        <w:spacing w:line="259" w:lineRule="auto"/>
        <w:jc w:val="left"/>
        <w:rPr>
          <w:lang w:val="en-US"/>
        </w:rPr>
      </w:pPr>
    </w:p>
    <w:p w14:paraId="264FC864" w14:textId="77777777" w:rsidR="00B742FC" w:rsidRDefault="00B742FC">
      <w:pPr>
        <w:spacing w:line="259" w:lineRule="auto"/>
        <w:jc w:val="left"/>
        <w:rPr>
          <w:lang w:val="en-US"/>
        </w:rPr>
      </w:pPr>
    </w:p>
    <w:p w14:paraId="69E7516D" w14:textId="03B7E2B0" w:rsidR="00B742FC" w:rsidRDefault="00B742FC" w:rsidP="000B7DEC">
      <w:pPr>
        <w:pStyle w:val="Beschriftung"/>
        <w:keepNext/>
      </w:pPr>
    </w:p>
    <w:tbl>
      <w:tblPr>
        <w:tblW w:w="0" w:type="auto"/>
        <w:tblLook w:val="04A0" w:firstRow="1" w:lastRow="0" w:firstColumn="1" w:lastColumn="0" w:noHBand="0" w:noVBand="1"/>
      </w:tblPr>
      <w:tblGrid>
        <w:gridCol w:w="5032"/>
        <w:gridCol w:w="5031"/>
      </w:tblGrid>
      <w:tr w:rsidR="00B742FC" w14:paraId="5E1315F6" w14:textId="77777777" w:rsidTr="00B742FC">
        <w:tc>
          <w:tcPr>
            <w:tcW w:w="5228" w:type="dxa"/>
          </w:tcPr>
          <w:p w14:paraId="0F4651FE" w14:textId="77777777" w:rsidR="00B742FC" w:rsidRDefault="00B742FC" w:rsidP="00B742FC">
            <w:pPr>
              <w:pStyle w:val="Beschriftung"/>
            </w:pPr>
          </w:p>
        </w:tc>
        <w:tc>
          <w:tcPr>
            <w:tcW w:w="5228" w:type="dxa"/>
          </w:tcPr>
          <w:p w14:paraId="17C43ADE" w14:textId="77777777" w:rsidR="00B742FC" w:rsidRDefault="00B742FC" w:rsidP="00B742FC">
            <w:pPr>
              <w:pStyle w:val="Beschriftung"/>
            </w:pPr>
          </w:p>
        </w:tc>
      </w:tr>
      <w:tr w:rsidR="00B742FC" w14:paraId="6DEEEE43" w14:textId="77777777" w:rsidTr="00B742FC">
        <w:tc>
          <w:tcPr>
            <w:tcW w:w="5228" w:type="dxa"/>
          </w:tcPr>
          <w:p w14:paraId="1D3E6ADE" w14:textId="77777777" w:rsidR="00B742FC" w:rsidRDefault="00B742FC" w:rsidP="00B742FC">
            <w:pPr>
              <w:pStyle w:val="Beschriftung"/>
            </w:pPr>
          </w:p>
        </w:tc>
        <w:tc>
          <w:tcPr>
            <w:tcW w:w="5228" w:type="dxa"/>
          </w:tcPr>
          <w:p w14:paraId="7E967AB8" w14:textId="77777777" w:rsidR="00B742FC" w:rsidRDefault="00B742FC" w:rsidP="00B742FC">
            <w:pPr>
              <w:pStyle w:val="Beschriftung"/>
            </w:pPr>
          </w:p>
        </w:tc>
      </w:tr>
    </w:tbl>
    <w:p w14:paraId="1BBBC376" w14:textId="6B3067F8" w:rsidR="00B742FC" w:rsidRDefault="00B742FC" w:rsidP="000B7DEC">
      <w:pPr>
        <w:pStyle w:val="Beschriftung"/>
      </w:pPr>
      <w:bookmarkStart w:id="457" w:name="_Toc391476773"/>
      <w:r>
        <w:t xml:space="preserve">Table </w:t>
      </w:r>
      <w:r w:rsidR="00DC03E7">
        <w:fldChar w:fldCharType="begin"/>
      </w:r>
      <w:r w:rsidR="00DC03E7">
        <w:instrText xml:space="preserve"> SEQ Table \* ARABIC </w:instrText>
      </w:r>
      <w:r w:rsidR="00DC03E7">
        <w:fldChar w:fldCharType="separate"/>
      </w:r>
      <w:r w:rsidR="00B51939">
        <w:rPr>
          <w:noProof/>
        </w:rPr>
        <w:t>1</w:t>
      </w:r>
      <w:bookmarkEnd w:id="457"/>
      <w:r w:rsidR="00DC03E7">
        <w:rPr>
          <w:noProof/>
        </w:rPr>
        <w:fldChar w:fldCharType="end"/>
      </w:r>
    </w:p>
    <w:p w14:paraId="5C87A776" w14:textId="77777777" w:rsidR="00B742FC" w:rsidRDefault="00B742FC" w:rsidP="000B7DEC"/>
    <w:tbl>
      <w:tblPr>
        <w:tblW w:w="0" w:type="auto"/>
        <w:tblLook w:val="04A0" w:firstRow="1" w:lastRow="0" w:firstColumn="1" w:lastColumn="0" w:noHBand="0" w:noVBand="1"/>
      </w:tblPr>
      <w:tblGrid>
        <w:gridCol w:w="5032"/>
        <w:gridCol w:w="5031"/>
      </w:tblGrid>
      <w:tr w:rsidR="00B742FC" w14:paraId="0F1D1218" w14:textId="77777777" w:rsidTr="00B742FC">
        <w:tc>
          <w:tcPr>
            <w:tcW w:w="5228" w:type="dxa"/>
          </w:tcPr>
          <w:p w14:paraId="209C9353" w14:textId="77777777" w:rsidR="00B742FC" w:rsidRDefault="00B742FC" w:rsidP="00B742FC"/>
        </w:tc>
        <w:tc>
          <w:tcPr>
            <w:tcW w:w="5228" w:type="dxa"/>
          </w:tcPr>
          <w:p w14:paraId="31CC8BD4" w14:textId="77777777" w:rsidR="00B742FC" w:rsidRDefault="00B742FC" w:rsidP="00B742FC"/>
        </w:tc>
      </w:tr>
      <w:tr w:rsidR="00B742FC" w14:paraId="3AC5B90B" w14:textId="77777777" w:rsidTr="00B742FC">
        <w:tc>
          <w:tcPr>
            <w:tcW w:w="5228" w:type="dxa"/>
          </w:tcPr>
          <w:p w14:paraId="694BE088" w14:textId="77777777" w:rsidR="00B742FC" w:rsidRDefault="00B742FC" w:rsidP="00B742FC"/>
        </w:tc>
        <w:tc>
          <w:tcPr>
            <w:tcW w:w="5228" w:type="dxa"/>
          </w:tcPr>
          <w:p w14:paraId="1EF1BBFE" w14:textId="77777777" w:rsidR="00B742FC" w:rsidRDefault="00B742FC" w:rsidP="00B742FC"/>
        </w:tc>
      </w:tr>
      <w:tr w:rsidR="00B742FC" w14:paraId="58FA0A62" w14:textId="77777777" w:rsidTr="00B742FC">
        <w:tc>
          <w:tcPr>
            <w:tcW w:w="5228" w:type="dxa"/>
          </w:tcPr>
          <w:p w14:paraId="4E58B68F" w14:textId="77777777" w:rsidR="00B742FC" w:rsidRDefault="00B742FC" w:rsidP="00B742FC"/>
        </w:tc>
        <w:tc>
          <w:tcPr>
            <w:tcW w:w="5228" w:type="dxa"/>
          </w:tcPr>
          <w:p w14:paraId="3C606471" w14:textId="77777777" w:rsidR="00B742FC" w:rsidRDefault="00B742FC" w:rsidP="000B7DEC">
            <w:pPr>
              <w:keepNext/>
            </w:pPr>
          </w:p>
        </w:tc>
      </w:tr>
    </w:tbl>
    <w:p w14:paraId="19CC52C2" w14:textId="2582B27F" w:rsidR="00B742FC" w:rsidRDefault="00B742FC" w:rsidP="000B7DEC">
      <w:pPr>
        <w:pStyle w:val="Beschriftung"/>
      </w:pPr>
      <w:bookmarkStart w:id="458" w:name="_Toc391476692"/>
      <w:bookmarkStart w:id="459" w:name="_Toc391476774"/>
      <w:r>
        <w:t xml:space="preserve">Table </w:t>
      </w:r>
      <w:r w:rsidR="00DC03E7">
        <w:fldChar w:fldCharType="begin"/>
      </w:r>
      <w:r w:rsidR="00DC03E7">
        <w:instrText xml:space="preserve"> SEQ Table \* ARABIC </w:instrText>
      </w:r>
      <w:r w:rsidR="00DC03E7">
        <w:fldChar w:fldCharType="separate"/>
      </w:r>
      <w:r w:rsidR="00B51939">
        <w:rPr>
          <w:noProof/>
        </w:rPr>
        <w:t>2</w:t>
      </w:r>
      <w:bookmarkEnd w:id="458"/>
      <w:bookmarkEnd w:id="459"/>
      <w:r w:rsidR="00DC03E7">
        <w:rPr>
          <w:noProof/>
        </w:rPr>
        <w:fldChar w:fldCharType="end"/>
      </w:r>
    </w:p>
    <w:p w14:paraId="5B303A4D" w14:textId="77777777" w:rsidR="00B742FC" w:rsidRPr="000B7DEC" w:rsidRDefault="00B742FC" w:rsidP="000B7DEC"/>
    <w:p w14:paraId="0D464FAD" w14:textId="77777777" w:rsidR="00B742FC" w:rsidRDefault="00B742FC">
      <w:pPr>
        <w:spacing w:line="259" w:lineRule="auto"/>
        <w:jc w:val="left"/>
        <w:rPr>
          <w:lang w:val="en-US"/>
        </w:rPr>
      </w:pPr>
    </w:p>
    <w:p w14:paraId="61A18B41" w14:textId="77777777" w:rsidR="00B742FC" w:rsidRDefault="00B742FC">
      <w:pPr>
        <w:spacing w:line="259" w:lineRule="auto"/>
        <w:jc w:val="left"/>
        <w:rPr>
          <w:lang w:val="en-US"/>
        </w:rPr>
      </w:pPr>
      <w:r>
        <w:rPr>
          <w:lang w:val="en-US"/>
        </w:rPr>
        <w:br w:type="page"/>
      </w:r>
    </w:p>
    <w:p w14:paraId="02F06203" w14:textId="751DDCFD" w:rsidR="00B742FC" w:rsidRDefault="00F06EE8" w:rsidP="000B7DEC">
      <w:pPr>
        <w:pStyle w:val="berschrift1"/>
        <w:rPr>
          <w:lang w:val="en-US"/>
        </w:rPr>
      </w:pPr>
      <w:bookmarkStart w:id="460" w:name="_Toc392090985"/>
      <w:r>
        <w:rPr>
          <w:lang w:val="en-US"/>
        </w:rPr>
        <w:lastRenderedPageBreak/>
        <w:t>Abkürzungsverzeichnis</w:t>
      </w:r>
      <w:bookmarkEnd w:id="460"/>
    </w:p>
    <w:p w14:paraId="5AECAC7C" w14:textId="77777777" w:rsidR="00B742FC" w:rsidRDefault="00B742FC">
      <w:pPr>
        <w:spacing w:line="259" w:lineRule="auto"/>
        <w:jc w:val="left"/>
        <w:rPr>
          <w:rFonts w:asciiTheme="majorHAnsi" w:eastAsiaTheme="majorEastAsia" w:hAnsiTheme="majorHAnsi" w:cstheme="majorBidi"/>
          <w:b/>
          <w:color w:val="262626" w:themeColor="text1" w:themeTint="D9"/>
          <w:sz w:val="32"/>
          <w:szCs w:val="32"/>
          <w:lang w:val="en-US"/>
        </w:rPr>
      </w:pPr>
    </w:p>
    <w:p w14:paraId="6E8E0229" w14:textId="64AF1F10" w:rsidR="00F06EE8" w:rsidRDefault="00F06EE8">
      <w:pPr>
        <w:spacing w:line="259" w:lineRule="auto"/>
        <w:jc w:val="left"/>
        <w:rPr>
          <w:rFonts w:asciiTheme="majorHAnsi" w:eastAsiaTheme="majorEastAsia" w:hAnsiTheme="majorHAnsi" w:cstheme="majorBidi"/>
          <w:b/>
          <w:color w:val="262626" w:themeColor="text1" w:themeTint="D9"/>
          <w:sz w:val="32"/>
          <w:szCs w:val="32"/>
          <w:lang w:val="en-US"/>
        </w:rPr>
      </w:pPr>
      <w:r>
        <w:rPr>
          <w:lang w:val="en-US"/>
        </w:rPr>
        <w:br w:type="page"/>
      </w:r>
    </w:p>
    <w:p w14:paraId="2131CBFD" w14:textId="0E6B65E8" w:rsidR="0045556F" w:rsidRDefault="0045556F" w:rsidP="0045556F">
      <w:pPr>
        <w:pStyle w:val="berschrift1"/>
      </w:pPr>
      <w:bookmarkStart w:id="461" w:name="_Toc382849782"/>
      <w:bookmarkStart w:id="462" w:name="_Toc392090986"/>
      <w:r>
        <w:lastRenderedPageBreak/>
        <w:t>Anhang</w:t>
      </w:r>
      <w:bookmarkEnd w:id="461"/>
      <w:bookmarkEnd w:id="462"/>
    </w:p>
    <w:p w14:paraId="18E5FB6A" w14:textId="67F717E1" w:rsidR="00BA349F" w:rsidRPr="00803173" w:rsidRDefault="00BA349F" w:rsidP="000B7DEC">
      <w:pPr>
        <w:pStyle w:val="berschrift2"/>
        <w:numPr>
          <w:ilvl w:val="0"/>
          <w:numId w:val="0"/>
        </w:numPr>
      </w:pPr>
      <w:bookmarkStart w:id="463" w:name="_Toc391470014"/>
      <w:bookmarkStart w:id="464" w:name="_Toc391470251"/>
      <w:bookmarkStart w:id="465" w:name="_Toc391470015"/>
      <w:bookmarkStart w:id="466" w:name="_Toc391470252"/>
      <w:bookmarkStart w:id="467" w:name="_Toc391470016"/>
      <w:bookmarkStart w:id="468" w:name="_Toc391470253"/>
      <w:bookmarkEnd w:id="463"/>
      <w:bookmarkEnd w:id="464"/>
      <w:bookmarkEnd w:id="465"/>
      <w:bookmarkEnd w:id="466"/>
      <w:bookmarkEnd w:id="467"/>
      <w:bookmarkEnd w:id="468"/>
    </w:p>
    <w:sectPr w:rsidR="00BA349F" w:rsidRPr="00803173" w:rsidSect="00700A4E">
      <w:headerReference w:type="default" r:id="rId53"/>
      <w:footerReference w:type="default" r:id="rId54"/>
      <w:headerReference w:type="first" r:id="rId55"/>
      <w:pgSz w:w="11906" w:h="16838" w:code="9"/>
      <w:pgMar w:top="1134" w:right="709" w:bottom="720" w:left="1134" w:header="709" w:footer="284"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1" w:author="Benjamin Böcherer" w:date="2014-06-30T08:36:00Z" w:initials="BB">
    <w:p w14:paraId="58222CC7" w14:textId="5818CB61" w:rsidR="006E3CE8" w:rsidRDefault="006E3CE8">
      <w:pPr>
        <w:pStyle w:val="Kommentartext"/>
      </w:pPr>
      <w:r>
        <w:rPr>
          <w:rStyle w:val="Kommentarzeichen"/>
        </w:rPr>
        <w:annotationRef/>
      </w:r>
      <w:r>
        <w:t>Satz unklar, das Satzende ist falsch</w:t>
      </w:r>
    </w:p>
  </w:comment>
  <w:comment w:id="123" w:author="Benjamin Böcherer" w:date="2014-06-30T08:38:00Z" w:initials="BB">
    <w:p w14:paraId="4A3F2885" w14:textId="0B2066A2" w:rsidR="006E3CE8" w:rsidRDefault="006E3CE8">
      <w:pPr>
        <w:pStyle w:val="Kommentartext"/>
      </w:pPr>
      <w:r>
        <w:rPr>
          <w:rStyle w:val="Kommentarzeichen"/>
        </w:rPr>
        <w:annotationRef/>
      </w:r>
      <w:r>
        <w:t>Unten werden aber 8 Mitarbeiter aufgezählt …</w:t>
      </w:r>
    </w:p>
  </w:comment>
  <w:comment w:id="124" w:author="Windows User" w:date="2014-07-01T20:32:00Z" w:initials="WU">
    <w:p w14:paraId="3AF4383A" w14:textId="415AA3FF" w:rsidR="006E3CE8" w:rsidRDefault="006E3CE8">
      <w:pPr>
        <w:pStyle w:val="Kommentartext"/>
      </w:pPr>
      <w:r>
        <w:rPr>
          <w:rStyle w:val="Kommentarzeichen"/>
        </w:rPr>
        <w:annotationRef/>
      </w:r>
      <w:r>
        <w:t>Mit der Geschäftsleitung sind es acht Mitarbeiter</w:t>
      </w:r>
    </w:p>
  </w:comment>
  <w:comment w:id="125" w:author="Tobias Meyer" w:date="2014-07-01T19:21:00Z" w:initials="tm">
    <w:p w14:paraId="673F79B8" w14:textId="23AC8108" w:rsidR="006E3CE8" w:rsidRDefault="006E3CE8">
      <w:pPr>
        <w:pStyle w:val="Kommentartext"/>
      </w:pPr>
      <w:r>
        <w:rPr>
          <w:rStyle w:val="Kommentarzeichen"/>
        </w:rPr>
        <w:annotationRef/>
      </w:r>
      <w:r>
        <w:t>Was ist Besegelung?</w:t>
      </w:r>
    </w:p>
  </w:comment>
  <w:comment w:id="126" w:author="Windows User" w:date="2014-07-01T20:33:00Z" w:initials="WU">
    <w:p w14:paraId="4D5234F8" w14:textId="788B9999" w:rsidR="006E3CE8" w:rsidRDefault="006E3CE8">
      <w:pPr>
        <w:pStyle w:val="Kommentartext"/>
      </w:pPr>
      <w:r>
        <w:rPr>
          <w:rStyle w:val="Kommentarzeichen"/>
        </w:rPr>
        <w:annotationRef/>
      </w:r>
      <w:r>
        <w:t>Begriff habe ich aus 9Devils-Skript übernommen…wie der Name schon sagt, steht der Begriff für die Ausstattung der Boote mit (versch.) Segeltypen</w:t>
      </w:r>
    </w:p>
  </w:comment>
  <w:comment w:id="135" w:author="Tobias Meyer" w:date="2014-07-01T19:22:00Z" w:initials="tm">
    <w:p w14:paraId="2BDEC435" w14:textId="5D13AEB4" w:rsidR="006E3CE8" w:rsidRDefault="006E3CE8">
      <w:pPr>
        <w:pStyle w:val="Kommentartext"/>
      </w:pPr>
      <w:r>
        <w:rPr>
          <w:rStyle w:val="Kommentarzeichen"/>
        </w:rPr>
        <w:annotationRef/>
      </w:r>
      <w:r>
        <w:t>Das ist kein Satz</w:t>
      </w:r>
    </w:p>
  </w:comment>
  <w:comment w:id="136" w:author="Benjamin Böcherer" w:date="2014-06-30T08:41:00Z" w:initials="BB">
    <w:p w14:paraId="265E8C54" w14:textId="17DB7B69" w:rsidR="006E3CE8" w:rsidRDefault="006E3CE8">
      <w:pPr>
        <w:pStyle w:val="Kommentartext"/>
      </w:pPr>
      <w:r>
        <w:rPr>
          <w:rStyle w:val="Kommentarzeichen"/>
        </w:rPr>
        <w:annotationRef/>
      </w:r>
      <w:r>
        <w:t>Geht oben aus der Tabelle nicht hervor</w:t>
      </w:r>
    </w:p>
  </w:comment>
  <w:comment w:id="137" w:author="Windows User" w:date="2014-07-01T20:43:00Z" w:initials="WU">
    <w:p w14:paraId="66FCD6C4" w14:textId="02E4A7A6" w:rsidR="006E3CE8" w:rsidRDefault="006E3CE8">
      <w:pPr>
        <w:pStyle w:val="Kommentartext"/>
      </w:pPr>
      <w:r>
        <w:rPr>
          <w:rStyle w:val="Kommentarzeichen"/>
        </w:rPr>
        <w:annotationRef/>
      </w:r>
      <w:r>
        <w:t>Habe ich in der Tabelle erweitert</w:t>
      </w:r>
    </w:p>
  </w:comment>
  <w:comment w:id="138" w:author="Benjamin Böcherer" w:date="2014-06-30T08:43:00Z" w:initials="BB">
    <w:p w14:paraId="0A15BA2A" w14:textId="00045860" w:rsidR="006E3CE8" w:rsidRDefault="006E3CE8">
      <w:pPr>
        <w:pStyle w:val="Kommentartext"/>
      </w:pPr>
      <w:r>
        <w:rPr>
          <w:rStyle w:val="Kommentarzeichen"/>
        </w:rPr>
        <w:annotationRef/>
      </w:r>
      <w:r>
        <w:t>Anfang klingt komisch =&gt; Satzbau?</w:t>
      </w:r>
    </w:p>
  </w:comment>
  <w:comment w:id="284" w:author="Benjamin Böcherer" w:date="2014-06-30T08:50:00Z" w:initials="BB">
    <w:p w14:paraId="1CBCC408" w14:textId="7CDB0C36" w:rsidR="006E3CE8" w:rsidRDefault="006E3CE8">
      <w:pPr>
        <w:pStyle w:val="Kommentartext"/>
      </w:pPr>
      <w:r>
        <w:rPr>
          <w:rStyle w:val="Kommentarzeichen"/>
        </w:rPr>
        <w:annotationRef/>
      </w:r>
      <w:r>
        <w:t>Überschrift oder Erklärung fehlt. Was soll die Grafik aussagen?</w:t>
      </w:r>
    </w:p>
  </w:comment>
  <w:comment w:id="295" w:author="Benjamin Böcherer" w:date="2014-06-30T08:57:00Z" w:initials="BB">
    <w:p w14:paraId="7A7066C7" w14:textId="0D766DBB" w:rsidR="006E3CE8" w:rsidRDefault="006E3CE8">
      <w:pPr>
        <w:pStyle w:val="Kommentartext"/>
      </w:pPr>
      <w:r>
        <w:rPr>
          <w:rStyle w:val="Kommentarzeichen"/>
        </w:rPr>
        <w:annotationRef/>
      </w:r>
      <w:r>
        <w:t>Grafik ist falsch bzw. nicht vollständig</w:t>
      </w:r>
    </w:p>
  </w:comment>
  <w:comment w:id="302" w:author="Tobias Meyer" w:date="2014-07-01T19:24:00Z" w:initials="tm">
    <w:p w14:paraId="2249DBB1" w14:textId="7687569F" w:rsidR="006E3CE8" w:rsidRDefault="006E3CE8">
      <w:pPr>
        <w:pStyle w:val="Kommentartext"/>
      </w:pPr>
      <w:r>
        <w:rPr>
          <w:rStyle w:val="Kommentarzeichen"/>
        </w:rPr>
        <w:annotationRef/>
      </w:r>
      <w:r>
        <w:t>Liest sich komisch, wenn dann wollten?</w:t>
      </w:r>
    </w:p>
  </w:comment>
  <w:comment w:id="303" w:author="Benjamin Böcherer" w:date="2014-07-02T18:40:00Z" w:initials="BB">
    <w:p w14:paraId="32217366" w14:textId="24058D68" w:rsidR="00855FDE" w:rsidRDefault="00855FDE">
      <w:pPr>
        <w:pStyle w:val="Kommentartext"/>
      </w:pPr>
      <w:r>
        <w:rPr>
          <w:rStyle w:val="Kommentarzeichen"/>
        </w:rPr>
        <w:annotationRef/>
      </w:r>
      <w:r>
        <w:t>Komplett neu formuliert</w:t>
      </w:r>
    </w:p>
  </w:comment>
  <w:comment w:id="318" w:author="Tobias Meyer" w:date="2014-07-01T19:24:00Z" w:initials="tm">
    <w:p w14:paraId="411301C8" w14:textId="0A0D4B85" w:rsidR="006E3CE8" w:rsidRDefault="006E3CE8">
      <w:pPr>
        <w:pStyle w:val="Kommentartext"/>
      </w:pPr>
      <w:r>
        <w:rPr>
          <w:rStyle w:val="Kommentarzeichen"/>
        </w:rPr>
        <w:annotationRef/>
      </w:r>
      <w:r>
        <w:t>DAS Arbeitspaket? Wie wäre es mit das Hauptarbeitspaket oder so?</w:t>
      </w:r>
    </w:p>
  </w:comment>
  <w:comment w:id="319" w:author="Benjamin Böcherer" w:date="2014-07-02T18:40:00Z" w:initials="BB">
    <w:p w14:paraId="000E841C" w14:textId="31CA1F59" w:rsidR="00855FDE" w:rsidRDefault="00855FDE">
      <w:pPr>
        <w:pStyle w:val="Kommentartext"/>
      </w:pPr>
      <w:r>
        <w:rPr>
          <w:rStyle w:val="Kommentarzeichen"/>
        </w:rPr>
        <w:annotationRef/>
      </w:r>
      <w:r>
        <w:t>angepasst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22CC7" w15:done="0"/>
  <w15:commentEx w15:paraId="4A3F2885" w15:done="0"/>
  <w15:commentEx w15:paraId="3AF4383A" w15:paraIdParent="4A3F2885" w15:done="0"/>
  <w15:commentEx w15:paraId="673F79B8" w15:done="0"/>
  <w15:commentEx w15:paraId="4D5234F8" w15:paraIdParent="673F79B8" w15:done="0"/>
  <w15:commentEx w15:paraId="2BDEC435" w15:done="0"/>
  <w15:commentEx w15:paraId="265E8C54" w15:done="0"/>
  <w15:commentEx w15:paraId="66FCD6C4" w15:paraIdParent="265E8C54" w15:done="0"/>
  <w15:commentEx w15:paraId="0A15BA2A" w15:done="1"/>
  <w15:commentEx w15:paraId="1CBCC408" w15:done="0"/>
  <w15:commentEx w15:paraId="7A7066C7" w15:done="0"/>
  <w15:commentEx w15:paraId="2249DBB1" w15:done="0"/>
  <w15:commentEx w15:paraId="32217366" w15:paraIdParent="2249DBB1" w15:done="0"/>
  <w15:commentEx w15:paraId="411301C8" w15:done="0"/>
  <w15:commentEx w15:paraId="000E841C" w15:paraIdParent="411301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1A7C2" w14:textId="77777777" w:rsidR="00DC03E7" w:rsidRDefault="00DC03E7">
      <w:r>
        <w:separator/>
      </w:r>
    </w:p>
  </w:endnote>
  <w:endnote w:type="continuationSeparator" w:id="0">
    <w:p w14:paraId="27614A69" w14:textId="77777777" w:rsidR="00DC03E7" w:rsidRDefault="00DC03E7">
      <w:r>
        <w:continuationSeparator/>
      </w:r>
    </w:p>
  </w:endnote>
  <w:endnote w:type="continuationNotice" w:id="1">
    <w:p w14:paraId="2379411B" w14:textId="77777777" w:rsidR="00DC03E7" w:rsidRDefault="00DC03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Frutiger 57Cn">
    <w:altName w:val="Times New Roman"/>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23605" w14:textId="58EE83CA" w:rsidR="006E3CE8" w:rsidRPr="00700A4E" w:rsidRDefault="006E3CE8" w:rsidP="00700A4E">
    <w:pPr>
      <w:pStyle w:val="FooterRight"/>
      <w:tabs>
        <w:tab w:val="clear" w:pos="8640"/>
        <w:tab w:val="left" w:pos="3969"/>
        <w:tab w:val="left" w:pos="8789"/>
        <w:tab w:val="right" w:pos="8931"/>
        <w:tab w:val="left" w:pos="10490"/>
      </w:tabs>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2E26E5">
      <w:rPr>
        <w:rFonts w:ascii="Calibri" w:hAnsi="Calibri"/>
        <w:noProof/>
        <w:color w:val="4D5154"/>
      </w:rPr>
      <w:t>25</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6851DE38" w14:textId="77777777" w:rsidTr="00422A45">
      <w:trPr>
        <w:trHeight w:val="147"/>
      </w:trPr>
      <w:tc>
        <w:tcPr>
          <w:tcW w:w="2324" w:type="dxa"/>
          <w:vMerge w:val="restart"/>
        </w:tcPr>
        <w:p w14:paraId="436F48E4"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1F4C1BF6"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5D96AA2"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0DCA0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6B06D5B9"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0041F80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DD49B2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6051F280"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42D108F8"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64CF1163" w14:textId="77777777" w:rsidTr="00422A45">
      <w:trPr>
        <w:trHeight w:val="170"/>
      </w:trPr>
      <w:tc>
        <w:tcPr>
          <w:tcW w:w="2324" w:type="dxa"/>
          <w:vMerge/>
        </w:tcPr>
        <w:p w14:paraId="27C6F92A"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17518C8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2E893A2A"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189214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0AAB6A2" w14:textId="77777777" w:rsidTr="00422A45">
      <w:trPr>
        <w:trHeight w:val="170"/>
      </w:trPr>
      <w:tc>
        <w:tcPr>
          <w:tcW w:w="2324" w:type="dxa"/>
          <w:vMerge/>
        </w:tcPr>
        <w:p w14:paraId="76DAE651"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C2AC1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355088CE"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D9D253E"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17B83DDD" w14:textId="77777777" w:rsidTr="00422A45">
      <w:trPr>
        <w:trHeight w:val="170"/>
      </w:trPr>
      <w:tc>
        <w:tcPr>
          <w:tcW w:w="2324" w:type="dxa"/>
        </w:tcPr>
        <w:p w14:paraId="702D291C"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F8F0339"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7C7B527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2184267"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5B7B63C7" w14:textId="77777777" w:rsidR="006E3CE8" w:rsidRDefault="006E3CE8" w:rsidP="00700A4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27F7" w14:textId="77777777" w:rsidR="006E3CE8" w:rsidRPr="00700A4E" w:rsidRDefault="006E3CE8" w:rsidP="00700A4E">
    <w:pPr>
      <w:pStyle w:val="FooterRight"/>
      <w:tabs>
        <w:tab w:val="clear" w:pos="8640"/>
        <w:tab w:val="left" w:pos="3969"/>
        <w:tab w:val="left" w:pos="8789"/>
        <w:tab w:val="right" w:pos="8931"/>
        <w:tab w:val="left" w:pos="10490"/>
      </w:tabs>
      <w:jc w:val="center"/>
      <w:rPr>
        <w:rFonts w:ascii="Calibri" w:hAnsi="Calibri"/>
        <w:color w:val="4D5154"/>
      </w:rPr>
    </w:pPr>
    <w:r>
      <w:rPr>
        <w:rFonts w:ascii="Calibri" w:hAnsi="Calibri"/>
        <w:color w:val="C3193C"/>
      </w:rPr>
      <w:tab/>
    </w:r>
    <w:r>
      <w:rPr>
        <w:rFonts w:ascii="Calibri" w:hAnsi="Calibri"/>
        <w:color w:val="C3193C"/>
      </w:rPr>
      <w:tab/>
    </w:r>
    <w:r>
      <w:rPr>
        <w:rFonts w:ascii="Calibri" w:hAnsi="Calibri"/>
        <w:color w:val="C3193C"/>
      </w:rPr>
      <w:tab/>
    </w:r>
    <w:r>
      <w:rPr>
        <w:rFonts w:ascii="Calibri" w:hAnsi="Calibri"/>
        <w:color w:val="C3193C"/>
      </w:rPr>
      <w:tab/>
    </w:r>
    <w:r w:rsidRPr="00CE14DC">
      <w:rPr>
        <w:rFonts w:ascii="Calibri" w:hAnsi="Calibri"/>
        <w:color w:val="C3193C"/>
      </w:rPr>
      <w:sym w:font="Wingdings 3" w:char="F07D"/>
    </w:r>
    <w:r w:rsidRPr="00CE14DC">
      <w:rPr>
        <w:rFonts w:ascii="Calibri" w:hAnsi="Calibri"/>
        <w:color w:val="505757"/>
      </w:rPr>
      <w:t xml:space="preserve"> </w:t>
    </w:r>
    <w:r w:rsidRPr="00700A4E">
      <w:rPr>
        <w:rFonts w:ascii="Calibri" w:hAnsi="Calibri"/>
        <w:color w:val="4D5154"/>
      </w:rPr>
      <w:t xml:space="preserve">Seite </w:t>
    </w:r>
    <w:r w:rsidRPr="00700A4E">
      <w:rPr>
        <w:rFonts w:ascii="Calibri" w:hAnsi="Calibri"/>
        <w:color w:val="4D5154"/>
      </w:rPr>
      <w:fldChar w:fldCharType="begin"/>
    </w:r>
    <w:r w:rsidRPr="00700A4E">
      <w:rPr>
        <w:rFonts w:ascii="Calibri" w:hAnsi="Calibri"/>
        <w:color w:val="4D5154"/>
      </w:rPr>
      <w:instrText>PAGE  \* Arabic  \* MERGEFORMAT</w:instrText>
    </w:r>
    <w:r w:rsidRPr="00700A4E">
      <w:rPr>
        <w:rFonts w:ascii="Calibri" w:hAnsi="Calibri"/>
        <w:color w:val="4D5154"/>
      </w:rPr>
      <w:fldChar w:fldCharType="separate"/>
    </w:r>
    <w:r w:rsidR="002E26E5">
      <w:rPr>
        <w:rFonts w:ascii="Calibri" w:hAnsi="Calibri"/>
        <w:noProof/>
        <w:color w:val="4D5154"/>
      </w:rPr>
      <w:t>26</w:t>
    </w:r>
    <w:r w:rsidRPr="00700A4E">
      <w:rPr>
        <w:rFonts w:ascii="Calibri" w:hAnsi="Calibri"/>
        <w:color w:val="4D5154"/>
      </w:rPr>
      <w:fldChar w:fldCharType="end"/>
    </w: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38BB7A56" w14:textId="77777777" w:rsidTr="00422A45">
      <w:trPr>
        <w:trHeight w:val="147"/>
      </w:trPr>
      <w:tc>
        <w:tcPr>
          <w:tcW w:w="2324" w:type="dxa"/>
          <w:vMerge w:val="restart"/>
        </w:tcPr>
        <w:p w14:paraId="76CD0D10" w14:textId="77777777" w:rsidR="006E3CE8" w:rsidRPr="00C05634" w:rsidRDefault="006E3CE8" w:rsidP="00700A4E">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37B12F4"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392E319" w14:textId="77777777" w:rsidR="006E3CE8" w:rsidRPr="00556962" w:rsidRDefault="006E3CE8" w:rsidP="00700A4E">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051F025D"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1AA59D1"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446AF6"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EC83683"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1DFFC9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78E9B46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0B98260A" w14:textId="77777777" w:rsidTr="00422A45">
      <w:trPr>
        <w:trHeight w:val="170"/>
      </w:trPr>
      <w:tc>
        <w:tcPr>
          <w:tcW w:w="2324" w:type="dxa"/>
          <w:vMerge/>
        </w:tcPr>
        <w:p w14:paraId="0B510CB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F606E71"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7179A8DC"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34FE885"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7CD49AB7" w14:textId="77777777" w:rsidTr="00422A45">
      <w:trPr>
        <w:trHeight w:val="170"/>
      </w:trPr>
      <w:tc>
        <w:tcPr>
          <w:tcW w:w="2324" w:type="dxa"/>
          <w:vMerge/>
        </w:tcPr>
        <w:p w14:paraId="66F7FA70"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24F8C5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50C84797"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2E6F3F1A"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62683189" w14:textId="77777777" w:rsidTr="00422A45">
      <w:trPr>
        <w:trHeight w:val="170"/>
      </w:trPr>
      <w:tc>
        <w:tcPr>
          <w:tcW w:w="2324" w:type="dxa"/>
        </w:tcPr>
        <w:p w14:paraId="03404942" w14:textId="77777777" w:rsidR="006E3CE8" w:rsidRPr="00556962" w:rsidRDefault="006E3CE8" w:rsidP="00700A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5447164F"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62FAA6B" w14:textId="77777777" w:rsidR="006E3CE8" w:rsidRPr="00556962" w:rsidRDefault="006E3CE8" w:rsidP="00700A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2DA9B3EC" w14:textId="77777777" w:rsidR="006E3CE8" w:rsidRPr="00556962" w:rsidRDefault="006E3CE8" w:rsidP="00700A4E">
          <w:pPr>
            <w:tabs>
              <w:tab w:val="center" w:pos="4536"/>
              <w:tab w:val="right" w:pos="9072"/>
            </w:tabs>
            <w:spacing w:line="240" w:lineRule="auto"/>
            <w:jc w:val="right"/>
            <w:rPr>
              <w:rFonts w:ascii="Arial" w:hAnsi="Arial" w:cs="Arial"/>
              <w:color w:val="808080" w:themeColor="background1" w:themeShade="80"/>
              <w:sz w:val="16"/>
              <w:szCs w:val="16"/>
            </w:rPr>
          </w:pPr>
        </w:p>
      </w:tc>
    </w:tr>
  </w:tbl>
  <w:p w14:paraId="3A10E0C6" w14:textId="77777777" w:rsidR="006E3CE8" w:rsidRDefault="006E3CE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092F3" w14:textId="06F64F91" w:rsidR="006E3CE8" w:rsidRDefault="006E3CE8">
    <w:pPr>
      <w:pStyle w:val="Fuzeile"/>
    </w:pPr>
  </w:p>
  <w:tbl>
    <w:tblPr>
      <w:tblStyle w:val="Tabellenraster1"/>
      <w:tblpPr w:leftFromText="141" w:rightFromText="141" w:vertAnchor="text" w:horzAnchor="margin"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6E3CE8" w:rsidRPr="00BF0BEE" w14:paraId="43E51117" w14:textId="77777777" w:rsidTr="003D4153">
      <w:trPr>
        <w:trHeight w:val="147"/>
      </w:trPr>
      <w:tc>
        <w:tcPr>
          <w:tcW w:w="2324" w:type="dxa"/>
          <w:vMerge w:val="restart"/>
        </w:tcPr>
        <w:p w14:paraId="10126CB1" w14:textId="77777777" w:rsidR="006E3CE8" w:rsidRPr="00C05634" w:rsidRDefault="006E3CE8" w:rsidP="000102DB">
          <w:pPr>
            <w:tabs>
              <w:tab w:val="center" w:pos="4536"/>
              <w:tab w:val="right" w:pos="9072"/>
            </w:tabs>
            <w:spacing w:line="240" w:lineRule="auto"/>
            <w:jc w:val="lef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2DE071E2"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167DABB1" w14:textId="77777777" w:rsidR="006E3CE8" w:rsidRPr="00556962" w:rsidRDefault="006E3CE8" w:rsidP="000102DB">
          <w:pPr>
            <w:jc w:val="lef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6E306ECE"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5317B5F1"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4FABC7F9"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0C238B1B"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4A9C30A6"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031FB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6E3CE8" w:rsidRPr="00BF0BEE" w14:paraId="2854E064" w14:textId="77777777" w:rsidTr="003D4153">
      <w:trPr>
        <w:trHeight w:val="170"/>
      </w:trPr>
      <w:tc>
        <w:tcPr>
          <w:tcW w:w="2324" w:type="dxa"/>
          <w:vMerge/>
        </w:tcPr>
        <w:p w14:paraId="45CD761F"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76396A2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3A9A99E"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6EDCD143"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4F1C2156" w14:textId="77777777" w:rsidTr="003D4153">
      <w:trPr>
        <w:trHeight w:val="170"/>
      </w:trPr>
      <w:tc>
        <w:tcPr>
          <w:tcW w:w="2324" w:type="dxa"/>
          <w:vMerge/>
        </w:tcPr>
        <w:p w14:paraId="5B312947"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809778A"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6E3BAE70"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029FFF91"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r w:rsidR="006E3CE8" w:rsidRPr="00BF0BEE" w14:paraId="513F1C26" w14:textId="77777777" w:rsidTr="003D4153">
      <w:trPr>
        <w:trHeight w:val="170"/>
      </w:trPr>
      <w:tc>
        <w:tcPr>
          <w:tcW w:w="2324" w:type="dxa"/>
        </w:tcPr>
        <w:p w14:paraId="0537BAE9" w14:textId="77777777" w:rsidR="006E3CE8" w:rsidRPr="00556962" w:rsidRDefault="006E3CE8" w:rsidP="000102DB">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60A3EE2"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21B2D76" w14:textId="77777777" w:rsidR="006E3CE8" w:rsidRPr="00556962" w:rsidRDefault="006E3CE8" w:rsidP="000102DB">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37ABB4AD" w14:textId="77777777" w:rsidR="006E3CE8" w:rsidRPr="00556962" w:rsidRDefault="006E3CE8" w:rsidP="000102DB">
          <w:pPr>
            <w:tabs>
              <w:tab w:val="center" w:pos="4536"/>
              <w:tab w:val="right" w:pos="9072"/>
            </w:tabs>
            <w:spacing w:line="240" w:lineRule="auto"/>
            <w:jc w:val="right"/>
            <w:rPr>
              <w:rFonts w:ascii="Arial" w:hAnsi="Arial" w:cs="Arial"/>
              <w:color w:val="808080" w:themeColor="background1" w:themeShade="80"/>
              <w:sz w:val="16"/>
              <w:szCs w:val="16"/>
            </w:rPr>
          </w:pPr>
        </w:p>
      </w:tc>
    </w:tr>
  </w:tbl>
  <w:p w14:paraId="392F6403" w14:textId="3C9A4FDB" w:rsidR="006E3CE8" w:rsidRDefault="006E3CE8">
    <w:pPr>
      <w:pStyle w:val="Fuzeile"/>
    </w:pPr>
  </w:p>
  <w:p w14:paraId="0333E941" w14:textId="77777777" w:rsidR="006E3CE8" w:rsidRPr="00193C33" w:rsidRDefault="006E3CE8" w:rsidP="00193C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A1D4C" w14:textId="77777777" w:rsidR="00DC03E7" w:rsidRDefault="00DC03E7">
      <w:r>
        <w:separator/>
      </w:r>
    </w:p>
  </w:footnote>
  <w:footnote w:type="continuationSeparator" w:id="0">
    <w:p w14:paraId="76661252" w14:textId="77777777" w:rsidR="00DC03E7" w:rsidRDefault="00DC03E7">
      <w:r>
        <w:continuationSeparator/>
      </w:r>
    </w:p>
  </w:footnote>
  <w:footnote w:type="continuationNotice" w:id="1">
    <w:p w14:paraId="72A99466" w14:textId="77777777" w:rsidR="00DC03E7" w:rsidRDefault="00DC03E7">
      <w:pPr>
        <w:spacing w:after="0" w:line="240" w:lineRule="auto"/>
      </w:pPr>
    </w:p>
  </w:footnote>
  <w:footnote w:id="2">
    <w:p w14:paraId="74BC414B" w14:textId="77777777" w:rsidR="006E3CE8" w:rsidRDefault="006E3CE8" w:rsidP="00D939AC">
      <w:pPr>
        <w:pStyle w:val="Funotentext"/>
      </w:pPr>
      <w:r>
        <w:rPr>
          <w:rStyle w:val="Funotenzeichen"/>
        </w:rPr>
        <w:footnoteRef/>
      </w:r>
      <w:r>
        <w:t xml:space="preserve"> Quelle: </w:t>
      </w:r>
      <w:r w:rsidRPr="00A80203">
        <w:t>http://www.kraus-und-partner.de/projektmanagement/wiki/projektmanagement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4C4E2EDC" w14:textId="77777777" w:rsidTr="00422A45">
      <w:trPr>
        <w:jc w:val="center"/>
      </w:trPr>
      <w:tc>
        <w:tcPr>
          <w:tcW w:w="0" w:type="auto"/>
          <w:vMerge w:val="restart"/>
        </w:tcPr>
        <w:p w14:paraId="0605C9C9" w14:textId="77777777" w:rsidR="006E3CE8" w:rsidRDefault="006E3CE8" w:rsidP="00700A4E">
          <w:pPr>
            <w:pStyle w:val="Kopfzeile"/>
            <w:jc w:val="left"/>
            <w:rPr>
              <w:rStyle w:val="berschrift2Zchn"/>
              <w:sz w:val="44"/>
              <w:szCs w:val="44"/>
            </w:rPr>
          </w:pPr>
          <w:r>
            <w:rPr>
              <w:noProof/>
            </w:rPr>
            <w:drawing>
              <wp:inline distT="0" distB="0" distL="0" distR="0" wp14:anchorId="012E7F05" wp14:editId="6FCB9E88">
                <wp:extent cx="435935" cy="431800"/>
                <wp:effectExtent l="0" t="0" r="2540" b="6350"/>
                <wp:docPr id="1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71ADAF2"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2390982" w14:textId="77777777" w:rsidTr="00422A45">
      <w:trPr>
        <w:jc w:val="center"/>
      </w:trPr>
      <w:tc>
        <w:tcPr>
          <w:tcW w:w="0" w:type="auto"/>
          <w:vMerge/>
        </w:tcPr>
        <w:p w14:paraId="6E68898F" w14:textId="77777777" w:rsidR="006E3CE8" w:rsidRDefault="006E3CE8" w:rsidP="00700A4E">
          <w:pPr>
            <w:pStyle w:val="Kopfzeile"/>
            <w:jc w:val="left"/>
            <w:rPr>
              <w:rStyle w:val="berschrift2Zchn"/>
              <w:sz w:val="44"/>
              <w:szCs w:val="44"/>
            </w:rPr>
          </w:pPr>
        </w:p>
      </w:tc>
      <w:tc>
        <w:tcPr>
          <w:tcW w:w="0" w:type="auto"/>
        </w:tcPr>
        <w:p w14:paraId="3B721269" w14:textId="77777777" w:rsidR="006E3CE8" w:rsidRPr="0068353D" w:rsidRDefault="006E3CE8" w:rsidP="00700A4E">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DF6F263" w14:textId="77777777" w:rsidR="006E3CE8" w:rsidRDefault="006E3CE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10F83AFF" w14:textId="77777777" w:rsidTr="00422A45">
      <w:trPr>
        <w:jc w:val="center"/>
      </w:trPr>
      <w:tc>
        <w:tcPr>
          <w:tcW w:w="0" w:type="auto"/>
          <w:vMerge w:val="restart"/>
        </w:tcPr>
        <w:p w14:paraId="6A858C01" w14:textId="77777777" w:rsidR="006E3CE8" w:rsidRDefault="006E3CE8" w:rsidP="001459F0">
          <w:pPr>
            <w:pStyle w:val="Kopfzeile"/>
            <w:jc w:val="left"/>
            <w:rPr>
              <w:rStyle w:val="berschrift2Zchn"/>
              <w:sz w:val="44"/>
              <w:szCs w:val="44"/>
            </w:rPr>
          </w:pPr>
          <w:r>
            <w:rPr>
              <w:noProof/>
            </w:rPr>
            <w:drawing>
              <wp:inline distT="0" distB="0" distL="0" distR="0" wp14:anchorId="1EF7FA58" wp14:editId="2A4BCA20">
                <wp:extent cx="435935" cy="431800"/>
                <wp:effectExtent l="0" t="0" r="2540" b="6350"/>
                <wp:docPr id="37"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2058FD40" w14:textId="77777777" w:rsidR="006E3CE8" w:rsidRPr="00CE14DC" w:rsidRDefault="006E3CE8" w:rsidP="001459F0">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2DA7F1E7" w14:textId="77777777" w:rsidTr="00422A45">
      <w:trPr>
        <w:jc w:val="center"/>
      </w:trPr>
      <w:tc>
        <w:tcPr>
          <w:tcW w:w="0" w:type="auto"/>
          <w:vMerge/>
        </w:tcPr>
        <w:p w14:paraId="1DFC0BB3" w14:textId="77777777" w:rsidR="006E3CE8" w:rsidRDefault="006E3CE8" w:rsidP="001459F0">
          <w:pPr>
            <w:pStyle w:val="Kopfzeile"/>
            <w:jc w:val="left"/>
            <w:rPr>
              <w:rStyle w:val="berschrift2Zchn"/>
              <w:sz w:val="44"/>
              <w:szCs w:val="44"/>
            </w:rPr>
          </w:pPr>
        </w:p>
      </w:tc>
      <w:tc>
        <w:tcPr>
          <w:tcW w:w="0" w:type="auto"/>
        </w:tcPr>
        <w:p w14:paraId="69599B4E" w14:textId="77777777" w:rsidR="006E3CE8" w:rsidRPr="0068353D" w:rsidRDefault="006E3CE8" w:rsidP="001459F0">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0F28C290" w14:textId="77777777" w:rsidR="006E3CE8" w:rsidRDefault="006E3CE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52D4056D" w14:textId="77777777" w:rsidTr="003D4153">
      <w:trPr>
        <w:jc w:val="center"/>
      </w:trPr>
      <w:tc>
        <w:tcPr>
          <w:tcW w:w="0" w:type="auto"/>
          <w:vMerge w:val="restart"/>
        </w:tcPr>
        <w:p w14:paraId="37F9ADB8" w14:textId="77777777" w:rsidR="006E3CE8" w:rsidRDefault="006E3CE8" w:rsidP="000102DB">
          <w:pPr>
            <w:pStyle w:val="Kopfzeile"/>
            <w:jc w:val="left"/>
            <w:rPr>
              <w:rStyle w:val="berschrift2Zchn"/>
              <w:sz w:val="44"/>
              <w:szCs w:val="44"/>
            </w:rPr>
          </w:pPr>
          <w:r>
            <w:rPr>
              <w:noProof/>
            </w:rPr>
            <w:drawing>
              <wp:inline distT="0" distB="0" distL="0" distR="0" wp14:anchorId="0835B6EF" wp14:editId="0FB7AA65">
                <wp:extent cx="435935" cy="431800"/>
                <wp:effectExtent l="0" t="0" r="2540" b="6350"/>
                <wp:docPr id="2"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008A405E" w14:textId="77777777" w:rsidR="006E3CE8" w:rsidRPr="00CE14DC" w:rsidRDefault="006E3CE8" w:rsidP="00700A4E">
          <w:pPr>
            <w:pStyle w:val="Kopfzeile"/>
            <w:spacing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6E3CE8" w:rsidRPr="0068353D" w14:paraId="53BCAC95" w14:textId="77777777" w:rsidTr="003D4153">
      <w:trPr>
        <w:jc w:val="center"/>
      </w:trPr>
      <w:tc>
        <w:tcPr>
          <w:tcW w:w="0" w:type="auto"/>
          <w:vMerge/>
        </w:tcPr>
        <w:p w14:paraId="2AE1180B" w14:textId="77777777" w:rsidR="006E3CE8" w:rsidRDefault="006E3CE8" w:rsidP="000102DB">
          <w:pPr>
            <w:pStyle w:val="Kopfzeile"/>
            <w:jc w:val="left"/>
            <w:rPr>
              <w:rStyle w:val="berschrift2Zchn"/>
              <w:sz w:val="44"/>
              <w:szCs w:val="44"/>
            </w:rPr>
          </w:pPr>
        </w:p>
      </w:tc>
      <w:tc>
        <w:tcPr>
          <w:tcW w:w="0" w:type="auto"/>
        </w:tcPr>
        <w:p w14:paraId="18641D17" w14:textId="77777777" w:rsidR="006E3CE8" w:rsidRPr="0068353D" w:rsidRDefault="006E3CE8" w:rsidP="000102DB">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7762D704" w14:textId="77777777" w:rsidR="006E3CE8" w:rsidRDefault="006E3CE8">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906"/>
      <w:gridCol w:w="3279"/>
    </w:tblGrid>
    <w:tr w:rsidR="006E3CE8" w14:paraId="6B35A3FC" w14:textId="77777777" w:rsidTr="00CE14DC">
      <w:trPr>
        <w:jc w:val="center"/>
      </w:trPr>
      <w:tc>
        <w:tcPr>
          <w:tcW w:w="0" w:type="auto"/>
          <w:vMerge w:val="restart"/>
        </w:tcPr>
        <w:p w14:paraId="0A41E1B4" w14:textId="77777777" w:rsidR="006E3CE8" w:rsidRDefault="006E3CE8" w:rsidP="00CE14DC">
          <w:pPr>
            <w:pStyle w:val="Kopfzeile"/>
            <w:jc w:val="left"/>
            <w:rPr>
              <w:rStyle w:val="berschrift2Zchn"/>
              <w:sz w:val="44"/>
              <w:szCs w:val="44"/>
            </w:rPr>
          </w:pPr>
          <w:r>
            <w:rPr>
              <w:noProof/>
            </w:rPr>
            <w:drawing>
              <wp:inline distT="0" distB="0" distL="0" distR="0" wp14:anchorId="427E14FB" wp14:editId="79F7CB81">
                <wp:extent cx="435935" cy="431800"/>
                <wp:effectExtent l="0" t="0" r="2540" b="6350"/>
                <wp:docPr id="194"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1C7C64D9" w14:textId="77777777" w:rsidR="006E3CE8" w:rsidRPr="00CE14DC" w:rsidRDefault="006E3CE8"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6E3CE8" w:rsidRPr="0068353D" w14:paraId="2F2C70F6" w14:textId="77777777" w:rsidTr="00CE14DC">
      <w:trPr>
        <w:jc w:val="center"/>
      </w:trPr>
      <w:tc>
        <w:tcPr>
          <w:tcW w:w="0" w:type="auto"/>
          <w:vMerge/>
        </w:tcPr>
        <w:p w14:paraId="03E0DB82" w14:textId="77777777" w:rsidR="006E3CE8" w:rsidRDefault="006E3CE8" w:rsidP="00CE14DC">
          <w:pPr>
            <w:pStyle w:val="Kopfzeile"/>
            <w:jc w:val="left"/>
            <w:rPr>
              <w:rStyle w:val="berschrift2Zchn"/>
              <w:sz w:val="44"/>
              <w:szCs w:val="44"/>
            </w:rPr>
          </w:pPr>
        </w:p>
      </w:tc>
      <w:tc>
        <w:tcPr>
          <w:tcW w:w="0" w:type="auto"/>
        </w:tcPr>
        <w:p w14:paraId="6451BF80" w14:textId="77777777" w:rsidR="006E3CE8" w:rsidRPr="0068353D" w:rsidRDefault="006E3CE8"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56F65094" w14:textId="77777777" w:rsidR="006E3CE8" w:rsidRPr="00675B77" w:rsidRDefault="006E3CE8" w:rsidP="0045556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D44639"/>
    <w:multiLevelType w:val="hybridMultilevel"/>
    <w:tmpl w:val="9990C682"/>
    <w:lvl w:ilvl="0" w:tplc="CE2034C8">
      <w:numFmt w:val="bullet"/>
      <w:lvlText w:val="-"/>
      <w:lvlJc w:val="left"/>
      <w:pPr>
        <w:ind w:left="1080" w:hanging="360"/>
      </w:pPr>
      <w:rPr>
        <w:rFonts w:ascii="Calibri" w:eastAsiaTheme="minorEastAsia"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4A65BC"/>
    <w:multiLevelType w:val="hybridMultilevel"/>
    <w:tmpl w:val="37342580"/>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2B1FB1"/>
    <w:multiLevelType w:val="hybridMultilevel"/>
    <w:tmpl w:val="684C9D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BA76EA"/>
    <w:multiLevelType w:val="hybridMultilevel"/>
    <w:tmpl w:val="BDDE7190"/>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45107"/>
    <w:multiLevelType w:val="hybridMultilevel"/>
    <w:tmpl w:val="786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6123FF"/>
    <w:multiLevelType w:val="hybridMultilevel"/>
    <w:tmpl w:val="2EA85F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FF36803"/>
    <w:multiLevelType w:val="hybridMultilevel"/>
    <w:tmpl w:val="AC222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58524C3"/>
    <w:multiLevelType w:val="hybridMultilevel"/>
    <w:tmpl w:val="985A4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D36341F"/>
    <w:multiLevelType w:val="hybridMultilevel"/>
    <w:tmpl w:val="B6323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F5E6E4B"/>
    <w:multiLevelType w:val="hybridMultilevel"/>
    <w:tmpl w:val="EA44F21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5">
    <w:nsid w:val="3AFF0744"/>
    <w:multiLevelType w:val="hybridMultilevel"/>
    <w:tmpl w:val="1CF0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3840BA"/>
    <w:multiLevelType w:val="hybridMultilevel"/>
    <w:tmpl w:val="ED76461E"/>
    <w:lvl w:ilvl="0" w:tplc="04070001">
      <w:start w:val="1"/>
      <w:numFmt w:val="bullet"/>
      <w:lvlText w:val=""/>
      <w:lvlJc w:val="left"/>
      <w:pPr>
        <w:ind w:left="720" w:hanging="360"/>
      </w:pPr>
      <w:rPr>
        <w:rFonts w:ascii="Symbol" w:hAnsi="Symbol" w:hint="default"/>
        <w:color w:val="auto"/>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20">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DAD2D61"/>
    <w:multiLevelType w:val="hybridMultilevel"/>
    <w:tmpl w:val="6BE806AC"/>
    <w:lvl w:ilvl="0" w:tplc="9566E1CE">
      <w:start w:val="1"/>
      <w:numFmt w:val="bullet"/>
      <w:lvlText w:val="-"/>
      <w:lvlJc w:val="left"/>
      <w:pPr>
        <w:ind w:left="720" w:hanging="360"/>
      </w:pPr>
      <w:rPr>
        <w:rFonts w:ascii="Courier New" w:hAnsi="Courier New"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E141A76"/>
    <w:multiLevelType w:val="hybridMultilevel"/>
    <w:tmpl w:val="BED4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16800"/>
    <w:multiLevelType w:val="hybridMultilevel"/>
    <w:tmpl w:val="4E4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F3CDE"/>
    <w:multiLevelType w:val="hybridMultilevel"/>
    <w:tmpl w:val="A2A8AC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ACF05AA"/>
    <w:multiLevelType w:val="hybridMultilevel"/>
    <w:tmpl w:val="C7D61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D303752"/>
    <w:multiLevelType w:val="hybridMultilevel"/>
    <w:tmpl w:val="EB3635E4"/>
    <w:lvl w:ilvl="0" w:tplc="1550DFCA">
      <w:start w:val="1"/>
      <w:numFmt w:val="bullet"/>
      <w:lvlText w:val=""/>
      <w:lvlJc w:val="left"/>
      <w:pPr>
        <w:ind w:left="720" w:hanging="360"/>
      </w:pPr>
      <w:rPr>
        <w:rFonts w:ascii="Symbol" w:hAnsi="Symbol" w:hint="default"/>
        <w:color w:val="C3193C"/>
      </w:rPr>
    </w:lvl>
    <w:lvl w:ilvl="1" w:tplc="4ABA48C4">
      <w:start w:val="1"/>
      <w:numFmt w:val="bullet"/>
      <w:lvlText w:val="4"/>
      <w:lvlJc w:val="left"/>
      <w:pPr>
        <w:ind w:left="1440" w:hanging="360"/>
      </w:pPr>
      <w:rPr>
        <w:rFonts w:ascii="Webdings" w:hAnsi="Webdings" w:hint="default"/>
        <w:color w:val="B60C29"/>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6D781C"/>
    <w:multiLevelType w:val="multilevel"/>
    <w:tmpl w:val="46965520"/>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nsid w:val="5ED00BCD"/>
    <w:multiLevelType w:val="hybridMultilevel"/>
    <w:tmpl w:val="CF0A6AE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62ED78DB"/>
    <w:multiLevelType w:val="hybridMultilevel"/>
    <w:tmpl w:val="6804E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4F55ABA"/>
    <w:multiLevelType w:val="hybridMultilevel"/>
    <w:tmpl w:val="EFEE3B3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E13A6"/>
    <w:multiLevelType w:val="hybridMultilevel"/>
    <w:tmpl w:val="22488A5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nsid w:val="6F486A86"/>
    <w:multiLevelType w:val="hybridMultilevel"/>
    <w:tmpl w:val="E3108B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C633AD7"/>
    <w:multiLevelType w:val="hybridMultilevel"/>
    <w:tmpl w:val="72D61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6"/>
  </w:num>
  <w:num w:numId="4">
    <w:abstractNumId w:val="20"/>
  </w:num>
  <w:num w:numId="5">
    <w:abstractNumId w:val="2"/>
  </w:num>
  <w:num w:numId="6">
    <w:abstractNumId w:val="26"/>
  </w:num>
  <w:num w:numId="7">
    <w:abstractNumId w:val="9"/>
  </w:num>
  <w:num w:numId="8">
    <w:abstractNumId w:val="29"/>
    <w:lvlOverride w:ilvl="0">
      <w:startOverride w:val="10"/>
    </w:lvlOverride>
    <w:lvlOverride w:ilvl="1">
      <w:startOverride w:val="5"/>
    </w:lvlOverride>
    <w:lvlOverride w:ilvl="2">
      <w:startOverride w:val="2"/>
    </w:lvlOverride>
  </w:num>
  <w:num w:numId="9">
    <w:abstractNumId w:val="28"/>
  </w:num>
  <w:num w:numId="10">
    <w:abstractNumId w:val="37"/>
  </w:num>
  <w:num w:numId="11">
    <w:abstractNumId w:val="18"/>
  </w:num>
  <w:num w:numId="12">
    <w:abstractNumId w:val="14"/>
  </w:num>
  <w:num w:numId="13">
    <w:abstractNumId w:val="29"/>
  </w:num>
  <w:num w:numId="14">
    <w:abstractNumId w:val="0"/>
  </w:num>
  <w:num w:numId="15">
    <w:abstractNumId w:val="29"/>
  </w:num>
  <w:num w:numId="16">
    <w:abstractNumId w:val="29"/>
  </w:num>
  <w:num w:numId="17">
    <w:abstractNumId w:val="16"/>
  </w:num>
  <w:num w:numId="18">
    <w:abstractNumId w:val="38"/>
  </w:num>
  <w:num w:numId="19">
    <w:abstractNumId w:val="35"/>
  </w:num>
  <w:num w:numId="20">
    <w:abstractNumId w:val="29"/>
  </w:num>
  <w:num w:numId="21">
    <w:abstractNumId w:val="29"/>
  </w:num>
  <w:num w:numId="22">
    <w:abstractNumId w:val="29"/>
  </w:num>
  <w:num w:numId="23">
    <w:abstractNumId w:val="29"/>
  </w:num>
  <w:num w:numId="24">
    <w:abstractNumId w:val="29"/>
  </w:num>
  <w:num w:numId="25">
    <w:abstractNumId w:val="29"/>
  </w:num>
  <w:num w:numId="26">
    <w:abstractNumId w:val="29"/>
  </w:num>
  <w:num w:numId="27">
    <w:abstractNumId w:val="12"/>
  </w:num>
  <w:num w:numId="28">
    <w:abstractNumId w:val="3"/>
  </w:num>
  <w:num w:numId="29">
    <w:abstractNumId w:val="27"/>
  </w:num>
  <w:num w:numId="30">
    <w:abstractNumId w:val="33"/>
  </w:num>
  <w:num w:numId="31">
    <w:abstractNumId w:val="23"/>
  </w:num>
  <w:num w:numId="32">
    <w:abstractNumId w:val="7"/>
  </w:num>
  <w:num w:numId="33">
    <w:abstractNumId w:val="15"/>
  </w:num>
  <w:num w:numId="34">
    <w:abstractNumId w:val="32"/>
  </w:num>
  <w:num w:numId="35">
    <w:abstractNumId w:val="22"/>
  </w:num>
  <w:num w:numId="36">
    <w:abstractNumId w:val="11"/>
  </w:num>
  <w:num w:numId="37">
    <w:abstractNumId w:val="4"/>
  </w:num>
  <w:num w:numId="38">
    <w:abstractNumId w:val="21"/>
  </w:num>
  <w:num w:numId="39">
    <w:abstractNumId w:val="5"/>
  </w:num>
  <w:num w:numId="40">
    <w:abstractNumId w:val="10"/>
  </w:num>
  <w:num w:numId="41">
    <w:abstractNumId w:val="25"/>
  </w:num>
  <w:num w:numId="42">
    <w:abstractNumId w:val="31"/>
  </w:num>
  <w:num w:numId="43">
    <w:abstractNumId w:val="24"/>
  </w:num>
  <w:num w:numId="44">
    <w:abstractNumId w:val="30"/>
  </w:num>
  <w:num w:numId="45">
    <w:abstractNumId w:val="8"/>
  </w:num>
  <w:num w:numId="46">
    <w:abstractNumId w:val="36"/>
  </w:num>
  <w:num w:numId="47">
    <w:abstractNumId w:val="17"/>
  </w:num>
  <w:num w:numId="48">
    <w:abstractNumId w:val="1"/>
  </w:num>
  <w:num w:numId="49">
    <w:abstractNumId w:val="13"/>
  </w:num>
  <w:num w:numId="50">
    <w:abstractNumId w:val="3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Böcherer">
    <w15:presenceInfo w15:providerId="Windows Live" w15:userId="566d4a70640f5e8a"/>
  </w15:person>
  <w15:person w15:author="Windows User">
    <w15:presenceInfo w15:providerId="None" w15:userId="Windows User"/>
  </w15:person>
  <w15:person w15:author="Tobias Meyer">
    <w15:presenceInfo w15:providerId="None" w15:userId="Tobias 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02DB"/>
    <w:rsid w:val="0001478B"/>
    <w:rsid w:val="000159D5"/>
    <w:rsid w:val="00016924"/>
    <w:rsid w:val="00020304"/>
    <w:rsid w:val="0002071A"/>
    <w:rsid w:val="00022FED"/>
    <w:rsid w:val="00024B33"/>
    <w:rsid w:val="000263B6"/>
    <w:rsid w:val="000316EF"/>
    <w:rsid w:val="00032BDF"/>
    <w:rsid w:val="00041D8F"/>
    <w:rsid w:val="00042BF5"/>
    <w:rsid w:val="0004468F"/>
    <w:rsid w:val="00045B65"/>
    <w:rsid w:val="00053973"/>
    <w:rsid w:val="000541DB"/>
    <w:rsid w:val="00056BED"/>
    <w:rsid w:val="00056E5D"/>
    <w:rsid w:val="00057703"/>
    <w:rsid w:val="00057D0A"/>
    <w:rsid w:val="00060D61"/>
    <w:rsid w:val="00061E6B"/>
    <w:rsid w:val="00063008"/>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B7DEC"/>
    <w:rsid w:val="000C2A97"/>
    <w:rsid w:val="000C3FB3"/>
    <w:rsid w:val="000C47D0"/>
    <w:rsid w:val="000C5471"/>
    <w:rsid w:val="000C55C1"/>
    <w:rsid w:val="000C6E3A"/>
    <w:rsid w:val="000C7A3C"/>
    <w:rsid w:val="000D0350"/>
    <w:rsid w:val="000D1F0D"/>
    <w:rsid w:val="000D5782"/>
    <w:rsid w:val="000D6BE5"/>
    <w:rsid w:val="000E00A5"/>
    <w:rsid w:val="000E2E59"/>
    <w:rsid w:val="000E4808"/>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459F0"/>
    <w:rsid w:val="00150FED"/>
    <w:rsid w:val="00152B9F"/>
    <w:rsid w:val="00155A88"/>
    <w:rsid w:val="0016062A"/>
    <w:rsid w:val="0016688A"/>
    <w:rsid w:val="001707B7"/>
    <w:rsid w:val="00171CF1"/>
    <w:rsid w:val="00174580"/>
    <w:rsid w:val="00175380"/>
    <w:rsid w:val="00190262"/>
    <w:rsid w:val="00192128"/>
    <w:rsid w:val="00193C33"/>
    <w:rsid w:val="00197E8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054D0"/>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10A"/>
    <w:rsid w:val="00264F9F"/>
    <w:rsid w:val="0026587A"/>
    <w:rsid w:val="00272699"/>
    <w:rsid w:val="002743A0"/>
    <w:rsid w:val="0027547A"/>
    <w:rsid w:val="00285383"/>
    <w:rsid w:val="00290768"/>
    <w:rsid w:val="00292E26"/>
    <w:rsid w:val="002932AC"/>
    <w:rsid w:val="002944BC"/>
    <w:rsid w:val="002A05AF"/>
    <w:rsid w:val="002A081E"/>
    <w:rsid w:val="002A3D8C"/>
    <w:rsid w:val="002A4273"/>
    <w:rsid w:val="002A572D"/>
    <w:rsid w:val="002A6437"/>
    <w:rsid w:val="002B12E0"/>
    <w:rsid w:val="002B348E"/>
    <w:rsid w:val="002B430A"/>
    <w:rsid w:val="002C1C10"/>
    <w:rsid w:val="002C1E51"/>
    <w:rsid w:val="002C2C06"/>
    <w:rsid w:val="002C627F"/>
    <w:rsid w:val="002D0BA5"/>
    <w:rsid w:val="002D186F"/>
    <w:rsid w:val="002D24E6"/>
    <w:rsid w:val="002D3EE0"/>
    <w:rsid w:val="002D48F8"/>
    <w:rsid w:val="002E1A36"/>
    <w:rsid w:val="002E2032"/>
    <w:rsid w:val="002E26E5"/>
    <w:rsid w:val="002E4977"/>
    <w:rsid w:val="002E49BE"/>
    <w:rsid w:val="002E4D41"/>
    <w:rsid w:val="002E4F6A"/>
    <w:rsid w:val="002F0956"/>
    <w:rsid w:val="002F5B71"/>
    <w:rsid w:val="002F672F"/>
    <w:rsid w:val="002F7E4E"/>
    <w:rsid w:val="003014BB"/>
    <w:rsid w:val="003027F4"/>
    <w:rsid w:val="00304299"/>
    <w:rsid w:val="0030461F"/>
    <w:rsid w:val="003060C8"/>
    <w:rsid w:val="0030688B"/>
    <w:rsid w:val="00310613"/>
    <w:rsid w:val="00311106"/>
    <w:rsid w:val="00311842"/>
    <w:rsid w:val="00314015"/>
    <w:rsid w:val="00315F75"/>
    <w:rsid w:val="003176C8"/>
    <w:rsid w:val="00320DA0"/>
    <w:rsid w:val="003219E1"/>
    <w:rsid w:val="00324FA6"/>
    <w:rsid w:val="00326F87"/>
    <w:rsid w:val="00334239"/>
    <w:rsid w:val="00334927"/>
    <w:rsid w:val="003350EA"/>
    <w:rsid w:val="00335BBF"/>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955BE"/>
    <w:rsid w:val="003A0E46"/>
    <w:rsid w:val="003A1D19"/>
    <w:rsid w:val="003A6558"/>
    <w:rsid w:val="003A6EAE"/>
    <w:rsid w:val="003B58C5"/>
    <w:rsid w:val="003B746A"/>
    <w:rsid w:val="003C1C49"/>
    <w:rsid w:val="003C1F75"/>
    <w:rsid w:val="003C7067"/>
    <w:rsid w:val="003D161B"/>
    <w:rsid w:val="003D2805"/>
    <w:rsid w:val="003D4153"/>
    <w:rsid w:val="003D49EB"/>
    <w:rsid w:val="003D5679"/>
    <w:rsid w:val="003E48C6"/>
    <w:rsid w:val="003E57F4"/>
    <w:rsid w:val="003E5FD6"/>
    <w:rsid w:val="003E7261"/>
    <w:rsid w:val="003F00A8"/>
    <w:rsid w:val="003F0AA6"/>
    <w:rsid w:val="003F56A1"/>
    <w:rsid w:val="003F6970"/>
    <w:rsid w:val="00402F3B"/>
    <w:rsid w:val="00404D3C"/>
    <w:rsid w:val="00404D72"/>
    <w:rsid w:val="004065E4"/>
    <w:rsid w:val="00420BA7"/>
    <w:rsid w:val="00422A45"/>
    <w:rsid w:val="00422D56"/>
    <w:rsid w:val="0042523B"/>
    <w:rsid w:val="00425419"/>
    <w:rsid w:val="00430951"/>
    <w:rsid w:val="00431296"/>
    <w:rsid w:val="004342DE"/>
    <w:rsid w:val="00437891"/>
    <w:rsid w:val="00437C09"/>
    <w:rsid w:val="004410EA"/>
    <w:rsid w:val="00441180"/>
    <w:rsid w:val="00441233"/>
    <w:rsid w:val="00443E8A"/>
    <w:rsid w:val="004479B1"/>
    <w:rsid w:val="00451AE8"/>
    <w:rsid w:val="0045346C"/>
    <w:rsid w:val="0045556F"/>
    <w:rsid w:val="0045798E"/>
    <w:rsid w:val="004614E7"/>
    <w:rsid w:val="004677B2"/>
    <w:rsid w:val="004678A4"/>
    <w:rsid w:val="0047171D"/>
    <w:rsid w:val="00480DF0"/>
    <w:rsid w:val="00484A3D"/>
    <w:rsid w:val="00486682"/>
    <w:rsid w:val="0048741C"/>
    <w:rsid w:val="00490977"/>
    <w:rsid w:val="00496D15"/>
    <w:rsid w:val="00497BD8"/>
    <w:rsid w:val="004A2322"/>
    <w:rsid w:val="004A27B8"/>
    <w:rsid w:val="004A3435"/>
    <w:rsid w:val="004A4428"/>
    <w:rsid w:val="004B3170"/>
    <w:rsid w:val="004B53E2"/>
    <w:rsid w:val="004B650C"/>
    <w:rsid w:val="004C0301"/>
    <w:rsid w:val="004C0CE8"/>
    <w:rsid w:val="004C15F4"/>
    <w:rsid w:val="004C193F"/>
    <w:rsid w:val="004C2A36"/>
    <w:rsid w:val="004C4508"/>
    <w:rsid w:val="004C5FC1"/>
    <w:rsid w:val="004C6DC1"/>
    <w:rsid w:val="004D0E49"/>
    <w:rsid w:val="004D2CA6"/>
    <w:rsid w:val="004D327E"/>
    <w:rsid w:val="004D34C0"/>
    <w:rsid w:val="004E0D37"/>
    <w:rsid w:val="004E3CC0"/>
    <w:rsid w:val="004E553F"/>
    <w:rsid w:val="004E6218"/>
    <w:rsid w:val="004F0B79"/>
    <w:rsid w:val="004F10C5"/>
    <w:rsid w:val="004F17E3"/>
    <w:rsid w:val="004F2DD7"/>
    <w:rsid w:val="00500D83"/>
    <w:rsid w:val="005015EC"/>
    <w:rsid w:val="0050536A"/>
    <w:rsid w:val="00510F6F"/>
    <w:rsid w:val="00512BB1"/>
    <w:rsid w:val="00514038"/>
    <w:rsid w:val="00517CB6"/>
    <w:rsid w:val="005202DB"/>
    <w:rsid w:val="005207EE"/>
    <w:rsid w:val="00525300"/>
    <w:rsid w:val="0052683E"/>
    <w:rsid w:val="00526D1C"/>
    <w:rsid w:val="00533A6F"/>
    <w:rsid w:val="005379AC"/>
    <w:rsid w:val="00537C85"/>
    <w:rsid w:val="0054002D"/>
    <w:rsid w:val="005420DD"/>
    <w:rsid w:val="00542258"/>
    <w:rsid w:val="00544887"/>
    <w:rsid w:val="0054533C"/>
    <w:rsid w:val="00550796"/>
    <w:rsid w:val="005529EE"/>
    <w:rsid w:val="00555B27"/>
    <w:rsid w:val="00556962"/>
    <w:rsid w:val="00556E81"/>
    <w:rsid w:val="00557A89"/>
    <w:rsid w:val="00557C43"/>
    <w:rsid w:val="0056151D"/>
    <w:rsid w:val="005620F5"/>
    <w:rsid w:val="005636D4"/>
    <w:rsid w:val="00564239"/>
    <w:rsid w:val="00564B06"/>
    <w:rsid w:val="00566084"/>
    <w:rsid w:val="00566E92"/>
    <w:rsid w:val="00567BE1"/>
    <w:rsid w:val="00573D97"/>
    <w:rsid w:val="00574DB2"/>
    <w:rsid w:val="005819BE"/>
    <w:rsid w:val="00583B70"/>
    <w:rsid w:val="0058429F"/>
    <w:rsid w:val="005910C0"/>
    <w:rsid w:val="0059255C"/>
    <w:rsid w:val="005929A7"/>
    <w:rsid w:val="00593C4B"/>
    <w:rsid w:val="00594F75"/>
    <w:rsid w:val="005A38D9"/>
    <w:rsid w:val="005A38E0"/>
    <w:rsid w:val="005A3BCA"/>
    <w:rsid w:val="005A4B17"/>
    <w:rsid w:val="005A577A"/>
    <w:rsid w:val="005B1751"/>
    <w:rsid w:val="005B1DBF"/>
    <w:rsid w:val="005B25DC"/>
    <w:rsid w:val="005B691A"/>
    <w:rsid w:val="005C19E8"/>
    <w:rsid w:val="005C2088"/>
    <w:rsid w:val="005C5FBC"/>
    <w:rsid w:val="005D00A0"/>
    <w:rsid w:val="005D16FC"/>
    <w:rsid w:val="005E428F"/>
    <w:rsid w:val="005E6DE2"/>
    <w:rsid w:val="005F3AEE"/>
    <w:rsid w:val="00601398"/>
    <w:rsid w:val="00606230"/>
    <w:rsid w:val="00607769"/>
    <w:rsid w:val="00610A72"/>
    <w:rsid w:val="00615277"/>
    <w:rsid w:val="006167EC"/>
    <w:rsid w:val="0061779D"/>
    <w:rsid w:val="006177B3"/>
    <w:rsid w:val="00617BEB"/>
    <w:rsid w:val="006201F2"/>
    <w:rsid w:val="00622A50"/>
    <w:rsid w:val="00622A6B"/>
    <w:rsid w:val="00623323"/>
    <w:rsid w:val="00623DE4"/>
    <w:rsid w:val="006278EE"/>
    <w:rsid w:val="00631E93"/>
    <w:rsid w:val="00632D90"/>
    <w:rsid w:val="006342A4"/>
    <w:rsid w:val="00634BAC"/>
    <w:rsid w:val="00636879"/>
    <w:rsid w:val="00637F9C"/>
    <w:rsid w:val="006400A7"/>
    <w:rsid w:val="006528FC"/>
    <w:rsid w:val="0065350A"/>
    <w:rsid w:val="00653B70"/>
    <w:rsid w:val="00655172"/>
    <w:rsid w:val="00656311"/>
    <w:rsid w:val="00660978"/>
    <w:rsid w:val="00664C6D"/>
    <w:rsid w:val="00667EBF"/>
    <w:rsid w:val="0067069A"/>
    <w:rsid w:val="006750C9"/>
    <w:rsid w:val="00675B77"/>
    <w:rsid w:val="00676A96"/>
    <w:rsid w:val="00677B89"/>
    <w:rsid w:val="00680493"/>
    <w:rsid w:val="00680DC8"/>
    <w:rsid w:val="0068135C"/>
    <w:rsid w:val="00683299"/>
    <w:rsid w:val="006839D2"/>
    <w:rsid w:val="00683E03"/>
    <w:rsid w:val="00683E33"/>
    <w:rsid w:val="006847D7"/>
    <w:rsid w:val="00684FD0"/>
    <w:rsid w:val="0069265C"/>
    <w:rsid w:val="006A2680"/>
    <w:rsid w:val="006B321E"/>
    <w:rsid w:val="006B4847"/>
    <w:rsid w:val="006B69AD"/>
    <w:rsid w:val="006B7174"/>
    <w:rsid w:val="006C5CE0"/>
    <w:rsid w:val="006D0058"/>
    <w:rsid w:val="006D05EA"/>
    <w:rsid w:val="006D3B5D"/>
    <w:rsid w:val="006D63CC"/>
    <w:rsid w:val="006D67DC"/>
    <w:rsid w:val="006E0F42"/>
    <w:rsid w:val="006E16D5"/>
    <w:rsid w:val="006E35D6"/>
    <w:rsid w:val="006E3CE8"/>
    <w:rsid w:val="006F0941"/>
    <w:rsid w:val="006F2810"/>
    <w:rsid w:val="006F563E"/>
    <w:rsid w:val="006F6C83"/>
    <w:rsid w:val="00700283"/>
    <w:rsid w:val="00700A4E"/>
    <w:rsid w:val="00703F08"/>
    <w:rsid w:val="007067AD"/>
    <w:rsid w:val="00707C15"/>
    <w:rsid w:val="007115F1"/>
    <w:rsid w:val="00711F2A"/>
    <w:rsid w:val="0071304D"/>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2A21"/>
    <w:rsid w:val="00756684"/>
    <w:rsid w:val="007630D8"/>
    <w:rsid w:val="00763140"/>
    <w:rsid w:val="007634A8"/>
    <w:rsid w:val="00764DE2"/>
    <w:rsid w:val="00766E07"/>
    <w:rsid w:val="00767486"/>
    <w:rsid w:val="00770000"/>
    <w:rsid w:val="00772F10"/>
    <w:rsid w:val="007804E8"/>
    <w:rsid w:val="00782735"/>
    <w:rsid w:val="00785DB9"/>
    <w:rsid w:val="0078696B"/>
    <w:rsid w:val="007919D1"/>
    <w:rsid w:val="0079329B"/>
    <w:rsid w:val="007933A0"/>
    <w:rsid w:val="007963D6"/>
    <w:rsid w:val="007A15C1"/>
    <w:rsid w:val="007A1A9F"/>
    <w:rsid w:val="007A6047"/>
    <w:rsid w:val="007A7178"/>
    <w:rsid w:val="007A7BE0"/>
    <w:rsid w:val="007B2D1D"/>
    <w:rsid w:val="007C0899"/>
    <w:rsid w:val="007C21B6"/>
    <w:rsid w:val="007C28F6"/>
    <w:rsid w:val="007C74DE"/>
    <w:rsid w:val="007D0EA4"/>
    <w:rsid w:val="007E4CD9"/>
    <w:rsid w:val="007F445A"/>
    <w:rsid w:val="007F57D9"/>
    <w:rsid w:val="007F730A"/>
    <w:rsid w:val="007F7437"/>
    <w:rsid w:val="007F75DF"/>
    <w:rsid w:val="00800D78"/>
    <w:rsid w:val="00803173"/>
    <w:rsid w:val="00804909"/>
    <w:rsid w:val="00807A14"/>
    <w:rsid w:val="0081043F"/>
    <w:rsid w:val="0081117D"/>
    <w:rsid w:val="0081636D"/>
    <w:rsid w:val="00817EE0"/>
    <w:rsid w:val="00820753"/>
    <w:rsid w:val="008207E5"/>
    <w:rsid w:val="008223DB"/>
    <w:rsid w:val="00824F97"/>
    <w:rsid w:val="00826547"/>
    <w:rsid w:val="00827D57"/>
    <w:rsid w:val="00834C83"/>
    <w:rsid w:val="008351C1"/>
    <w:rsid w:val="0083565A"/>
    <w:rsid w:val="00845298"/>
    <w:rsid w:val="00846CEB"/>
    <w:rsid w:val="008547F7"/>
    <w:rsid w:val="00855D08"/>
    <w:rsid w:val="00855FDE"/>
    <w:rsid w:val="00857162"/>
    <w:rsid w:val="00865CD5"/>
    <w:rsid w:val="00865F57"/>
    <w:rsid w:val="00866320"/>
    <w:rsid w:val="00870043"/>
    <w:rsid w:val="0087243D"/>
    <w:rsid w:val="0087476A"/>
    <w:rsid w:val="0087761E"/>
    <w:rsid w:val="00882067"/>
    <w:rsid w:val="008828B1"/>
    <w:rsid w:val="0088586D"/>
    <w:rsid w:val="00891E99"/>
    <w:rsid w:val="008939D6"/>
    <w:rsid w:val="0089496D"/>
    <w:rsid w:val="00894F2C"/>
    <w:rsid w:val="008A671E"/>
    <w:rsid w:val="008B00C7"/>
    <w:rsid w:val="008B5F32"/>
    <w:rsid w:val="008B6157"/>
    <w:rsid w:val="008B665E"/>
    <w:rsid w:val="008B6914"/>
    <w:rsid w:val="008C0FF2"/>
    <w:rsid w:val="008C1C8F"/>
    <w:rsid w:val="008C27EC"/>
    <w:rsid w:val="008C6DE3"/>
    <w:rsid w:val="008C724D"/>
    <w:rsid w:val="008D1455"/>
    <w:rsid w:val="008D1C50"/>
    <w:rsid w:val="008D4E06"/>
    <w:rsid w:val="008E0D94"/>
    <w:rsid w:val="008E571F"/>
    <w:rsid w:val="008F4CB7"/>
    <w:rsid w:val="008F5B27"/>
    <w:rsid w:val="008F60EE"/>
    <w:rsid w:val="008F70CD"/>
    <w:rsid w:val="008F7B91"/>
    <w:rsid w:val="00902064"/>
    <w:rsid w:val="0090234A"/>
    <w:rsid w:val="0090296F"/>
    <w:rsid w:val="00905E00"/>
    <w:rsid w:val="00906072"/>
    <w:rsid w:val="00906918"/>
    <w:rsid w:val="00907F0D"/>
    <w:rsid w:val="0091139E"/>
    <w:rsid w:val="00912E18"/>
    <w:rsid w:val="0091372E"/>
    <w:rsid w:val="009145A8"/>
    <w:rsid w:val="00916D6B"/>
    <w:rsid w:val="00917842"/>
    <w:rsid w:val="009221A4"/>
    <w:rsid w:val="00922462"/>
    <w:rsid w:val="00924492"/>
    <w:rsid w:val="00927BAE"/>
    <w:rsid w:val="00927C7B"/>
    <w:rsid w:val="00930E2F"/>
    <w:rsid w:val="00931097"/>
    <w:rsid w:val="009324BE"/>
    <w:rsid w:val="00934579"/>
    <w:rsid w:val="00934E7E"/>
    <w:rsid w:val="00944BE8"/>
    <w:rsid w:val="00947466"/>
    <w:rsid w:val="009551FB"/>
    <w:rsid w:val="00957458"/>
    <w:rsid w:val="00957DCE"/>
    <w:rsid w:val="00961AD4"/>
    <w:rsid w:val="009670E1"/>
    <w:rsid w:val="00977A5C"/>
    <w:rsid w:val="00977EC9"/>
    <w:rsid w:val="00983E55"/>
    <w:rsid w:val="00983F13"/>
    <w:rsid w:val="009849C2"/>
    <w:rsid w:val="00992C00"/>
    <w:rsid w:val="00997EA3"/>
    <w:rsid w:val="009A14E1"/>
    <w:rsid w:val="009B0709"/>
    <w:rsid w:val="009B0F9E"/>
    <w:rsid w:val="009B12EB"/>
    <w:rsid w:val="009B3FD5"/>
    <w:rsid w:val="009B411A"/>
    <w:rsid w:val="009B4516"/>
    <w:rsid w:val="009B6384"/>
    <w:rsid w:val="009B720D"/>
    <w:rsid w:val="009B7ECF"/>
    <w:rsid w:val="009C27D0"/>
    <w:rsid w:val="009C2C4E"/>
    <w:rsid w:val="009C4D54"/>
    <w:rsid w:val="009C60FE"/>
    <w:rsid w:val="009D13CF"/>
    <w:rsid w:val="009D30F8"/>
    <w:rsid w:val="009D6534"/>
    <w:rsid w:val="009D67CE"/>
    <w:rsid w:val="009D69B6"/>
    <w:rsid w:val="009E5190"/>
    <w:rsid w:val="009F0AE5"/>
    <w:rsid w:val="009F1660"/>
    <w:rsid w:val="009F4830"/>
    <w:rsid w:val="009F5A0B"/>
    <w:rsid w:val="009F6176"/>
    <w:rsid w:val="009F79C6"/>
    <w:rsid w:val="00A006C9"/>
    <w:rsid w:val="00A038F7"/>
    <w:rsid w:val="00A1361A"/>
    <w:rsid w:val="00A15EA8"/>
    <w:rsid w:val="00A212BC"/>
    <w:rsid w:val="00A218BC"/>
    <w:rsid w:val="00A2266E"/>
    <w:rsid w:val="00A23F0D"/>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84644"/>
    <w:rsid w:val="00A90EAF"/>
    <w:rsid w:val="00A920D9"/>
    <w:rsid w:val="00A92D0B"/>
    <w:rsid w:val="00A94F17"/>
    <w:rsid w:val="00A96488"/>
    <w:rsid w:val="00A96FED"/>
    <w:rsid w:val="00A97299"/>
    <w:rsid w:val="00A97772"/>
    <w:rsid w:val="00AA27A3"/>
    <w:rsid w:val="00AA42CF"/>
    <w:rsid w:val="00AA598F"/>
    <w:rsid w:val="00AC08DC"/>
    <w:rsid w:val="00AC5CED"/>
    <w:rsid w:val="00AC5DA6"/>
    <w:rsid w:val="00AC7B9C"/>
    <w:rsid w:val="00AD086F"/>
    <w:rsid w:val="00AD3CD8"/>
    <w:rsid w:val="00AD52AD"/>
    <w:rsid w:val="00AE1F00"/>
    <w:rsid w:val="00AE3507"/>
    <w:rsid w:val="00AE5DC9"/>
    <w:rsid w:val="00AE688B"/>
    <w:rsid w:val="00AF10E6"/>
    <w:rsid w:val="00AF3D0C"/>
    <w:rsid w:val="00AF63A0"/>
    <w:rsid w:val="00B00BD3"/>
    <w:rsid w:val="00B10112"/>
    <w:rsid w:val="00B12847"/>
    <w:rsid w:val="00B22664"/>
    <w:rsid w:val="00B22737"/>
    <w:rsid w:val="00B24188"/>
    <w:rsid w:val="00B249DE"/>
    <w:rsid w:val="00B31BDF"/>
    <w:rsid w:val="00B32F3A"/>
    <w:rsid w:val="00B42BC8"/>
    <w:rsid w:val="00B42C4C"/>
    <w:rsid w:val="00B42EAD"/>
    <w:rsid w:val="00B50395"/>
    <w:rsid w:val="00B51939"/>
    <w:rsid w:val="00B52C22"/>
    <w:rsid w:val="00B6136D"/>
    <w:rsid w:val="00B61A7F"/>
    <w:rsid w:val="00B63183"/>
    <w:rsid w:val="00B65397"/>
    <w:rsid w:val="00B7194A"/>
    <w:rsid w:val="00B73590"/>
    <w:rsid w:val="00B742FC"/>
    <w:rsid w:val="00B76868"/>
    <w:rsid w:val="00B7727E"/>
    <w:rsid w:val="00B77304"/>
    <w:rsid w:val="00B84BDD"/>
    <w:rsid w:val="00B86709"/>
    <w:rsid w:val="00B87B25"/>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B6469"/>
    <w:rsid w:val="00BC49C8"/>
    <w:rsid w:val="00BC4C47"/>
    <w:rsid w:val="00BC57C6"/>
    <w:rsid w:val="00BC6697"/>
    <w:rsid w:val="00BD1BA5"/>
    <w:rsid w:val="00BD27FD"/>
    <w:rsid w:val="00BD2C91"/>
    <w:rsid w:val="00BD3A6A"/>
    <w:rsid w:val="00BD42EC"/>
    <w:rsid w:val="00BD43A9"/>
    <w:rsid w:val="00BD4D6D"/>
    <w:rsid w:val="00BD6A31"/>
    <w:rsid w:val="00BE038D"/>
    <w:rsid w:val="00BE2CB0"/>
    <w:rsid w:val="00BE4476"/>
    <w:rsid w:val="00BE5B91"/>
    <w:rsid w:val="00BF0BEE"/>
    <w:rsid w:val="00BF1EF9"/>
    <w:rsid w:val="00BF3F50"/>
    <w:rsid w:val="00BF424D"/>
    <w:rsid w:val="00BF5271"/>
    <w:rsid w:val="00C00D0B"/>
    <w:rsid w:val="00C03138"/>
    <w:rsid w:val="00C0495F"/>
    <w:rsid w:val="00C05634"/>
    <w:rsid w:val="00C106B8"/>
    <w:rsid w:val="00C11FDB"/>
    <w:rsid w:val="00C12E2A"/>
    <w:rsid w:val="00C15317"/>
    <w:rsid w:val="00C158D6"/>
    <w:rsid w:val="00C172F2"/>
    <w:rsid w:val="00C177AB"/>
    <w:rsid w:val="00C202AE"/>
    <w:rsid w:val="00C204BA"/>
    <w:rsid w:val="00C21FDF"/>
    <w:rsid w:val="00C225E7"/>
    <w:rsid w:val="00C25F91"/>
    <w:rsid w:val="00C3386A"/>
    <w:rsid w:val="00C36F30"/>
    <w:rsid w:val="00C40503"/>
    <w:rsid w:val="00C41039"/>
    <w:rsid w:val="00C4134B"/>
    <w:rsid w:val="00C42894"/>
    <w:rsid w:val="00C46F74"/>
    <w:rsid w:val="00C50B51"/>
    <w:rsid w:val="00C52026"/>
    <w:rsid w:val="00C53843"/>
    <w:rsid w:val="00C54B32"/>
    <w:rsid w:val="00C622BA"/>
    <w:rsid w:val="00C626D2"/>
    <w:rsid w:val="00C63995"/>
    <w:rsid w:val="00C67298"/>
    <w:rsid w:val="00C719AD"/>
    <w:rsid w:val="00C71C1B"/>
    <w:rsid w:val="00C7338F"/>
    <w:rsid w:val="00C7365B"/>
    <w:rsid w:val="00C74528"/>
    <w:rsid w:val="00C7558B"/>
    <w:rsid w:val="00C80206"/>
    <w:rsid w:val="00C80BDD"/>
    <w:rsid w:val="00C82D12"/>
    <w:rsid w:val="00C86AC7"/>
    <w:rsid w:val="00C87743"/>
    <w:rsid w:val="00C91F61"/>
    <w:rsid w:val="00C9441E"/>
    <w:rsid w:val="00CA2A8C"/>
    <w:rsid w:val="00CA4E57"/>
    <w:rsid w:val="00CB3483"/>
    <w:rsid w:val="00CC088D"/>
    <w:rsid w:val="00CC2944"/>
    <w:rsid w:val="00CC2CF6"/>
    <w:rsid w:val="00CC5E04"/>
    <w:rsid w:val="00CD2936"/>
    <w:rsid w:val="00CD38DB"/>
    <w:rsid w:val="00CD481F"/>
    <w:rsid w:val="00CE14DC"/>
    <w:rsid w:val="00CE1F74"/>
    <w:rsid w:val="00CE34B1"/>
    <w:rsid w:val="00CE40E8"/>
    <w:rsid w:val="00CE4674"/>
    <w:rsid w:val="00CE5010"/>
    <w:rsid w:val="00CE505F"/>
    <w:rsid w:val="00CF0D6A"/>
    <w:rsid w:val="00CF18A8"/>
    <w:rsid w:val="00CF2B8D"/>
    <w:rsid w:val="00CF2E4A"/>
    <w:rsid w:val="00CF6EA5"/>
    <w:rsid w:val="00CF7065"/>
    <w:rsid w:val="00CF7558"/>
    <w:rsid w:val="00D05E97"/>
    <w:rsid w:val="00D109EA"/>
    <w:rsid w:val="00D12AD5"/>
    <w:rsid w:val="00D143A1"/>
    <w:rsid w:val="00D16290"/>
    <w:rsid w:val="00D1769E"/>
    <w:rsid w:val="00D25170"/>
    <w:rsid w:val="00D2742A"/>
    <w:rsid w:val="00D3209A"/>
    <w:rsid w:val="00D33278"/>
    <w:rsid w:val="00D332E1"/>
    <w:rsid w:val="00D3517D"/>
    <w:rsid w:val="00D35471"/>
    <w:rsid w:val="00D35D17"/>
    <w:rsid w:val="00D405DB"/>
    <w:rsid w:val="00D42AA6"/>
    <w:rsid w:val="00D500F1"/>
    <w:rsid w:val="00D5059E"/>
    <w:rsid w:val="00D54943"/>
    <w:rsid w:val="00D55006"/>
    <w:rsid w:val="00D60175"/>
    <w:rsid w:val="00D6052F"/>
    <w:rsid w:val="00D62898"/>
    <w:rsid w:val="00D70342"/>
    <w:rsid w:val="00D72464"/>
    <w:rsid w:val="00D7467C"/>
    <w:rsid w:val="00D75BD6"/>
    <w:rsid w:val="00D75E9F"/>
    <w:rsid w:val="00D76386"/>
    <w:rsid w:val="00D808A4"/>
    <w:rsid w:val="00D8126B"/>
    <w:rsid w:val="00D81B75"/>
    <w:rsid w:val="00D84A0E"/>
    <w:rsid w:val="00D9135F"/>
    <w:rsid w:val="00D923E8"/>
    <w:rsid w:val="00D939AC"/>
    <w:rsid w:val="00D94B5A"/>
    <w:rsid w:val="00D9589A"/>
    <w:rsid w:val="00DA2DB6"/>
    <w:rsid w:val="00DA31ED"/>
    <w:rsid w:val="00DA7376"/>
    <w:rsid w:val="00DB0A0F"/>
    <w:rsid w:val="00DB3F4E"/>
    <w:rsid w:val="00DB7F15"/>
    <w:rsid w:val="00DC03E7"/>
    <w:rsid w:val="00DC49E9"/>
    <w:rsid w:val="00DC6233"/>
    <w:rsid w:val="00DC7D59"/>
    <w:rsid w:val="00DD108E"/>
    <w:rsid w:val="00DE2B90"/>
    <w:rsid w:val="00DE6049"/>
    <w:rsid w:val="00DF1497"/>
    <w:rsid w:val="00DF35C9"/>
    <w:rsid w:val="00DF7D93"/>
    <w:rsid w:val="00E01545"/>
    <w:rsid w:val="00E017FF"/>
    <w:rsid w:val="00E04472"/>
    <w:rsid w:val="00E07551"/>
    <w:rsid w:val="00E077F5"/>
    <w:rsid w:val="00E10491"/>
    <w:rsid w:val="00E135F6"/>
    <w:rsid w:val="00E1427D"/>
    <w:rsid w:val="00E166F8"/>
    <w:rsid w:val="00E17E37"/>
    <w:rsid w:val="00E20C2C"/>
    <w:rsid w:val="00E22CCD"/>
    <w:rsid w:val="00E2349E"/>
    <w:rsid w:val="00E261B6"/>
    <w:rsid w:val="00E27D5C"/>
    <w:rsid w:val="00E31D22"/>
    <w:rsid w:val="00E32B01"/>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3F6A"/>
    <w:rsid w:val="00E97163"/>
    <w:rsid w:val="00EA0D85"/>
    <w:rsid w:val="00EA3498"/>
    <w:rsid w:val="00EA54AD"/>
    <w:rsid w:val="00EA5FFA"/>
    <w:rsid w:val="00EB1BD7"/>
    <w:rsid w:val="00EB222D"/>
    <w:rsid w:val="00EB4C2B"/>
    <w:rsid w:val="00EC1796"/>
    <w:rsid w:val="00EC7148"/>
    <w:rsid w:val="00EC7DE3"/>
    <w:rsid w:val="00ED009A"/>
    <w:rsid w:val="00ED0571"/>
    <w:rsid w:val="00ED1EBB"/>
    <w:rsid w:val="00ED3700"/>
    <w:rsid w:val="00ED3BA4"/>
    <w:rsid w:val="00ED41BD"/>
    <w:rsid w:val="00ED4795"/>
    <w:rsid w:val="00ED582E"/>
    <w:rsid w:val="00EE27C7"/>
    <w:rsid w:val="00EE3213"/>
    <w:rsid w:val="00EE4998"/>
    <w:rsid w:val="00EE5E82"/>
    <w:rsid w:val="00EF0C0C"/>
    <w:rsid w:val="00EF280E"/>
    <w:rsid w:val="00EF4D5A"/>
    <w:rsid w:val="00F054A0"/>
    <w:rsid w:val="00F060FF"/>
    <w:rsid w:val="00F06EE8"/>
    <w:rsid w:val="00F10215"/>
    <w:rsid w:val="00F1458F"/>
    <w:rsid w:val="00F14E90"/>
    <w:rsid w:val="00F15ED8"/>
    <w:rsid w:val="00F15FE5"/>
    <w:rsid w:val="00F1613A"/>
    <w:rsid w:val="00F16D73"/>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7780D"/>
    <w:rsid w:val="00F81A1F"/>
    <w:rsid w:val="00F82C31"/>
    <w:rsid w:val="00F82F24"/>
    <w:rsid w:val="00F84348"/>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303E"/>
    <w:rsid w:val="00FC4197"/>
    <w:rsid w:val="00FC4517"/>
    <w:rsid w:val="00FC4AA6"/>
    <w:rsid w:val="00FC63AA"/>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2D3EE0"/>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locked/>
    <w:rsid w:val="002D3EE0"/>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3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customStyle="1" w:styleId="KeinLeerraumZchn">
    <w:name w:val="Kein Leerraum Zchn"/>
    <w:basedOn w:val="Absatz-Standardschriftart"/>
    <w:link w:val="KeinLeerraum"/>
    <w:uiPriority w:val="1"/>
    <w:rsid w:val="00AE688B"/>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jc w:val="left"/>
    </w:pPr>
    <w:rPr>
      <w:sz w:val="18"/>
      <w:szCs w:val="18"/>
    </w:rPr>
  </w:style>
  <w:style w:type="paragraph" w:styleId="Index2">
    <w:name w:val="index 2"/>
    <w:basedOn w:val="Standard"/>
    <w:next w:val="Standard"/>
    <w:autoRedefine/>
    <w:uiPriority w:val="99"/>
    <w:unhideWhenUsed/>
    <w:rsid w:val="008F60EE"/>
    <w:pPr>
      <w:spacing w:after="0"/>
      <w:ind w:left="440" w:hanging="220"/>
      <w:jc w:val="left"/>
    </w:pPr>
    <w:rPr>
      <w:sz w:val="18"/>
      <w:szCs w:val="18"/>
    </w:rPr>
  </w:style>
  <w:style w:type="paragraph" w:styleId="Index3">
    <w:name w:val="index 3"/>
    <w:basedOn w:val="Standard"/>
    <w:next w:val="Standard"/>
    <w:autoRedefine/>
    <w:uiPriority w:val="99"/>
    <w:unhideWhenUsed/>
    <w:rsid w:val="008F60EE"/>
    <w:pPr>
      <w:spacing w:after="0"/>
      <w:ind w:left="660" w:hanging="220"/>
      <w:jc w:val="left"/>
    </w:pPr>
    <w:rPr>
      <w:sz w:val="18"/>
      <w:szCs w:val="18"/>
    </w:rPr>
  </w:style>
  <w:style w:type="paragraph" w:styleId="Index4">
    <w:name w:val="index 4"/>
    <w:basedOn w:val="Standard"/>
    <w:next w:val="Standard"/>
    <w:autoRedefine/>
    <w:uiPriority w:val="99"/>
    <w:unhideWhenUsed/>
    <w:rsid w:val="008F60EE"/>
    <w:pPr>
      <w:spacing w:after="0"/>
      <w:ind w:left="880" w:hanging="220"/>
      <w:jc w:val="left"/>
    </w:pPr>
    <w:rPr>
      <w:sz w:val="18"/>
      <w:szCs w:val="18"/>
    </w:rPr>
  </w:style>
  <w:style w:type="paragraph" w:styleId="Index5">
    <w:name w:val="index 5"/>
    <w:basedOn w:val="Standard"/>
    <w:next w:val="Standard"/>
    <w:autoRedefine/>
    <w:uiPriority w:val="99"/>
    <w:unhideWhenUsed/>
    <w:rsid w:val="008F60EE"/>
    <w:pPr>
      <w:spacing w:after="0"/>
      <w:ind w:left="1100" w:hanging="220"/>
      <w:jc w:val="left"/>
    </w:pPr>
    <w:rPr>
      <w:sz w:val="18"/>
      <w:szCs w:val="18"/>
    </w:rPr>
  </w:style>
  <w:style w:type="paragraph" w:styleId="Index6">
    <w:name w:val="index 6"/>
    <w:basedOn w:val="Standard"/>
    <w:next w:val="Standard"/>
    <w:autoRedefine/>
    <w:uiPriority w:val="99"/>
    <w:unhideWhenUsed/>
    <w:rsid w:val="008F60EE"/>
    <w:pPr>
      <w:spacing w:after="0"/>
      <w:ind w:left="1320" w:hanging="220"/>
      <w:jc w:val="left"/>
    </w:pPr>
    <w:rPr>
      <w:sz w:val="18"/>
      <w:szCs w:val="18"/>
    </w:rPr>
  </w:style>
  <w:style w:type="paragraph" w:styleId="Index7">
    <w:name w:val="index 7"/>
    <w:basedOn w:val="Standard"/>
    <w:next w:val="Standard"/>
    <w:autoRedefine/>
    <w:uiPriority w:val="99"/>
    <w:unhideWhenUsed/>
    <w:rsid w:val="008F60EE"/>
    <w:pPr>
      <w:spacing w:after="0"/>
      <w:ind w:left="1540" w:hanging="220"/>
      <w:jc w:val="left"/>
    </w:pPr>
    <w:rPr>
      <w:sz w:val="18"/>
      <w:szCs w:val="18"/>
    </w:rPr>
  </w:style>
  <w:style w:type="paragraph" w:styleId="Index8">
    <w:name w:val="index 8"/>
    <w:basedOn w:val="Standard"/>
    <w:next w:val="Standard"/>
    <w:autoRedefine/>
    <w:uiPriority w:val="99"/>
    <w:unhideWhenUsed/>
    <w:rsid w:val="008F60EE"/>
    <w:pPr>
      <w:spacing w:after="0"/>
      <w:ind w:left="1760" w:hanging="220"/>
      <w:jc w:val="left"/>
    </w:pPr>
    <w:rPr>
      <w:sz w:val="18"/>
      <w:szCs w:val="18"/>
    </w:rPr>
  </w:style>
  <w:style w:type="paragraph" w:styleId="Index9">
    <w:name w:val="index 9"/>
    <w:basedOn w:val="Standard"/>
    <w:next w:val="Standard"/>
    <w:autoRedefine/>
    <w:uiPriority w:val="99"/>
    <w:unhideWhenUsed/>
    <w:rsid w:val="008F60EE"/>
    <w:pPr>
      <w:spacing w:after="0"/>
      <w:ind w:left="1980" w:hanging="220"/>
      <w:jc w:val="left"/>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B742FC"/>
  </w:style>
  <w:style w:type="paragraph" w:styleId="Abbildungsverzeichnis">
    <w:name w:val="table of figures"/>
    <w:basedOn w:val="Standard"/>
    <w:next w:val="Standard"/>
    <w:uiPriority w:val="99"/>
    <w:unhideWhenUsed/>
    <w:rsid w:val="00A84644"/>
    <w:pPr>
      <w:spacing w:after="0"/>
      <w:ind w:left="440" w:hanging="440"/>
      <w:jc w:val="left"/>
    </w:pPr>
    <w:rPr>
      <w:caps/>
      <w:sz w:val="20"/>
      <w:szCs w:val="20"/>
    </w:rPr>
  </w:style>
  <w:style w:type="table" w:styleId="HellesRaster-Akzent5">
    <w:name w:val="Light Grid Accent 5"/>
    <w:basedOn w:val="NormaleTabelle"/>
    <w:uiPriority w:val="62"/>
    <w:rsid w:val="002D186F"/>
    <w:pPr>
      <w:spacing w:after="0" w:line="240" w:lineRule="auto"/>
    </w:pPr>
    <w:rPr>
      <w:rFonts w:ascii="Frutiger 57Cn" w:hAnsi="Frutiger 57Cn"/>
    </w:rPr>
    <w:tblPr>
      <w:tblStyleRowBandSize w:val="1"/>
      <w:tblStyleColBandSize w:val="1"/>
      <w:tblInd w:w="357" w:type="dxa"/>
      <w:tblBorders>
        <w:top w:val="single" w:sz="2" w:space="0" w:color="B60C29"/>
        <w:left w:val="single" w:sz="2" w:space="0" w:color="B60C29"/>
        <w:bottom w:val="single" w:sz="2" w:space="0" w:color="B60C29"/>
        <w:right w:val="single" w:sz="2" w:space="0" w:color="B60C29"/>
        <w:insideH w:val="single" w:sz="2" w:space="0" w:color="B60C29"/>
        <w:insideV w:val="single" w:sz="2" w:space="0" w:color="B60C29"/>
      </w:tblBorders>
      <w:tblCellMar>
        <w:top w:w="0" w:type="dxa"/>
        <w:left w:w="108" w:type="dxa"/>
        <w:bottom w:w="0" w:type="dxa"/>
        <w:right w:w="108" w:type="dxa"/>
      </w:tblCellMar>
    </w:tblPr>
    <w:tcPr>
      <w:shd w:val="clear" w:color="auto" w:fill="auto"/>
    </w:tcPr>
    <w:tblStylePr w:type="firstRow">
      <w:pPr>
        <w:spacing w:before="0" w:after="0" w:line="240" w:lineRule="auto"/>
      </w:pPr>
      <w:rPr>
        <w:rFonts w:ascii="Frutiger 47LightCn" w:eastAsiaTheme="majorEastAsia" w:hAnsi="Frutiger 47LightCn" w:cstheme="majorBidi"/>
        <w:b/>
        <w:bCs/>
        <w:color w:val="auto"/>
        <w:sz w:val="22"/>
      </w:rPr>
      <w:tblPr/>
      <w:tcPr>
        <w:tcBorders>
          <w:bottom w:val="single" w:sz="12" w:space="0" w:color="B60C29"/>
        </w:tcBorders>
        <w:shd w:val="clear" w:color="auto" w:fill="auto"/>
      </w:tcPr>
    </w:tblStylePr>
    <w:tblStylePr w:type="lastRow">
      <w:pPr>
        <w:spacing w:before="0" w:after="0" w:line="240" w:lineRule="auto"/>
      </w:pPr>
      <w:rPr>
        <w:rFonts w:asciiTheme="majorHAnsi" w:eastAsiaTheme="majorEastAsia" w:hAnsiTheme="majorHAnsi" w:cstheme="majorBidi"/>
        <w:b/>
        <w:bCs/>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fir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lastCol">
      <w:rPr>
        <w:rFonts w:ascii="Frutiger 47LightCn" w:eastAsiaTheme="majorEastAsia" w:hAnsi="Frutiger 47LightCn" w:cstheme="majorBidi"/>
        <w:b w:val="0"/>
        <w:bCs/>
        <w:sz w:val="22"/>
      </w:rPr>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Vert">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tblStylePr w:type="band1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D2EAF1" w:themeFill="accent5" w:themeFillTint="3F"/>
      </w:tcPr>
    </w:tblStylePr>
    <w:tblStylePr w:type="band2Horz">
      <w:tblPr/>
      <w:tcPr>
        <w:tcBorders>
          <w:top w:val="single" w:sz="2" w:space="0" w:color="B60C29"/>
          <w:left w:val="single" w:sz="2" w:space="0" w:color="B60C29"/>
          <w:bottom w:val="single" w:sz="2" w:space="0" w:color="B60C29"/>
          <w:right w:val="single" w:sz="2" w:space="0" w:color="B60C29"/>
          <w:insideH w:val="single" w:sz="2" w:space="0" w:color="B60C29"/>
          <w:insideV w:val="single" w:sz="2" w:space="0" w:color="B60C29"/>
        </w:tcBorders>
        <w:shd w:val="clear" w:color="auto" w:fill="auto"/>
      </w:tcPr>
    </w:tblStylePr>
  </w:style>
  <w:style w:type="paragraph" w:styleId="Verzeichnis4">
    <w:name w:val="toc 4"/>
    <w:basedOn w:val="Standard"/>
    <w:next w:val="Standard"/>
    <w:autoRedefine/>
    <w:uiPriority w:val="39"/>
    <w:unhideWhenUsed/>
    <w:locked/>
    <w:rsid w:val="00FC63AA"/>
    <w:pPr>
      <w:spacing w:after="100" w:line="259" w:lineRule="auto"/>
      <w:ind w:left="660"/>
      <w:jc w:val="left"/>
    </w:pPr>
  </w:style>
  <w:style w:type="paragraph" w:styleId="Verzeichnis5">
    <w:name w:val="toc 5"/>
    <w:basedOn w:val="Standard"/>
    <w:next w:val="Standard"/>
    <w:autoRedefine/>
    <w:uiPriority w:val="39"/>
    <w:unhideWhenUsed/>
    <w:locked/>
    <w:rsid w:val="00FC63AA"/>
    <w:pPr>
      <w:spacing w:after="100" w:line="259" w:lineRule="auto"/>
      <w:ind w:left="880"/>
      <w:jc w:val="left"/>
    </w:pPr>
  </w:style>
  <w:style w:type="paragraph" w:styleId="Verzeichnis6">
    <w:name w:val="toc 6"/>
    <w:basedOn w:val="Standard"/>
    <w:next w:val="Standard"/>
    <w:autoRedefine/>
    <w:uiPriority w:val="39"/>
    <w:unhideWhenUsed/>
    <w:locked/>
    <w:rsid w:val="00FC63AA"/>
    <w:pPr>
      <w:spacing w:after="100" w:line="259" w:lineRule="auto"/>
      <w:ind w:left="1100"/>
      <w:jc w:val="left"/>
    </w:pPr>
  </w:style>
  <w:style w:type="paragraph" w:styleId="Verzeichnis7">
    <w:name w:val="toc 7"/>
    <w:basedOn w:val="Standard"/>
    <w:next w:val="Standard"/>
    <w:autoRedefine/>
    <w:uiPriority w:val="39"/>
    <w:unhideWhenUsed/>
    <w:locked/>
    <w:rsid w:val="00FC63AA"/>
    <w:pPr>
      <w:spacing w:after="100" w:line="259" w:lineRule="auto"/>
      <w:ind w:left="1320"/>
      <w:jc w:val="left"/>
    </w:pPr>
  </w:style>
  <w:style w:type="paragraph" w:styleId="Verzeichnis8">
    <w:name w:val="toc 8"/>
    <w:basedOn w:val="Standard"/>
    <w:next w:val="Standard"/>
    <w:autoRedefine/>
    <w:uiPriority w:val="39"/>
    <w:unhideWhenUsed/>
    <w:locked/>
    <w:rsid w:val="00FC63AA"/>
    <w:pPr>
      <w:spacing w:after="100" w:line="259" w:lineRule="auto"/>
      <w:ind w:left="1540"/>
      <w:jc w:val="left"/>
    </w:pPr>
  </w:style>
  <w:style w:type="paragraph" w:styleId="Verzeichnis9">
    <w:name w:val="toc 9"/>
    <w:basedOn w:val="Standard"/>
    <w:next w:val="Standard"/>
    <w:autoRedefine/>
    <w:uiPriority w:val="39"/>
    <w:unhideWhenUsed/>
    <w:locked/>
    <w:rsid w:val="00FC63AA"/>
    <w:pPr>
      <w:spacing w:after="100" w:line="259" w:lineRule="auto"/>
      <w:ind w:left="1760"/>
      <w:jc w:val="left"/>
    </w:pPr>
  </w:style>
  <w:style w:type="table" w:styleId="EinfacheTabelle2">
    <w:name w:val="Plain Table 2"/>
    <w:basedOn w:val="NormaleTabelle"/>
    <w:uiPriority w:val="42"/>
    <w:rsid w:val="00855FD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6farbigAkzent1">
    <w:name w:val="Grid Table 6 Colorful Accent 1"/>
    <w:basedOn w:val="NormaleTabelle"/>
    <w:uiPriority w:val="51"/>
    <w:rsid w:val="00855FDE"/>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1">
    <w:name w:val="Plain Table 1"/>
    <w:basedOn w:val="NormaleTabelle"/>
    <w:uiPriority w:val="41"/>
    <w:rsid w:val="00B7194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155272508">
      <w:bodyDiv w:val="1"/>
      <w:marLeft w:val="0"/>
      <w:marRight w:val="0"/>
      <w:marTop w:val="0"/>
      <w:marBottom w:val="0"/>
      <w:divBdr>
        <w:top w:val="none" w:sz="0" w:space="0" w:color="auto"/>
        <w:left w:val="none" w:sz="0" w:space="0" w:color="auto"/>
        <w:bottom w:val="none" w:sz="0" w:space="0" w:color="auto"/>
        <w:right w:val="none" w:sz="0" w:space="0" w:color="auto"/>
      </w:divBdr>
    </w:div>
    <w:div w:id="290938834">
      <w:bodyDiv w:val="1"/>
      <w:marLeft w:val="0"/>
      <w:marRight w:val="0"/>
      <w:marTop w:val="0"/>
      <w:marBottom w:val="0"/>
      <w:divBdr>
        <w:top w:val="none" w:sz="0" w:space="0" w:color="auto"/>
        <w:left w:val="none" w:sz="0" w:space="0" w:color="auto"/>
        <w:bottom w:val="none" w:sz="0" w:space="0" w:color="auto"/>
        <w:right w:val="none" w:sz="0" w:space="0" w:color="auto"/>
      </w:divBdr>
    </w:div>
    <w:div w:id="32632762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355931684">
      <w:bodyDiv w:val="1"/>
      <w:marLeft w:val="0"/>
      <w:marRight w:val="0"/>
      <w:marTop w:val="0"/>
      <w:marBottom w:val="0"/>
      <w:divBdr>
        <w:top w:val="none" w:sz="0" w:space="0" w:color="auto"/>
        <w:left w:val="none" w:sz="0" w:space="0" w:color="auto"/>
        <w:bottom w:val="none" w:sz="0" w:space="0" w:color="auto"/>
        <w:right w:val="none" w:sz="0" w:space="0" w:color="auto"/>
      </w:divBdr>
    </w:div>
    <w:div w:id="365370419">
      <w:bodyDiv w:val="1"/>
      <w:marLeft w:val="0"/>
      <w:marRight w:val="0"/>
      <w:marTop w:val="0"/>
      <w:marBottom w:val="0"/>
      <w:divBdr>
        <w:top w:val="none" w:sz="0" w:space="0" w:color="auto"/>
        <w:left w:val="none" w:sz="0" w:space="0" w:color="auto"/>
        <w:bottom w:val="none" w:sz="0" w:space="0" w:color="auto"/>
        <w:right w:val="none" w:sz="0" w:space="0" w:color="auto"/>
      </w:divBdr>
    </w:div>
    <w:div w:id="467288180">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543565472">
      <w:bodyDiv w:val="1"/>
      <w:marLeft w:val="0"/>
      <w:marRight w:val="0"/>
      <w:marTop w:val="0"/>
      <w:marBottom w:val="0"/>
      <w:divBdr>
        <w:top w:val="none" w:sz="0" w:space="0" w:color="auto"/>
        <w:left w:val="none" w:sz="0" w:space="0" w:color="auto"/>
        <w:bottom w:val="none" w:sz="0" w:space="0" w:color="auto"/>
        <w:right w:val="none" w:sz="0" w:space="0" w:color="auto"/>
      </w:divBdr>
    </w:div>
    <w:div w:id="591283557">
      <w:bodyDiv w:val="1"/>
      <w:marLeft w:val="0"/>
      <w:marRight w:val="0"/>
      <w:marTop w:val="0"/>
      <w:marBottom w:val="0"/>
      <w:divBdr>
        <w:top w:val="none" w:sz="0" w:space="0" w:color="auto"/>
        <w:left w:val="none" w:sz="0" w:space="0" w:color="auto"/>
        <w:bottom w:val="none" w:sz="0" w:space="0" w:color="auto"/>
        <w:right w:val="none" w:sz="0" w:space="0" w:color="auto"/>
      </w:divBdr>
    </w:div>
    <w:div w:id="596836401">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695732502">
      <w:bodyDiv w:val="1"/>
      <w:marLeft w:val="0"/>
      <w:marRight w:val="0"/>
      <w:marTop w:val="0"/>
      <w:marBottom w:val="0"/>
      <w:divBdr>
        <w:top w:val="none" w:sz="0" w:space="0" w:color="auto"/>
        <w:left w:val="none" w:sz="0" w:space="0" w:color="auto"/>
        <w:bottom w:val="none" w:sz="0" w:space="0" w:color="auto"/>
        <w:right w:val="none" w:sz="0" w:space="0" w:color="auto"/>
      </w:divBdr>
    </w:div>
    <w:div w:id="761608789">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05594642">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091898439">
      <w:bodyDiv w:val="1"/>
      <w:marLeft w:val="0"/>
      <w:marRight w:val="0"/>
      <w:marTop w:val="0"/>
      <w:marBottom w:val="0"/>
      <w:divBdr>
        <w:top w:val="none" w:sz="0" w:space="0" w:color="auto"/>
        <w:left w:val="none" w:sz="0" w:space="0" w:color="auto"/>
        <w:bottom w:val="none" w:sz="0" w:space="0" w:color="auto"/>
        <w:right w:val="none" w:sz="0" w:space="0" w:color="auto"/>
      </w:divBdr>
    </w:div>
    <w:div w:id="1254781388">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582987656">
      <w:bodyDiv w:val="1"/>
      <w:marLeft w:val="0"/>
      <w:marRight w:val="0"/>
      <w:marTop w:val="0"/>
      <w:marBottom w:val="0"/>
      <w:divBdr>
        <w:top w:val="none" w:sz="0" w:space="0" w:color="auto"/>
        <w:left w:val="none" w:sz="0" w:space="0" w:color="auto"/>
        <w:bottom w:val="none" w:sz="0" w:space="0" w:color="auto"/>
        <w:right w:val="none" w:sz="0" w:space="0" w:color="auto"/>
      </w:divBdr>
    </w:div>
    <w:div w:id="1606956105">
      <w:bodyDiv w:val="1"/>
      <w:marLeft w:val="0"/>
      <w:marRight w:val="0"/>
      <w:marTop w:val="0"/>
      <w:marBottom w:val="0"/>
      <w:divBdr>
        <w:top w:val="none" w:sz="0" w:space="0" w:color="auto"/>
        <w:left w:val="none" w:sz="0" w:space="0" w:color="auto"/>
        <w:bottom w:val="none" w:sz="0" w:space="0" w:color="auto"/>
        <w:right w:val="none" w:sz="0" w:space="0" w:color="auto"/>
      </w:divBdr>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 w:id="1791900720">
      <w:bodyDiv w:val="1"/>
      <w:marLeft w:val="0"/>
      <w:marRight w:val="0"/>
      <w:marTop w:val="0"/>
      <w:marBottom w:val="0"/>
      <w:divBdr>
        <w:top w:val="none" w:sz="0" w:space="0" w:color="auto"/>
        <w:left w:val="none" w:sz="0" w:space="0" w:color="auto"/>
        <w:bottom w:val="none" w:sz="0" w:space="0" w:color="auto"/>
        <w:right w:val="none" w:sz="0" w:space="0" w:color="auto"/>
      </w:divBdr>
    </w:div>
    <w:div w:id="1994992953">
      <w:bodyDiv w:val="1"/>
      <w:marLeft w:val="0"/>
      <w:marRight w:val="0"/>
      <w:marTop w:val="0"/>
      <w:marBottom w:val="0"/>
      <w:divBdr>
        <w:top w:val="none" w:sz="0" w:space="0" w:color="auto"/>
        <w:left w:val="none" w:sz="0" w:space="0" w:color="auto"/>
        <w:bottom w:val="none" w:sz="0" w:space="0" w:color="auto"/>
        <w:right w:val="none" w:sz="0" w:space="0" w:color="auto"/>
      </w:divBdr>
    </w:div>
    <w:div w:id="2109036779">
      <w:bodyDiv w:val="1"/>
      <w:marLeft w:val="0"/>
      <w:marRight w:val="0"/>
      <w:marTop w:val="0"/>
      <w:marBottom w:val="0"/>
      <w:divBdr>
        <w:top w:val="none" w:sz="0" w:space="0" w:color="auto"/>
        <w:left w:val="none" w:sz="0" w:space="0" w:color="auto"/>
        <w:bottom w:val="none" w:sz="0" w:space="0" w:color="auto"/>
        <w:right w:val="none" w:sz="0" w:space="0" w:color="auto"/>
      </w:divBdr>
    </w:div>
    <w:div w:id="214153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9" Type="http://schemas.microsoft.com/office/2007/relationships/diagramDrawing" Target="diagrams/drawing3.xml"/><Relationship Id="rId21" Type="http://schemas.openxmlformats.org/officeDocument/2006/relationships/diagramLayout" Target="diagrams/layout1.xml"/><Relationship Id="rId34" Type="http://schemas.openxmlformats.org/officeDocument/2006/relationships/image" Target="media/image10.emf"/><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33" Type="http://schemas.microsoft.com/office/2007/relationships/diagramDrawing" Target="diagrams/drawing2.xml"/><Relationship Id="rId38" Type="http://schemas.openxmlformats.org/officeDocument/2006/relationships/diagramColors" Target="diagrams/colors3.xml"/><Relationship Id="rId46"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Data" Target="diagrams/data2.xml"/><Relationship Id="rId41" Type="http://schemas.openxmlformats.org/officeDocument/2006/relationships/image" Target="media/image12.jpe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openxmlformats.org/officeDocument/2006/relationships/diagramColors" Target="diagrams/colors2.xml"/><Relationship Id="rId37" Type="http://schemas.openxmlformats.org/officeDocument/2006/relationships/diagramQuickStyle" Target="diagrams/quickStyle3.xm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footer" Target="footer2.xml"/><Relationship Id="rId36" Type="http://schemas.openxmlformats.org/officeDocument/2006/relationships/diagramLayout" Target="diagrams/layout3.xml"/><Relationship Id="rId49" Type="http://schemas.openxmlformats.org/officeDocument/2006/relationships/image" Target="media/image20.png"/><Relationship Id="rId57"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diagramQuickStyle" Target="diagrams/quickStyle2.xml"/><Relationship Id="rId44" Type="http://schemas.openxmlformats.org/officeDocument/2006/relationships/image" Target="media/image15.png"/><Relationship Id="rId52" Type="http://schemas.openxmlformats.org/officeDocument/2006/relationships/hyperlink" Target="http://www.tekom.de" TargetMode="External"/><Relationship Id="rId4" Type="http://schemas.openxmlformats.org/officeDocument/2006/relationships/styles" Target="styles.xml"/><Relationship Id="rId9" Type="http://schemas.openxmlformats.org/officeDocument/2006/relationships/hyperlink" Target="http://www.studsatwork.de" TargetMode="Externa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diagramLayout" Target="diagrams/layout2.xml"/><Relationship Id="rId35" Type="http://schemas.openxmlformats.org/officeDocument/2006/relationships/diagramData" Target="diagrams/data3.xm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BE5921-E377-4BA2-B0AF-2BC080665CFD}"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de-DE"/>
        </a:p>
      </dgm:t>
    </dgm:pt>
    <dgm:pt modelId="{7A3822DE-FFFB-4E1F-BD73-355CC9DE0B4A}">
      <dgm:prSet phldrT="[Text]"/>
      <dgm:spPr/>
      <dgm:t>
        <a:bodyPr/>
        <a:lstStyle/>
        <a:p>
          <a:pPr algn="ctr"/>
          <a:r>
            <a:rPr lang="de-DE"/>
            <a:t>Fähigkeiten</a:t>
          </a:r>
        </a:p>
      </dgm:t>
    </dgm:pt>
    <dgm:pt modelId="{F265D771-974D-4D28-89EC-47B08A97B28F}" type="parTrans" cxnId="{2E015479-0C0E-48C2-BF91-A392E3D44CC0}">
      <dgm:prSet/>
      <dgm:spPr/>
      <dgm:t>
        <a:bodyPr/>
        <a:lstStyle/>
        <a:p>
          <a:pPr algn="ctr"/>
          <a:endParaRPr lang="de-DE"/>
        </a:p>
      </dgm:t>
    </dgm:pt>
    <dgm:pt modelId="{447202AF-6E58-4A0D-90A6-F81B12F7E3B6}" type="sibTrans" cxnId="{2E015479-0C0E-48C2-BF91-A392E3D44CC0}">
      <dgm:prSet/>
      <dgm:spPr/>
      <dgm:t>
        <a:bodyPr/>
        <a:lstStyle/>
        <a:p>
          <a:pPr algn="ctr"/>
          <a:endParaRPr lang="de-DE"/>
        </a:p>
      </dgm:t>
    </dgm:pt>
    <dgm:pt modelId="{DD353CA8-1378-4CEE-8AF4-A5BDCAD35826}">
      <dgm:prSet phldrT="[Text]"/>
      <dgm:spPr/>
      <dgm:t>
        <a:bodyPr/>
        <a:lstStyle/>
        <a:p>
          <a:pPr algn="ctr"/>
          <a:r>
            <a:rPr lang="de-DE"/>
            <a:t>Strukturen</a:t>
          </a:r>
        </a:p>
      </dgm:t>
    </dgm:pt>
    <dgm:pt modelId="{1F8E75E4-6AF3-4E3E-A7FB-B89FC96B764E}" type="parTrans" cxnId="{8CF5B614-8C53-4FC8-A3BE-0857D502ACD5}">
      <dgm:prSet/>
      <dgm:spPr/>
      <dgm:t>
        <a:bodyPr/>
        <a:lstStyle/>
        <a:p>
          <a:pPr algn="ctr"/>
          <a:endParaRPr lang="de-DE"/>
        </a:p>
      </dgm:t>
    </dgm:pt>
    <dgm:pt modelId="{85C62DCF-4EF0-49F1-A0B7-71BB21DB7779}" type="sibTrans" cxnId="{8CF5B614-8C53-4FC8-A3BE-0857D502ACD5}">
      <dgm:prSet/>
      <dgm:spPr/>
      <dgm:t>
        <a:bodyPr/>
        <a:lstStyle/>
        <a:p>
          <a:pPr algn="ctr"/>
          <a:endParaRPr lang="de-DE"/>
        </a:p>
      </dgm:t>
    </dgm:pt>
    <dgm:pt modelId="{A2C41000-502A-4152-B67F-0FB99794A4F2}">
      <dgm:prSet phldrT="[Text]"/>
      <dgm:spPr/>
      <dgm:t>
        <a:bodyPr/>
        <a:lstStyle/>
        <a:p>
          <a:pPr algn="ctr"/>
          <a:r>
            <a:rPr lang="de-DE"/>
            <a:t>Kultur</a:t>
          </a:r>
        </a:p>
      </dgm:t>
    </dgm:pt>
    <dgm:pt modelId="{CF29ADD9-9D56-453F-A0D9-D01501870A20}" type="parTrans" cxnId="{49204771-BB98-4131-8930-1EA300810EAE}">
      <dgm:prSet/>
      <dgm:spPr/>
      <dgm:t>
        <a:bodyPr/>
        <a:lstStyle/>
        <a:p>
          <a:pPr algn="ctr"/>
          <a:endParaRPr lang="de-DE"/>
        </a:p>
      </dgm:t>
    </dgm:pt>
    <dgm:pt modelId="{A8B78345-0839-4931-B4F4-795FF09110F2}" type="sibTrans" cxnId="{49204771-BB98-4131-8930-1EA300810EAE}">
      <dgm:prSet/>
      <dgm:spPr/>
      <dgm:t>
        <a:bodyPr/>
        <a:lstStyle/>
        <a:p>
          <a:pPr algn="ctr"/>
          <a:endParaRPr lang="de-DE"/>
        </a:p>
      </dgm:t>
    </dgm:pt>
    <dgm:pt modelId="{E9A090AD-67E1-4069-8F20-1909B64238DD}">
      <dgm:prSet phldrT="[Text]"/>
      <dgm:spPr/>
      <dgm:t>
        <a:bodyPr/>
        <a:lstStyle/>
        <a:p>
          <a:pPr algn="ctr"/>
          <a:r>
            <a:rPr lang="de-DE"/>
            <a:t>IT-Tools</a:t>
          </a:r>
        </a:p>
      </dgm:t>
    </dgm:pt>
    <dgm:pt modelId="{85FA9403-D1BF-4629-8D0D-456C833FF3DD}" type="parTrans" cxnId="{4FB87ACF-377E-4D33-A712-F90CA1D79CF6}">
      <dgm:prSet/>
      <dgm:spPr/>
      <dgm:t>
        <a:bodyPr/>
        <a:lstStyle/>
        <a:p>
          <a:pPr algn="ctr"/>
          <a:endParaRPr lang="de-DE"/>
        </a:p>
      </dgm:t>
    </dgm:pt>
    <dgm:pt modelId="{4030EE14-DA99-4640-80E3-623ACB77500D}" type="sibTrans" cxnId="{4FB87ACF-377E-4D33-A712-F90CA1D79CF6}">
      <dgm:prSet/>
      <dgm:spPr/>
      <dgm:t>
        <a:bodyPr/>
        <a:lstStyle/>
        <a:p>
          <a:pPr algn="ctr"/>
          <a:endParaRPr lang="de-DE"/>
        </a:p>
      </dgm:t>
    </dgm:pt>
    <dgm:pt modelId="{264896EA-4C68-4ED9-ACB8-ECD9115AD649}" type="pres">
      <dgm:prSet presAssocID="{6ABE5921-E377-4BA2-B0AF-2BC080665CFD}" presName="matrix" presStyleCnt="0">
        <dgm:presLayoutVars>
          <dgm:chMax val="1"/>
          <dgm:dir/>
          <dgm:resizeHandles val="exact"/>
        </dgm:presLayoutVars>
      </dgm:prSet>
      <dgm:spPr/>
      <dgm:t>
        <a:bodyPr/>
        <a:lstStyle/>
        <a:p>
          <a:endParaRPr lang="de-DE"/>
        </a:p>
      </dgm:t>
    </dgm:pt>
    <dgm:pt modelId="{159E2F6F-A8CC-4D08-8EBD-44B59FBC5D93}" type="pres">
      <dgm:prSet presAssocID="{6ABE5921-E377-4BA2-B0AF-2BC080665CFD}" presName="axisShape" presStyleLbl="bgShp" presStyleIdx="0" presStyleCnt="1"/>
      <dgm:spPr/>
    </dgm:pt>
    <dgm:pt modelId="{C71206FD-BCB9-46CD-82B9-D3B72BA1B92C}" type="pres">
      <dgm:prSet presAssocID="{6ABE5921-E377-4BA2-B0AF-2BC080665CFD}" presName="rect1" presStyleLbl="node1" presStyleIdx="0" presStyleCnt="4">
        <dgm:presLayoutVars>
          <dgm:chMax val="0"/>
          <dgm:chPref val="0"/>
          <dgm:bulletEnabled val="1"/>
        </dgm:presLayoutVars>
      </dgm:prSet>
      <dgm:spPr/>
      <dgm:t>
        <a:bodyPr/>
        <a:lstStyle/>
        <a:p>
          <a:endParaRPr lang="de-DE"/>
        </a:p>
      </dgm:t>
    </dgm:pt>
    <dgm:pt modelId="{4FB044B9-FED8-4341-B58C-196EE98036DC}" type="pres">
      <dgm:prSet presAssocID="{6ABE5921-E377-4BA2-B0AF-2BC080665CFD}" presName="rect2" presStyleLbl="node1" presStyleIdx="1" presStyleCnt="4">
        <dgm:presLayoutVars>
          <dgm:chMax val="0"/>
          <dgm:chPref val="0"/>
          <dgm:bulletEnabled val="1"/>
        </dgm:presLayoutVars>
      </dgm:prSet>
      <dgm:spPr/>
      <dgm:t>
        <a:bodyPr/>
        <a:lstStyle/>
        <a:p>
          <a:endParaRPr lang="de-DE"/>
        </a:p>
      </dgm:t>
    </dgm:pt>
    <dgm:pt modelId="{9163667E-3E75-4DA4-ACB8-B6271CC3AC42}" type="pres">
      <dgm:prSet presAssocID="{6ABE5921-E377-4BA2-B0AF-2BC080665CFD}" presName="rect3" presStyleLbl="node1" presStyleIdx="2" presStyleCnt="4">
        <dgm:presLayoutVars>
          <dgm:chMax val="0"/>
          <dgm:chPref val="0"/>
          <dgm:bulletEnabled val="1"/>
        </dgm:presLayoutVars>
      </dgm:prSet>
      <dgm:spPr/>
      <dgm:t>
        <a:bodyPr/>
        <a:lstStyle/>
        <a:p>
          <a:endParaRPr lang="de-DE"/>
        </a:p>
      </dgm:t>
    </dgm:pt>
    <dgm:pt modelId="{00CD6484-A9EE-443F-BBDB-7BC362738981}" type="pres">
      <dgm:prSet presAssocID="{6ABE5921-E377-4BA2-B0AF-2BC080665CFD}" presName="rect4" presStyleLbl="node1" presStyleIdx="3" presStyleCnt="4">
        <dgm:presLayoutVars>
          <dgm:chMax val="0"/>
          <dgm:chPref val="0"/>
          <dgm:bulletEnabled val="1"/>
        </dgm:presLayoutVars>
      </dgm:prSet>
      <dgm:spPr/>
      <dgm:t>
        <a:bodyPr/>
        <a:lstStyle/>
        <a:p>
          <a:endParaRPr lang="de-DE"/>
        </a:p>
      </dgm:t>
    </dgm:pt>
  </dgm:ptLst>
  <dgm:cxnLst>
    <dgm:cxn modelId="{8CF5B614-8C53-4FC8-A3BE-0857D502ACD5}" srcId="{6ABE5921-E377-4BA2-B0AF-2BC080665CFD}" destId="{DD353CA8-1378-4CEE-8AF4-A5BDCAD35826}" srcOrd="1" destOrd="0" parTransId="{1F8E75E4-6AF3-4E3E-A7FB-B89FC96B764E}" sibTransId="{85C62DCF-4EF0-49F1-A0B7-71BB21DB7779}"/>
    <dgm:cxn modelId="{017F4D7A-296F-427A-94E3-06AF75E6B068}" type="presOf" srcId="{E9A090AD-67E1-4069-8F20-1909B64238DD}" destId="{00CD6484-A9EE-443F-BBDB-7BC362738981}" srcOrd="0" destOrd="0" presId="urn:microsoft.com/office/officeart/2005/8/layout/matrix2"/>
    <dgm:cxn modelId="{4FB87ACF-377E-4D33-A712-F90CA1D79CF6}" srcId="{6ABE5921-E377-4BA2-B0AF-2BC080665CFD}" destId="{E9A090AD-67E1-4069-8F20-1909B64238DD}" srcOrd="3" destOrd="0" parTransId="{85FA9403-D1BF-4629-8D0D-456C833FF3DD}" sibTransId="{4030EE14-DA99-4640-80E3-623ACB77500D}"/>
    <dgm:cxn modelId="{012653EA-4F54-4394-905F-AEC5840B368D}" type="presOf" srcId="{6ABE5921-E377-4BA2-B0AF-2BC080665CFD}" destId="{264896EA-4C68-4ED9-ACB8-ECD9115AD649}" srcOrd="0" destOrd="0" presId="urn:microsoft.com/office/officeart/2005/8/layout/matrix2"/>
    <dgm:cxn modelId="{2E015479-0C0E-48C2-BF91-A392E3D44CC0}" srcId="{6ABE5921-E377-4BA2-B0AF-2BC080665CFD}" destId="{7A3822DE-FFFB-4E1F-BD73-355CC9DE0B4A}" srcOrd="0" destOrd="0" parTransId="{F265D771-974D-4D28-89EC-47B08A97B28F}" sibTransId="{447202AF-6E58-4A0D-90A6-F81B12F7E3B6}"/>
    <dgm:cxn modelId="{D1F40694-C43E-47F2-A74F-7F41153F91AC}" type="presOf" srcId="{DD353CA8-1378-4CEE-8AF4-A5BDCAD35826}" destId="{4FB044B9-FED8-4341-B58C-196EE98036DC}" srcOrd="0" destOrd="0" presId="urn:microsoft.com/office/officeart/2005/8/layout/matrix2"/>
    <dgm:cxn modelId="{49204771-BB98-4131-8930-1EA300810EAE}" srcId="{6ABE5921-E377-4BA2-B0AF-2BC080665CFD}" destId="{A2C41000-502A-4152-B67F-0FB99794A4F2}" srcOrd="2" destOrd="0" parTransId="{CF29ADD9-9D56-453F-A0D9-D01501870A20}" sibTransId="{A8B78345-0839-4931-B4F4-795FF09110F2}"/>
    <dgm:cxn modelId="{CC3F2C82-776E-4AC9-96AB-6375A244EFAE}" type="presOf" srcId="{A2C41000-502A-4152-B67F-0FB99794A4F2}" destId="{9163667E-3E75-4DA4-ACB8-B6271CC3AC42}" srcOrd="0" destOrd="0" presId="urn:microsoft.com/office/officeart/2005/8/layout/matrix2"/>
    <dgm:cxn modelId="{DA88BF08-2BDB-4DDB-92B5-BAF5F71AEFA8}" type="presOf" srcId="{7A3822DE-FFFB-4E1F-BD73-355CC9DE0B4A}" destId="{C71206FD-BCB9-46CD-82B9-D3B72BA1B92C}" srcOrd="0" destOrd="0" presId="urn:microsoft.com/office/officeart/2005/8/layout/matrix2"/>
    <dgm:cxn modelId="{C28878D0-DC35-4CA6-A28B-2B02B1E33660}" type="presParOf" srcId="{264896EA-4C68-4ED9-ACB8-ECD9115AD649}" destId="{159E2F6F-A8CC-4D08-8EBD-44B59FBC5D93}" srcOrd="0" destOrd="0" presId="urn:microsoft.com/office/officeart/2005/8/layout/matrix2"/>
    <dgm:cxn modelId="{C888895D-44DD-4FF2-9ADE-555FC87C12F8}" type="presParOf" srcId="{264896EA-4C68-4ED9-ACB8-ECD9115AD649}" destId="{C71206FD-BCB9-46CD-82B9-D3B72BA1B92C}" srcOrd="1" destOrd="0" presId="urn:microsoft.com/office/officeart/2005/8/layout/matrix2"/>
    <dgm:cxn modelId="{5EF6DA55-E7E1-4BFB-A02D-895715201330}" type="presParOf" srcId="{264896EA-4C68-4ED9-ACB8-ECD9115AD649}" destId="{4FB044B9-FED8-4341-B58C-196EE98036DC}" srcOrd="2" destOrd="0" presId="urn:microsoft.com/office/officeart/2005/8/layout/matrix2"/>
    <dgm:cxn modelId="{ED5FB8A9-2A08-4236-83AD-D7B55DC358BA}" type="presParOf" srcId="{264896EA-4C68-4ED9-ACB8-ECD9115AD649}" destId="{9163667E-3E75-4DA4-ACB8-B6271CC3AC42}" srcOrd="3" destOrd="0" presId="urn:microsoft.com/office/officeart/2005/8/layout/matrix2"/>
    <dgm:cxn modelId="{DE356901-B1B9-45FD-91E8-A75295F491DA}" type="presParOf" srcId="{264896EA-4C68-4ED9-ACB8-ECD9115AD649}" destId="{00CD6484-A9EE-443F-BBDB-7BC362738981}" srcOrd="4" destOrd="0" presId="urn:microsoft.com/office/officeart/2005/8/layout/matrix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B80252-C12E-417F-BEFF-F7653156B09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DE"/>
        </a:p>
      </dgm:t>
    </dgm:pt>
    <dgm:pt modelId="{74AEB682-CA6C-466D-BCE8-DEA02ACF09E1}">
      <dgm:prSet phldrT="[Text]"/>
      <dgm:spPr/>
      <dgm:t>
        <a:bodyPr/>
        <a:lstStyle/>
        <a:p>
          <a:r>
            <a:rPr lang="de-DE"/>
            <a:t>Projekt Naukanu Sailing School</a:t>
          </a:r>
        </a:p>
      </dgm:t>
    </dgm:pt>
    <dgm:pt modelId="{6082DA79-D6B9-4354-A664-71EBEC03DC6C}" type="parTrans" cxnId="{AC03833E-6DF5-4AE7-BD7B-04B8865C6C15}">
      <dgm:prSet/>
      <dgm:spPr/>
      <dgm:t>
        <a:bodyPr/>
        <a:lstStyle/>
        <a:p>
          <a:endParaRPr lang="de-DE"/>
        </a:p>
      </dgm:t>
    </dgm:pt>
    <dgm:pt modelId="{DF74E0DD-F00B-4CA0-803C-B55C5D94461A}" type="sibTrans" cxnId="{AC03833E-6DF5-4AE7-BD7B-04B8865C6C15}">
      <dgm:prSet/>
      <dgm:spPr/>
      <dgm:t>
        <a:bodyPr/>
        <a:lstStyle/>
        <a:p>
          <a:endParaRPr lang="de-DE"/>
        </a:p>
      </dgm:t>
    </dgm:pt>
    <dgm:pt modelId="{7541A415-8166-4C9A-9121-F7B515A220DD}">
      <dgm:prSet phldrT="[Text]"/>
      <dgm:spPr/>
      <dgm:t>
        <a:bodyPr/>
        <a:lstStyle/>
        <a:p>
          <a:r>
            <a:rPr lang="de-DE"/>
            <a:t>Tobias Meyer</a:t>
          </a:r>
        </a:p>
      </dgm:t>
    </dgm:pt>
    <dgm:pt modelId="{C98CF2E6-C1D3-42C3-838E-9945DA68F706}" type="parTrans" cxnId="{9AC7D9AA-3A38-40F3-9002-8373092C5A42}">
      <dgm:prSet/>
      <dgm:spPr/>
      <dgm:t>
        <a:bodyPr/>
        <a:lstStyle/>
        <a:p>
          <a:endParaRPr lang="de-DE"/>
        </a:p>
      </dgm:t>
    </dgm:pt>
    <dgm:pt modelId="{C44A32C5-37A9-41A9-8A77-468817EC1724}" type="sibTrans" cxnId="{9AC7D9AA-3A38-40F3-9002-8373092C5A42}">
      <dgm:prSet/>
      <dgm:spPr/>
      <dgm:t>
        <a:bodyPr/>
        <a:lstStyle/>
        <a:p>
          <a:endParaRPr lang="de-DE"/>
        </a:p>
      </dgm:t>
    </dgm:pt>
    <dgm:pt modelId="{DC26945E-C647-4659-A27F-8D8932906D7B}">
      <dgm:prSet phldrT="[Text]"/>
      <dgm:spPr/>
      <dgm:t>
        <a:bodyPr/>
        <a:lstStyle/>
        <a:p>
          <a:r>
            <a:rPr lang="de-DE"/>
            <a:t>Benjamin Böcherer</a:t>
          </a:r>
        </a:p>
      </dgm:t>
    </dgm:pt>
    <dgm:pt modelId="{D8B6AD45-74FE-427A-8196-5F8111A96102}" type="parTrans" cxnId="{C087A123-D56E-4ED4-BB97-093FA19ED194}">
      <dgm:prSet/>
      <dgm:spPr/>
      <dgm:t>
        <a:bodyPr/>
        <a:lstStyle/>
        <a:p>
          <a:endParaRPr lang="de-DE"/>
        </a:p>
      </dgm:t>
    </dgm:pt>
    <dgm:pt modelId="{144C9A9A-47A6-4EF5-B5F0-4C0AAE0AF9F6}" type="sibTrans" cxnId="{C087A123-D56E-4ED4-BB97-093FA19ED194}">
      <dgm:prSet/>
      <dgm:spPr/>
      <dgm:t>
        <a:bodyPr/>
        <a:lstStyle/>
        <a:p>
          <a:endParaRPr lang="de-DE"/>
        </a:p>
      </dgm:t>
    </dgm:pt>
    <dgm:pt modelId="{6405CA5E-3810-440E-8E04-E27486AAE781}">
      <dgm:prSet phldrT="[Text]"/>
      <dgm:spPr/>
      <dgm:t>
        <a:bodyPr/>
        <a:lstStyle/>
        <a:p>
          <a:r>
            <a:rPr lang="de-DE"/>
            <a:t>Dominik Schumacher</a:t>
          </a:r>
        </a:p>
      </dgm:t>
    </dgm:pt>
    <dgm:pt modelId="{4897E4A2-6F29-48AB-87C7-0769D99C61E9}" type="parTrans" cxnId="{314EDA9F-6958-4284-A0FA-2505C6844AA3}">
      <dgm:prSet/>
      <dgm:spPr/>
      <dgm:t>
        <a:bodyPr/>
        <a:lstStyle/>
        <a:p>
          <a:endParaRPr lang="de-DE"/>
        </a:p>
      </dgm:t>
    </dgm:pt>
    <dgm:pt modelId="{F9095AC3-7E08-4375-8442-1660958F91AE}" type="sibTrans" cxnId="{314EDA9F-6958-4284-A0FA-2505C6844AA3}">
      <dgm:prSet/>
      <dgm:spPr/>
      <dgm:t>
        <a:bodyPr/>
        <a:lstStyle/>
        <a:p>
          <a:endParaRPr lang="de-DE"/>
        </a:p>
      </dgm:t>
    </dgm:pt>
    <dgm:pt modelId="{4045FBE0-95BE-4D46-A535-082EA6D1EB7C}">
      <dgm:prSet phldrT="[Text]"/>
      <dgm:spPr/>
      <dgm:t>
        <a:bodyPr/>
        <a:lstStyle/>
        <a:p>
          <a:r>
            <a:rPr lang="de-DE"/>
            <a:t>Prof. Dr. Dr. Neunteufel</a:t>
          </a:r>
        </a:p>
      </dgm:t>
    </dgm:pt>
    <dgm:pt modelId="{F5AD6414-8D89-4022-92B2-475F1D9BC666}" type="parTrans" cxnId="{B6B4B05A-99CE-440D-99D9-0D0689AA6400}">
      <dgm:prSet/>
      <dgm:spPr/>
      <dgm:t>
        <a:bodyPr/>
        <a:lstStyle/>
        <a:p>
          <a:endParaRPr lang="de-DE"/>
        </a:p>
      </dgm:t>
    </dgm:pt>
    <dgm:pt modelId="{7EBBDC34-291A-4111-B6BA-6450A939EF6A}" type="sibTrans" cxnId="{B6B4B05A-99CE-440D-99D9-0D0689AA6400}">
      <dgm:prSet/>
      <dgm:spPr/>
      <dgm:t>
        <a:bodyPr/>
        <a:lstStyle/>
        <a:p>
          <a:endParaRPr lang="de-DE"/>
        </a:p>
      </dgm:t>
    </dgm:pt>
    <dgm:pt modelId="{F89625A4-A70C-4CE1-A8D7-06F79701EA41}">
      <dgm:prSet phldrT="[Text]"/>
      <dgm:spPr/>
      <dgm:t>
        <a:bodyPr/>
        <a:lstStyle/>
        <a:p>
          <a:r>
            <a:rPr lang="de-DE"/>
            <a:t>PM 1</a:t>
          </a:r>
        </a:p>
      </dgm:t>
    </dgm:pt>
    <dgm:pt modelId="{FDF11045-199A-477E-8FAA-DF523186ADEB}" type="parTrans" cxnId="{1B742373-FB6E-4E9E-8B7F-07F83F600D9E}">
      <dgm:prSet/>
      <dgm:spPr/>
      <dgm:t>
        <a:bodyPr/>
        <a:lstStyle/>
        <a:p>
          <a:endParaRPr lang="de-DE"/>
        </a:p>
      </dgm:t>
    </dgm:pt>
    <dgm:pt modelId="{58A8BAC0-22D3-497E-BFEB-B96D05DC81FE}" type="sibTrans" cxnId="{1B742373-FB6E-4E9E-8B7F-07F83F600D9E}">
      <dgm:prSet/>
      <dgm:spPr/>
      <dgm:t>
        <a:bodyPr/>
        <a:lstStyle/>
        <a:p>
          <a:endParaRPr lang="de-DE"/>
        </a:p>
      </dgm:t>
    </dgm:pt>
    <dgm:pt modelId="{912A77DC-2E1B-40D8-B067-90F8F198452B}">
      <dgm:prSet phldrT="[Text]"/>
      <dgm:spPr/>
      <dgm:t>
        <a:bodyPr/>
        <a:lstStyle/>
        <a:p>
          <a:r>
            <a:rPr lang="de-DE"/>
            <a:t>Projekt</a:t>
          </a:r>
        </a:p>
      </dgm:t>
    </dgm:pt>
    <dgm:pt modelId="{44DEABC9-9436-4688-B8CB-F7CDD0C1F088}" type="parTrans" cxnId="{DDAA4031-673E-463D-A4F9-132095F4F908}">
      <dgm:prSet/>
      <dgm:spPr/>
      <dgm:t>
        <a:bodyPr/>
        <a:lstStyle/>
        <a:p>
          <a:endParaRPr lang="de-DE"/>
        </a:p>
      </dgm:t>
    </dgm:pt>
    <dgm:pt modelId="{8ECCF0B3-5252-4FA0-9AC6-E39B7D76C236}" type="sibTrans" cxnId="{DDAA4031-673E-463D-A4F9-132095F4F908}">
      <dgm:prSet/>
      <dgm:spPr/>
      <dgm:t>
        <a:bodyPr/>
        <a:lstStyle/>
        <a:p>
          <a:endParaRPr lang="de-DE"/>
        </a:p>
      </dgm:t>
    </dgm:pt>
    <dgm:pt modelId="{1137D4EC-91FB-4F9F-BF61-8B42C51EBE98}">
      <dgm:prSet phldrT="[Text]"/>
      <dgm:spPr/>
      <dgm:t>
        <a:bodyPr/>
        <a:lstStyle/>
        <a:p>
          <a:r>
            <a:rPr lang="de-DE"/>
            <a:t>Projektleiter</a:t>
          </a:r>
        </a:p>
      </dgm:t>
    </dgm:pt>
    <dgm:pt modelId="{AD5DA3F6-6B7B-40EF-BEF3-F957EC959C86}" type="parTrans" cxnId="{5FC0D45C-7AC9-466D-9A61-98222DA302B0}">
      <dgm:prSet/>
      <dgm:spPr/>
      <dgm:t>
        <a:bodyPr/>
        <a:lstStyle/>
        <a:p>
          <a:endParaRPr lang="de-DE"/>
        </a:p>
      </dgm:t>
    </dgm:pt>
    <dgm:pt modelId="{A3C97E40-532D-4194-BEA8-06369A22F836}" type="sibTrans" cxnId="{5FC0D45C-7AC9-466D-9A61-98222DA302B0}">
      <dgm:prSet/>
      <dgm:spPr/>
      <dgm:t>
        <a:bodyPr/>
        <a:lstStyle/>
        <a:p>
          <a:endParaRPr lang="de-DE"/>
        </a:p>
      </dgm:t>
    </dgm:pt>
    <dgm:pt modelId="{C43B00BF-24A6-4638-9CA6-B3CE4B18771C}">
      <dgm:prSet phldrT="[Text]"/>
      <dgm:spPr/>
      <dgm:t>
        <a:bodyPr/>
        <a:lstStyle/>
        <a:p>
          <a:r>
            <a:rPr lang="de-DE"/>
            <a:t>Projektmitarbeiter</a:t>
          </a:r>
        </a:p>
      </dgm:t>
    </dgm:pt>
    <dgm:pt modelId="{C4ACDB9F-78E6-468F-AB26-B516AA89F648}" type="parTrans" cxnId="{AD4F2426-472A-43D0-BFF2-206C18D2808D}">
      <dgm:prSet/>
      <dgm:spPr/>
      <dgm:t>
        <a:bodyPr/>
        <a:lstStyle/>
        <a:p>
          <a:endParaRPr lang="de-DE"/>
        </a:p>
      </dgm:t>
    </dgm:pt>
    <dgm:pt modelId="{54561841-5962-49D7-A961-42EF1DB6EB40}" type="sibTrans" cxnId="{AD4F2426-472A-43D0-BFF2-206C18D2808D}">
      <dgm:prSet/>
      <dgm:spPr/>
      <dgm:t>
        <a:bodyPr/>
        <a:lstStyle/>
        <a:p>
          <a:endParaRPr lang="de-DE"/>
        </a:p>
      </dgm:t>
    </dgm:pt>
    <dgm:pt modelId="{556D355C-51DA-4382-9B27-140B2C3A586B}">
      <dgm:prSet phldrT="[Text]"/>
      <dgm:spPr/>
      <dgm:t>
        <a:bodyPr/>
        <a:lstStyle/>
        <a:p>
          <a:r>
            <a:rPr lang="de-DE"/>
            <a:t>Stefan Müller</a:t>
          </a:r>
        </a:p>
      </dgm:t>
    </dgm:pt>
    <dgm:pt modelId="{B7EED8FC-A15F-4C01-989D-614089C3002F}" type="parTrans" cxnId="{10576B69-DDF9-47F6-8A40-164EF37AC436}">
      <dgm:prSet/>
      <dgm:spPr/>
      <dgm:t>
        <a:bodyPr/>
        <a:lstStyle/>
        <a:p>
          <a:endParaRPr lang="de-DE"/>
        </a:p>
      </dgm:t>
    </dgm:pt>
    <dgm:pt modelId="{F57A04AB-5634-45EC-B9F1-BD1D5E2E1CA2}" type="sibTrans" cxnId="{10576B69-DDF9-47F6-8A40-164EF37AC436}">
      <dgm:prSet/>
      <dgm:spPr/>
      <dgm:t>
        <a:bodyPr/>
        <a:lstStyle/>
        <a:p>
          <a:endParaRPr lang="de-DE"/>
        </a:p>
      </dgm:t>
    </dgm:pt>
    <dgm:pt modelId="{3409AC39-9264-45DB-B31A-D6E89178C3A9}">
      <dgm:prSet phldrT="[Text]"/>
      <dgm:spPr/>
      <dgm:t>
        <a:bodyPr/>
        <a:lstStyle/>
        <a:p>
          <a:r>
            <a:rPr lang="de-DE"/>
            <a:t>PM 2</a:t>
          </a:r>
        </a:p>
      </dgm:t>
    </dgm:pt>
    <dgm:pt modelId="{452FCBD4-286D-4C23-8C03-30B3AAD9B6F7}" type="parTrans" cxnId="{15E520A6-997E-40FF-98A5-6D7EACC4B732}">
      <dgm:prSet/>
      <dgm:spPr/>
      <dgm:t>
        <a:bodyPr/>
        <a:lstStyle/>
        <a:p>
          <a:endParaRPr lang="de-DE"/>
        </a:p>
      </dgm:t>
    </dgm:pt>
    <dgm:pt modelId="{D406C406-7791-451C-AD1B-1E91E2A9C8D0}" type="sibTrans" cxnId="{15E520A6-997E-40FF-98A5-6D7EACC4B732}">
      <dgm:prSet/>
      <dgm:spPr/>
      <dgm:t>
        <a:bodyPr/>
        <a:lstStyle/>
        <a:p>
          <a:endParaRPr lang="de-DE"/>
        </a:p>
      </dgm:t>
    </dgm:pt>
    <dgm:pt modelId="{AC28B600-34A4-4254-ADBA-3C31D578918F}" type="pres">
      <dgm:prSet presAssocID="{0BB80252-C12E-417F-BEFF-F7653156B09B}" presName="mainComposite" presStyleCnt="0">
        <dgm:presLayoutVars>
          <dgm:chPref val="1"/>
          <dgm:dir/>
          <dgm:animOne val="branch"/>
          <dgm:animLvl val="lvl"/>
          <dgm:resizeHandles val="exact"/>
        </dgm:presLayoutVars>
      </dgm:prSet>
      <dgm:spPr/>
      <dgm:t>
        <a:bodyPr/>
        <a:lstStyle/>
        <a:p>
          <a:endParaRPr lang="de-DE"/>
        </a:p>
      </dgm:t>
    </dgm:pt>
    <dgm:pt modelId="{17957617-0FC1-48B8-BD74-830FAE0F75FC}" type="pres">
      <dgm:prSet presAssocID="{0BB80252-C12E-417F-BEFF-F7653156B09B}" presName="hierFlow" presStyleCnt="0"/>
      <dgm:spPr/>
    </dgm:pt>
    <dgm:pt modelId="{828803BC-AB1C-4E81-854F-3B5924BAF85C}" type="pres">
      <dgm:prSet presAssocID="{0BB80252-C12E-417F-BEFF-F7653156B09B}" presName="firstBuf" presStyleCnt="0"/>
      <dgm:spPr/>
    </dgm:pt>
    <dgm:pt modelId="{3AD2BB8C-56BD-44F9-8EC7-C4E72CBE59BC}" type="pres">
      <dgm:prSet presAssocID="{0BB80252-C12E-417F-BEFF-F7653156B09B}" presName="hierChild1" presStyleCnt="0">
        <dgm:presLayoutVars>
          <dgm:chPref val="1"/>
          <dgm:animOne val="branch"/>
          <dgm:animLvl val="lvl"/>
        </dgm:presLayoutVars>
      </dgm:prSet>
      <dgm:spPr/>
    </dgm:pt>
    <dgm:pt modelId="{E635FDB6-B720-46D5-9A06-9610FEACF0CD}" type="pres">
      <dgm:prSet presAssocID="{74AEB682-CA6C-466D-BCE8-DEA02ACF09E1}" presName="Name14" presStyleCnt="0"/>
      <dgm:spPr/>
    </dgm:pt>
    <dgm:pt modelId="{09C03C00-9199-44B4-8E7F-376544976283}" type="pres">
      <dgm:prSet presAssocID="{74AEB682-CA6C-466D-BCE8-DEA02ACF09E1}" presName="level1Shape" presStyleLbl="node0" presStyleIdx="0" presStyleCnt="1">
        <dgm:presLayoutVars>
          <dgm:chPref val="3"/>
        </dgm:presLayoutVars>
      </dgm:prSet>
      <dgm:spPr/>
      <dgm:t>
        <a:bodyPr/>
        <a:lstStyle/>
        <a:p>
          <a:endParaRPr lang="de-DE"/>
        </a:p>
      </dgm:t>
    </dgm:pt>
    <dgm:pt modelId="{1758AF93-5D98-4B30-872F-84BFAF55A1BD}" type="pres">
      <dgm:prSet presAssocID="{74AEB682-CA6C-466D-BCE8-DEA02ACF09E1}" presName="hierChild2" presStyleCnt="0"/>
      <dgm:spPr/>
    </dgm:pt>
    <dgm:pt modelId="{24032A70-702C-42C4-90F1-7ABD29CC7740}" type="pres">
      <dgm:prSet presAssocID="{C98CF2E6-C1D3-42C3-838E-9945DA68F706}" presName="Name19" presStyleLbl="parChTrans1D2" presStyleIdx="0" presStyleCnt="2"/>
      <dgm:spPr/>
      <dgm:t>
        <a:bodyPr/>
        <a:lstStyle/>
        <a:p>
          <a:endParaRPr lang="de-DE"/>
        </a:p>
      </dgm:t>
    </dgm:pt>
    <dgm:pt modelId="{5209A400-4CAB-4B2D-B3B6-C48397E74A4D}" type="pres">
      <dgm:prSet presAssocID="{7541A415-8166-4C9A-9121-F7B515A220DD}" presName="Name21" presStyleCnt="0"/>
      <dgm:spPr/>
    </dgm:pt>
    <dgm:pt modelId="{26FA01C8-9D3B-4899-A525-D0FAA27F93C1}" type="pres">
      <dgm:prSet presAssocID="{7541A415-8166-4C9A-9121-F7B515A220DD}" presName="level2Shape" presStyleLbl="node2" presStyleIdx="0" presStyleCnt="2"/>
      <dgm:spPr/>
      <dgm:t>
        <a:bodyPr/>
        <a:lstStyle/>
        <a:p>
          <a:endParaRPr lang="de-DE"/>
        </a:p>
      </dgm:t>
    </dgm:pt>
    <dgm:pt modelId="{95350CCB-4941-4173-B229-54483E2B7743}" type="pres">
      <dgm:prSet presAssocID="{7541A415-8166-4C9A-9121-F7B515A220DD}" presName="hierChild3" presStyleCnt="0"/>
      <dgm:spPr/>
    </dgm:pt>
    <dgm:pt modelId="{5F08574A-D150-46F6-9187-5DA6AB6B52D8}" type="pres">
      <dgm:prSet presAssocID="{D8B6AD45-74FE-427A-8196-5F8111A96102}" presName="Name19" presStyleLbl="parChTrans1D3" presStyleIdx="0" presStyleCnt="5"/>
      <dgm:spPr/>
      <dgm:t>
        <a:bodyPr/>
        <a:lstStyle/>
        <a:p>
          <a:endParaRPr lang="de-DE"/>
        </a:p>
      </dgm:t>
    </dgm:pt>
    <dgm:pt modelId="{C0FADF71-2C11-4D44-987D-EBC72693467A}" type="pres">
      <dgm:prSet presAssocID="{DC26945E-C647-4659-A27F-8D8932906D7B}" presName="Name21" presStyleCnt="0"/>
      <dgm:spPr/>
    </dgm:pt>
    <dgm:pt modelId="{58BAD7CB-C5DF-4C40-8BA8-A4A3C1719285}" type="pres">
      <dgm:prSet presAssocID="{DC26945E-C647-4659-A27F-8D8932906D7B}" presName="level2Shape" presStyleLbl="node3" presStyleIdx="0" presStyleCnt="5"/>
      <dgm:spPr/>
      <dgm:t>
        <a:bodyPr/>
        <a:lstStyle/>
        <a:p>
          <a:endParaRPr lang="de-DE"/>
        </a:p>
      </dgm:t>
    </dgm:pt>
    <dgm:pt modelId="{65184B24-163B-405B-97A5-7240957DB140}" type="pres">
      <dgm:prSet presAssocID="{DC26945E-C647-4659-A27F-8D8932906D7B}" presName="hierChild3" presStyleCnt="0"/>
      <dgm:spPr/>
    </dgm:pt>
    <dgm:pt modelId="{99267372-20FD-4923-9E18-F44ADD13C3FC}" type="pres">
      <dgm:prSet presAssocID="{B7EED8FC-A15F-4C01-989D-614089C3002F}" presName="Name19" presStyleLbl="parChTrans1D3" presStyleIdx="1" presStyleCnt="5"/>
      <dgm:spPr/>
      <dgm:t>
        <a:bodyPr/>
        <a:lstStyle/>
        <a:p>
          <a:endParaRPr lang="de-DE"/>
        </a:p>
      </dgm:t>
    </dgm:pt>
    <dgm:pt modelId="{21952604-1B4D-4837-87C9-C14C0975172C}" type="pres">
      <dgm:prSet presAssocID="{556D355C-51DA-4382-9B27-140B2C3A586B}" presName="Name21" presStyleCnt="0"/>
      <dgm:spPr/>
    </dgm:pt>
    <dgm:pt modelId="{26209BBC-2797-41F0-B455-2C8953648146}" type="pres">
      <dgm:prSet presAssocID="{556D355C-51DA-4382-9B27-140B2C3A586B}" presName="level2Shape" presStyleLbl="node3" presStyleIdx="1" presStyleCnt="5"/>
      <dgm:spPr/>
      <dgm:t>
        <a:bodyPr/>
        <a:lstStyle/>
        <a:p>
          <a:endParaRPr lang="de-DE"/>
        </a:p>
      </dgm:t>
    </dgm:pt>
    <dgm:pt modelId="{FD900961-405D-4B24-867B-E9439B01E218}" type="pres">
      <dgm:prSet presAssocID="{556D355C-51DA-4382-9B27-140B2C3A586B}" presName="hierChild3" presStyleCnt="0"/>
      <dgm:spPr/>
    </dgm:pt>
    <dgm:pt modelId="{341C5E11-5015-4F87-B463-1A1BC4BE3CDC}" type="pres">
      <dgm:prSet presAssocID="{4897E4A2-6F29-48AB-87C7-0769D99C61E9}" presName="Name19" presStyleLbl="parChTrans1D3" presStyleIdx="2" presStyleCnt="5"/>
      <dgm:spPr/>
      <dgm:t>
        <a:bodyPr/>
        <a:lstStyle/>
        <a:p>
          <a:endParaRPr lang="de-DE"/>
        </a:p>
      </dgm:t>
    </dgm:pt>
    <dgm:pt modelId="{D2530C32-C5FA-4497-AE1C-FE8D690F99AA}" type="pres">
      <dgm:prSet presAssocID="{6405CA5E-3810-440E-8E04-E27486AAE781}" presName="Name21" presStyleCnt="0"/>
      <dgm:spPr/>
    </dgm:pt>
    <dgm:pt modelId="{671FE46C-AD25-4E5E-B8AF-94220E8EF248}" type="pres">
      <dgm:prSet presAssocID="{6405CA5E-3810-440E-8E04-E27486AAE781}" presName="level2Shape" presStyleLbl="node3" presStyleIdx="2" presStyleCnt="5"/>
      <dgm:spPr/>
      <dgm:t>
        <a:bodyPr/>
        <a:lstStyle/>
        <a:p>
          <a:endParaRPr lang="de-DE"/>
        </a:p>
      </dgm:t>
    </dgm:pt>
    <dgm:pt modelId="{FB4559D2-12BF-4195-ABEA-5F1966068DCA}" type="pres">
      <dgm:prSet presAssocID="{6405CA5E-3810-440E-8E04-E27486AAE781}" presName="hierChild3" presStyleCnt="0"/>
      <dgm:spPr/>
    </dgm:pt>
    <dgm:pt modelId="{323027F3-E1EC-403A-8A7A-C2AEC1244FEB}" type="pres">
      <dgm:prSet presAssocID="{F5AD6414-8D89-4022-92B2-475F1D9BC666}" presName="Name19" presStyleLbl="parChTrans1D2" presStyleIdx="1" presStyleCnt="2"/>
      <dgm:spPr/>
      <dgm:t>
        <a:bodyPr/>
        <a:lstStyle/>
        <a:p>
          <a:endParaRPr lang="de-DE"/>
        </a:p>
      </dgm:t>
    </dgm:pt>
    <dgm:pt modelId="{E2890B60-18B5-4652-B5D5-33BADC307F65}" type="pres">
      <dgm:prSet presAssocID="{4045FBE0-95BE-4D46-A535-082EA6D1EB7C}" presName="Name21" presStyleCnt="0"/>
      <dgm:spPr/>
    </dgm:pt>
    <dgm:pt modelId="{C4BBA0BB-9F0E-42FA-8256-B4A3650269A8}" type="pres">
      <dgm:prSet presAssocID="{4045FBE0-95BE-4D46-A535-082EA6D1EB7C}" presName="level2Shape" presStyleLbl="node2" presStyleIdx="1" presStyleCnt="2"/>
      <dgm:spPr/>
      <dgm:t>
        <a:bodyPr/>
        <a:lstStyle/>
        <a:p>
          <a:endParaRPr lang="de-DE"/>
        </a:p>
      </dgm:t>
    </dgm:pt>
    <dgm:pt modelId="{CA1B621D-A875-4C85-B5A5-1DDC677EDFD6}" type="pres">
      <dgm:prSet presAssocID="{4045FBE0-95BE-4D46-A535-082EA6D1EB7C}" presName="hierChild3" presStyleCnt="0"/>
      <dgm:spPr/>
    </dgm:pt>
    <dgm:pt modelId="{359E3C1A-F9B8-40ED-99DA-6399CDBC4B72}" type="pres">
      <dgm:prSet presAssocID="{FDF11045-199A-477E-8FAA-DF523186ADEB}" presName="Name19" presStyleLbl="parChTrans1D3" presStyleIdx="3" presStyleCnt="5"/>
      <dgm:spPr/>
      <dgm:t>
        <a:bodyPr/>
        <a:lstStyle/>
        <a:p>
          <a:endParaRPr lang="de-DE"/>
        </a:p>
      </dgm:t>
    </dgm:pt>
    <dgm:pt modelId="{8264039F-A9E9-4D6D-8F3E-4B341A34477C}" type="pres">
      <dgm:prSet presAssocID="{F89625A4-A70C-4CE1-A8D7-06F79701EA41}" presName="Name21" presStyleCnt="0"/>
      <dgm:spPr/>
    </dgm:pt>
    <dgm:pt modelId="{5D277694-372E-47D9-9230-792B46C1312E}" type="pres">
      <dgm:prSet presAssocID="{F89625A4-A70C-4CE1-A8D7-06F79701EA41}" presName="level2Shape" presStyleLbl="node3" presStyleIdx="3" presStyleCnt="5"/>
      <dgm:spPr/>
      <dgm:t>
        <a:bodyPr/>
        <a:lstStyle/>
        <a:p>
          <a:endParaRPr lang="de-DE"/>
        </a:p>
      </dgm:t>
    </dgm:pt>
    <dgm:pt modelId="{6E0B6F46-DD4F-4718-83A1-10F8BACBD7A1}" type="pres">
      <dgm:prSet presAssocID="{F89625A4-A70C-4CE1-A8D7-06F79701EA41}" presName="hierChild3" presStyleCnt="0"/>
      <dgm:spPr/>
    </dgm:pt>
    <dgm:pt modelId="{746603EA-3E68-4F99-87D4-70CCF5A7DD33}" type="pres">
      <dgm:prSet presAssocID="{452FCBD4-286D-4C23-8C03-30B3AAD9B6F7}" presName="Name19" presStyleLbl="parChTrans1D3" presStyleIdx="4" presStyleCnt="5"/>
      <dgm:spPr/>
      <dgm:t>
        <a:bodyPr/>
        <a:lstStyle/>
        <a:p>
          <a:endParaRPr lang="de-DE"/>
        </a:p>
      </dgm:t>
    </dgm:pt>
    <dgm:pt modelId="{6DAC6A85-4D87-410F-B703-AD37FEFA96B0}" type="pres">
      <dgm:prSet presAssocID="{3409AC39-9264-45DB-B31A-D6E89178C3A9}" presName="Name21" presStyleCnt="0"/>
      <dgm:spPr/>
    </dgm:pt>
    <dgm:pt modelId="{D8E48B37-B17E-47C4-B762-3F7ADF16C8A4}" type="pres">
      <dgm:prSet presAssocID="{3409AC39-9264-45DB-B31A-D6E89178C3A9}" presName="level2Shape" presStyleLbl="node3" presStyleIdx="4" presStyleCnt="5"/>
      <dgm:spPr/>
      <dgm:t>
        <a:bodyPr/>
        <a:lstStyle/>
        <a:p>
          <a:endParaRPr lang="de-DE"/>
        </a:p>
      </dgm:t>
    </dgm:pt>
    <dgm:pt modelId="{4C280020-7FED-42D1-9059-7E43534EDBE7}" type="pres">
      <dgm:prSet presAssocID="{3409AC39-9264-45DB-B31A-D6E89178C3A9}" presName="hierChild3" presStyleCnt="0"/>
      <dgm:spPr/>
    </dgm:pt>
    <dgm:pt modelId="{7D62FFBC-C68E-41EA-A666-528B88249F3C}" type="pres">
      <dgm:prSet presAssocID="{0BB80252-C12E-417F-BEFF-F7653156B09B}" presName="bgShapesFlow" presStyleCnt="0"/>
      <dgm:spPr/>
    </dgm:pt>
    <dgm:pt modelId="{BFBDA219-6572-47D0-82FB-CE205E8E31F7}" type="pres">
      <dgm:prSet presAssocID="{912A77DC-2E1B-40D8-B067-90F8F198452B}" presName="rectComp" presStyleCnt="0"/>
      <dgm:spPr/>
    </dgm:pt>
    <dgm:pt modelId="{8E3F613A-2EEA-4BCA-9950-7CE0C736EA8A}" type="pres">
      <dgm:prSet presAssocID="{912A77DC-2E1B-40D8-B067-90F8F198452B}" presName="bgRect" presStyleLbl="bgShp" presStyleIdx="0" presStyleCnt="3"/>
      <dgm:spPr/>
      <dgm:t>
        <a:bodyPr/>
        <a:lstStyle/>
        <a:p>
          <a:endParaRPr lang="de-DE"/>
        </a:p>
      </dgm:t>
    </dgm:pt>
    <dgm:pt modelId="{0FD71943-1F0F-41F4-BEBA-0DE9C9063AA9}" type="pres">
      <dgm:prSet presAssocID="{912A77DC-2E1B-40D8-B067-90F8F198452B}" presName="bgRectTx" presStyleLbl="bgShp" presStyleIdx="0" presStyleCnt="3">
        <dgm:presLayoutVars>
          <dgm:bulletEnabled val="1"/>
        </dgm:presLayoutVars>
      </dgm:prSet>
      <dgm:spPr/>
      <dgm:t>
        <a:bodyPr/>
        <a:lstStyle/>
        <a:p>
          <a:endParaRPr lang="de-DE"/>
        </a:p>
      </dgm:t>
    </dgm:pt>
    <dgm:pt modelId="{156EEE77-6EFA-480E-9B03-144EAC53275B}" type="pres">
      <dgm:prSet presAssocID="{912A77DC-2E1B-40D8-B067-90F8F198452B}" presName="spComp" presStyleCnt="0"/>
      <dgm:spPr/>
    </dgm:pt>
    <dgm:pt modelId="{9FAA349A-2D14-44D7-95A5-EB715B81C3D2}" type="pres">
      <dgm:prSet presAssocID="{912A77DC-2E1B-40D8-B067-90F8F198452B}" presName="vSp" presStyleCnt="0"/>
      <dgm:spPr/>
    </dgm:pt>
    <dgm:pt modelId="{63E40798-D26C-46C0-8A94-CCF3D7B2A474}" type="pres">
      <dgm:prSet presAssocID="{1137D4EC-91FB-4F9F-BF61-8B42C51EBE98}" presName="rectComp" presStyleCnt="0"/>
      <dgm:spPr/>
    </dgm:pt>
    <dgm:pt modelId="{4E438708-61E3-4E11-86A5-C3537614BCFC}" type="pres">
      <dgm:prSet presAssocID="{1137D4EC-91FB-4F9F-BF61-8B42C51EBE98}" presName="bgRect" presStyleLbl="bgShp" presStyleIdx="1" presStyleCnt="3"/>
      <dgm:spPr/>
      <dgm:t>
        <a:bodyPr/>
        <a:lstStyle/>
        <a:p>
          <a:endParaRPr lang="de-DE"/>
        </a:p>
      </dgm:t>
    </dgm:pt>
    <dgm:pt modelId="{FE54A99A-EE57-4480-976F-B09EFA12713C}" type="pres">
      <dgm:prSet presAssocID="{1137D4EC-91FB-4F9F-BF61-8B42C51EBE98}" presName="bgRectTx" presStyleLbl="bgShp" presStyleIdx="1" presStyleCnt="3">
        <dgm:presLayoutVars>
          <dgm:bulletEnabled val="1"/>
        </dgm:presLayoutVars>
      </dgm:prSet>
      <dgm:spPr/>
      <dgm:t>
        <a:bodyPr/>
        <a:lstStyle/>
        <a:p>
          <a:endParaRPr lang="de-DE"/>
        </a:p>
      </dgm:t>
    </dgm:pt>
    <dgm:pt modelId="{767C65E9-4D16-41F5-A779-6428EB328AD2}" type="pres">
      <dgm:prSet presAssocID="{1137D4EC-91FB-4F9F-BF61-8B42C51EBE98}" presName="spComp" presStyleCnt="0"/>
      <dgm:spPr/>
    </dgm:pt>
    <dgm:pt modelId="{98808C5F-0192-4F87-A6AA-BA311C3FB85C}" type="pres">
      <dgm:prSet presAssocID="{1137D4EC-91FB-4F9F-BF61-8B42C51EBE98}" presName="vSp" presStyleCnt="0"/>
      <dgm:spPr/>
    </dgm:pt>
    <dgm:pt modelId="{A71655E9-FB62-4865-9AC6-61EBF4497E37}" type="pres">
      <dgm:prSet presAssocID="{C43B00BF-24A6-4638-9CA6-B3CE4B18771C}" presName="rectComp" presStyleCnt="0"/>
      <dgm:spPr/>
    </dgm:pt>
    <dgm:pt modelId="{BF9BA2F7-CFFD-4F91-9ADC-67B86903678A}" type="pres">
      <dgm:prSet presAssocID="{C43B00BF-24A6-4638-9CA6-B3CE4B18771C}" presName="bgRect" presStyleLbl="bgShp" presStyleIdx="2" presStyleCnt="3"/>
      <dgm:spPr/>
      <dgm:t>
        <a:bodyPr/>
        <a:lstStyle/>
        <a:p>
          <a:endParaRPr lang="de-DE"/>
        </a:p>
      </dgm:t>
    </dgm:pt>
    <dgm:pt modelId="{07E32FD9-44AA-4ADB-8156-A800F174733D}" type="pres">
      <dgm:prSet presAssocID="{C43B00BF-24A6-4638-9CA6-B3CE4B18771C}" presName="bgRectTx" presStyleLbl="bgShp" presStyleIdx="2" presStyleCnt="3">
        <dgm:presLayoutVars>
          <dgm:bulletEnabled val="1"/>
        </dgm:presLayoutVars>
      </dgm:prSet>
      <dgm:spPr/>
      <dgm:t>
        <a:bodyPr/>
        <a:lstStyle/>
        <a:p>
          <a:endParaRPr lang="de-DE"/>
        </a:p>
      </dgm:t>
    </dgm:pt>
  </dgm:ptLst>
  <dgm:cxnLst>
    <dgm:cxn modelId="{AD4F2426-472A-43D0-BFF2-206C18D2808D}" srcId="{0BB80252-C12E-417F-BEFF-F7653156B09B}" destId="{C43B00BF-24A6-4638-9CA6-B3CE4B18771C}" srcOrd="3" destOrd="0" parTransId="{C4ACDB9F-78E6-468F-AB26-B516AA89F648}" sibTransId="{54561841-5962-49D7-A961-42EF1DB6EB40}"/>
    <dgm:cxn modelId="{15E520A6-997E-40FF-98A5-6D7EACC4B732}" srcId="{4045FBE0-95BE-4D46-A535-082EA6D1EB7C}" destId="{3409AC39-9264-45DB-B31A-D6E89178C3A9}" srcOrd="1" destOrd="0" parTransId="{452FCBD4-286D-4C23-8C03-30B3AAD9B6F7}" sibTransId="{D406C406-7791-451C-AD1B-1E91E2A9C8D0}"/>
    <dgm:cxn modelId="{DDAA4031-673E-463D-A4F9-132095F4F908}" srcId="{0BB80252-C12E-417F-BEFF-F7653156B09B}" destId="{912A77DC-2E1B-40D8-B067-90F8F198452B}" srcOrd="1" destOrd="0" parTransId="{44DEABC9-9436-4688-B8CB-F7CDD0C1F088}" sibTransId="{8ECCF0B3-5252-4FA0-9AC6-E39B7D76C236}"/>
    <dgm:cxn modelId="{C087A123-D56E-4ED4-BB97-093FA19ED194}" srcId="{7541A415-8166-4C9A-9121-F7B515A220DD}" destId="{DC26945E-C647-4659-A27F-8D8932906D7B}" srcOrd="0" destOrd="0" parTransId="{D8B6AD45-74FE-427A-8196-5F8111A96102}" sibTransId="{144C9A9A-47A6-4EF5-B5F0-4C0AAE0AF9F6}"/>
    <dgm:cxn modelId="{314EDA9F-6958-4284-A0FA-2505C6844AA3}" srcId="{7541A415-8166-4C9A-9121-F7B515A220DD}" destId="{6405CA5E-3810-440E-8E04-E27486AAE781}" srcOrd="2" destOrd="0" parTransId="{4897E4A2-6F29-48AB-87C7-0769D99C61E9}" sibTransId="{F9095AC3-7E08-4375-8442-1660958F91AE}"/>
    <dgm:cxn modelId="{E60FF35E-E996-4AE8-9BFF-D3AAC9F3D2DC}" type="presOf" srcId="{DC26945E-C647-4659-A27F-8D8932906D7B}" destId="{58BAD7CB-C5DF-4C40-8BA8-A4A3C1719285}" srcOrd="0" destOrd="0" presId="urn:microsoft.com/office/officeart/2005/8/layout/hierarchy6"/>
    <dgm:cxn modelId="{BC4DBF30-FFAC-4336-A205-82DF1E33C9D6}" type="presOf" srcId="{912A77DC-2E1B-40D8-B067-90F8F198452B}" destId="{0FD71943-1F0F-41F4-BEBA-0DE9C9063AA9}" srcOrd="1" destOrd="0" presId="urn:microsoft.com/office/officeart/2005/8/layout/hierarchy6"/>
    <dgm:cxn modelId="{AC03833E-6DF5-4AE7-BD7B-04B8865C6C15}" srcId="{0BB80252-C12E-417F-BEFF-F7653156B09B}" destId="{74AEB682-CA6C-466D-BCE8-DEA02ACF09E1}" srcOrd="0" destOrd="0" parTransId="{6082DA79-D6B9-4354-A664-71EBEC03DC6C}" sibTransId="{DF74E0DD-F00B-4CA0-803C-B55C5D94461A}"/>
    <dgm:cxn modelId="{C0E53E41-BCB3-4FCF-83A2-5622CBD7577E}" type="presOf" srcId="{1137D4EC-91FB-4F9F-BF61-8B42C51EBE98}" destId="{4E438708-61E3-4E11-86A5-C3537614BCFC}" srcOrd="0" destOrd="0" presId="urn:microsoft.com/office/officeart/2005/8/layout/hierarchy6"/>
    <dgm:cxn modelId="{74C266EB-C81F-4F35-AD2F-657AF6B0838B}" type="presOf" srcId="{1137D4EC-91FB-4F9F-BF61-8B42C51EBE98}" destId="{FE54A99A-EE57-4480-976F-B09EFA12713C}" srcOrd="1" destOrd="0" presId="urn:microsoft.com/office/officeart/2005/8/layout/hierarchy6"/>
    <dgm:cxn modelId="{97084D6D-7BC1-46AD-8332-87E1A75D42D5}" type="presOf" srcId="{C43B00BF-24A6-4638-9CA6-B3CE4B18771C}" destId="{07E32FD9-44AA-4ADB-8156-A800F174733D}" srcOrd="1" destOrd="0" presId="urn:microsoft.com/office/officeart/2005/8/layout/hierarchy6"/>
    <dgm:cxn modelId="{071C7417-EDC5-4FB1-9CAE-A56158545090}" type="presOf" srcId="{C43B00BF-24A6-4638-9CA6-B3CE4B18771C}" destId="{BF9BA2F7-CFFD-4F91-9ADC-67B86903678A}" srcOrd="0" destOrd="0" presId="urn:microsoft.com/office/officeart/2005/8/layout/hierarchy6"/>
    <dgm:cxn modelId="{B6B4B05A-99CE-440D-99D9-0D0689AA6400}" srcId="{74AEB682-CA6C-466D-BCE8-DEA02ACF09E1}" destId="{4045FBE0-95BE-4D46-A535-082EA6D1EB7C}" srcOrd="1" destOrd="0" parTransId="{F5AD6414-8D89-4022-92B2-475F1D9BC666}" sibTransId="{7EBBDC34-291A-4111-B6BA-6450A939EF6A}"/>
    <dgm:cxn modelId="{1881C87E-3B05-4C98-994B-E9698B6635D0}" type="presOf" srcId="{FDF11045-199A-477E-8FAA-DF523186ADEB}" destId="{359E3C1A-F9B8-40ED-99DA-6399CDBC4B72}" srcOrd="0" destOrd="0" presId="urn:microsoft.com/office/officeart/2005/8/layout/hierarchy6"/>
    <dgm:cxn modelId="{1B742373-FB6E-4E9E-8B7F-07F83F600D9E}" srcId="{4045FBE0-95BE-4D46-A535-082EA6D1EB7C}" destId="{F89625A4-A70C-4CE1-A8D7-06F79701EA41}" srcOrd="0" destOrd="0" parTransId="{FDF11045-199A-477E-8FAA-DF523186ADEB}" sibTransId="{58A8BAC0-22D3-497E-BFEB-B96D05DC81FE}"/>
    <dgm:cxn modelId="{D7F14CCE-9B19-4472-A366-A3052A8A4B02}" type="presOf" srcId="{0BB80252-C12E-417F-BEFF-F7653156B09B}" destId="{AC28B600-34A4-4254-ADBA-3C31D578918F}" srcOrd="0" destOrd="0" presId="urn:microsoft.com/office/officeart/2005/8/layout/hierarchy6"/>
    <dgm:cxn modelId="{77002ACC-63A3-4CCC-930D-8020B5BBB89D}" type="presOf" srcId="{6405CA5E-3810-440E-8E04-E27486AAE781}" destId="{671FE46C-AD25-4E5E-B8AF-94220E8EF248}" srcOrd="0" destOrd="0" presId="urn:microsoft.com/office/officeart/2005/8/layout/hierarchy6"/>
    <dgm:cxn modelId="{5FC0D45C-7AC9-466D-9A61-98222DA302B0}" srcId="{0BB80252-C12E-417F-BEFF-F7653156B09B}" destId="{1137D4EC-91FB-4F9F-BF61-8B42C51EBE98}" srcOrd="2" destOrd="0" parTransId="{AD5DA3F6-6B7B-40EF-BEF3-F957EC959C86}" sibTransId="{A3C97E40-532D-4194-BEA8-06369A22F836}"/>
    <dgm:cxn modelId="{B4889E27-8C18-4E48-9ED6-6A1BD31EEAEF}" type="presOf" srcId="{452FCBD4-286D-4C23-8C03-30B3AAD9B6F7}" destId="{746603EA-3E68-4F99-87D4-70CCF5A7DD33}" srcOrd="0" destOrd="0" presId="urn:microsoft.com/office/officeart/2005/8/layout/hierarchy6"/>
    <dgm:cxn modelId="{46F55D81-B72E-44DB-AE63-081C65973C11}" type="presOf" srcId="{3409AC39-9264-45DB-B31A-D6E89178C3A9}" destId="{D8E48B37-B17E-47C4-B762-3F7ADF16C8A4}" srcOrd="0" destOrd="0" presId="urn:microsoft.com/office/officeart/2005/8/layout/hierarchy6"/>
    <dgm:cxn modelId="{FBAB584F-8F93-4274-804A-DB3B5E133DEE}" type="presOf" srcId="{B7EED8FC-A15F-4C01-989D-614089C3002F}" destId="{99267372-20FD-4923-9E18-F44ADD13C3FC}" srcOrd="0" destOrd="0" presId="urn:microsoft.com/office/officeart/2005/8/layout/hierarchy6"/>
    <dgm:cxn modelId="{7A910A10-542C-4A5F-B28F-901CD291F6E6}" type="presOf" srcId="{4045FBE0-95BE-4D46-A535-082EA6D1EB7C}" destId="{C4BBA0BB-9F0E-42FA-8256-B4A3650269A8}" srcOrd="0" destOrd="0" presId="urn:microsoft.com/office/officeart/2005/8/layout/hierarchy6"/>
    <dgm:cxn modelId="{FED9B692-AFC9-40B6-A65A-AD75CE3AAD32}" type="presOf" srcId="{7541A415-8166-4C9A-9121-F7B515A220DD}" destId="{26FA01C8-9D3B-4899-A525-D0FAA27F93C1}" srcOrd="0" destOrd="0" presId="urn:microsoft.com/office/officeart/2005/8/layout/hierarchy6"/>
    <dgm:cxn modelId="{50A0365D-DBC1-4D46-A2EE-4BA1CA441ECE}" type="presOf" srcId="{4897E4A2-6F29-48AB-87C7-0769D99C61E9}" destId="{341C5E11-5015-4F87-B463-1A1BC4BE3CDC}" srcOrd="0" destOrd="0" presId="urn:microsoft.com/office/officeart/2005/8/layout/hierarchy6"/>
    <dgm:cxn modelId="{55F4C3B2-8E21-47B0-B3FE-F475EFBB62DB}" type="presOf" srcId="{912A77DC-2E1B-40D8-B067-90F8F198452B}" destId="{8E3F613A-2EEA-4BCA-9950-7CE0C736EA8A}" srcOrd="0" destOrd="0" presId="urn:microsoft.com/office/officeart/2005/8/layout/hierarchy6"/>
    <dgm:cxn modelId="{A2E45067-5340-437C-9FF3-8431A020A1F4}" type="presOf" srcId="{556D355C-51DA-4382-9B27-140B2C3A586B}" destId="{26209BBC-2797-41F0-B455-2C8953648146}" srcOrd="0" destOrd="0" presId="urn:microsoft.com/office/officeart/2005/8/layout/hierarchy6"/>
    <dgm:cxn modelId="{B8BD5AD1-7F48-4030-AB3B-AC36F3DD5FDA}" type="presOf" srcId="{F5AD6414-8D89-4022-92B2-475F1D9BC666}" destId="{323027F3-E1EC-403A-8A7A-C2AEC1244FEB}" srcOrd="0" destOrd="0" presId="urn:microsoft.com/office/officeart/2005/8/layout/hierarchy6"/>
    <dgm:cxn modelId="{9AC7D9AA-3A38-40F3-9002-8373092C5A42}" srcId="{74AEB682-CA6C-466D-BCE8-DEA02ACF09E1}" destId="{7541A415-8166-4C9A-9121-F7B515A220DD}" srcOrd="0" destOrd="0" parTransId="{C98CF2E6-C1D3-42C3-838E-9945DA68F706}" sibTransId="{C44A32C5-37A9-41A9-8A77-468817EC1724}"/>
    <dgm:cxn modelId="{927DD456-B51C-4D29-87E3-8381050C1BC8}" type="presOf" srcId="{F89625A4-A70C-4CE1-A8D7-06F79701EA41}" destId="{5D277694-372E-47D9-9230-792B46C1312E}" srcOrd="0" destOrd="0" presId="urn:microsoft.com/office/officeart/2005/8/layout/hierarchy6"/>
    <dgm:cxn modelId="{10576B69-DDF9-47F6-8A40-164EF37AC436}" srcId="{7541A415-8166-4C9A-9121-F7B515A220DD}" destId="{556D355C-51DA-4382-9B27-140B2C3A586B}" srcOrd="1" destOrd="0" parTransId="{B7EED8FC-A15F-4C01-989D-614089C3002F}" sibTransId="{F57A04AB-5634-45EC-B9F1-BD1D5E2E1CA2}"/>
    <dgm:cxn modelId="{FF616013-FE40-4A99-928F-92CFED4379BD}" type="presOf" srcId="{C98CF2E6-C1D3-42C3-838E-9945DA68F706}" destId="{24032A70-702C-42C4-90F1-7ABD29CC7740}" srcOrd="0" destOrd="0" presId="urn:microsoft.com/office/officeart/2005/8/layout/hierarchy6"/>
    <dgm:cxn modelId="{906A1D51-4333-4E20-B719-D45E9FB9E6C2}" type="presOf" srcId="{74AEB682-CA6C-466D-BCE8-DEA02ACF09E1}" destId="{09C03C00-9199-44B4-8E7F-376544976283}" srcOrd="0" destOrd="0" presId="urn:microsoft.com/office/officeart/2005/8/layout/hierarchy6"/>
    <dgm:cxn modelId="{C4009B3A-F77C-48FA-A281-DD99897ED256}" type="presOf" srcId="{D8B6AD45-74FE-427A-8196-5F8111A96102}" destId="{5F08574A-D150-46F6-9187-5DA6AB6B52D8}" srcOrd="0" destOrd="0" presId="urn:microsoft.com/office/officeart/2005/8/layout/hierarchy6"/>
    <dgm:cxn modelId="{9C06B1D8-3FB0-4AF9-8ECD-1647B33441DA}" type="presParOf" srcId="{AC28B600-34A4-4254-ADBA-3C31D578918F}" destId="{17957617-0FC1-48B8-BD74-830FAE0F75FC}" srcOrd="0" destOrd="0" presId="urn:microsoft.com/office/officeart/2005/8/layout/hierarchy6"/>
    <dgm:cxn modelId="{F234ED79-7145-4693-A547-E03801465E6A}" type="presParOf" srcId="{17957617-0FC1-48B8-BD74-830FAE0F75FC}" destId="{828803BC-AB1C-4E81-854F-3B5924BAF85C}" srcOrd="0" destOrd="0" presId="urn:microsoft.com/office/officeart/2005/8/layout/hierarchy6"/>
    <dgm:cxn modelId="{B934AD42-1FF4-4E19-A5A4-0A705925C090}" type="presParOf" srcId="{17957617-0FC1-48B8-BD74-830FAE0F75FC}" destId="{3AD2BB8C-56BD-44F9-8EC7-C4E72CBE59BC}" srcOrd="1" destOrd="0" presId="urn:microsoft.com/office/officeart/2005/8/layout/hierarchy6"/>
    <dgm:cxn modelId="{441DC8D4-A1ED-4E79-80D2-C98DC4FE5A6F}" type="presParOf" srcId="{3AD2BB8C-56BD-44F9-8EC7-C4E72CBE59BC}" destId="{E635FDB6-B720-46D5-9A06-9610FEACF0CD}" srcOrd="0" destOrd="0" presId="urn:microsoft.com/office/officeart/2005/8/layout/hierarchy6"/>
    <dgm:cxn modelId="{2BCA04ED-543A-4867-8D16-0E662953BAB5}" type="presParOf" srcId="{E635FDB6-B720-46D5-9A06-9610FEACF0CD}" destId="{09C03C00-9199-44B4-8E7F-376544976283}" srcOrd="0" destOrd="0" presId="urn:microsoft.com/office/officeart/2005/8/layout/hierarchy6"/>
    <dgm:cxn modelId="{A1A7FC66-2144-4128-8133-D467A932E17F}" type="presParOf" srcId="{E635FDB6-B720-46D5-9A06-9610FEACF0CD}" destId="{1758AF93-5D98-4B30-872F-84BFAF55A1BD}" srcOrd="1" destOrd="0" presId="urn:microsoft.com/office/officeart/2005/8/layout/hierarchy6"/>
    <dgm:cxn modelId="{4C6D0E84-F6C5-4DF8-9BEA-DF338CEB79DE}" type="presParOf" srcId="{1758AF93-5D98-4B30-872F-84BFAF55A1BD}" destId="{24032A70-702C-42C4-90F1-7ABD29CC7740}" srcOrd="0" destOrd="0" presId="urn:microsoft.com/office/officeart/2005/8/layout/hierarchy6"/>
    <dgm:cxn modelId="{D3D604B7-81DA-471B-8D09-B7E395F2E344}" type="presParOf" srcId="{1758AF93-5D98-4B30-872F-84BFAF55A1BD}" destId="{5209A400-4CAB-4B2D-B3B6-C48397E74A4D}" srcOrd="1" destOrd="0" presId="urn:microsoft.com/office/officeart/2005/8/layout/hierarchy6"/>
    <dgm:cxn modelId="{0299818F-C50A-4356-9127-461D52CC2049}" type="presParOf" srcId="{5209A400-4CAB-4B2D-B3B6-C48397E74A4D}" destId="{26FA01C8-9D3B-4899-A525-D0FAA27F93C1}" srcOrd="0" destOrd="0" presId="urn:microsoft.com/office/officeart/2005/8/layout/hierarchy6"/>
    <dgm:cxn modelId="{B5F31819-2A1F-4B85-B484-428735CFC91C}" type="presParOf" srcId="{5209A400-4CAB-4B2D-B3B6-C48397E74A4D}" destId="{95350CCB-4941-4173-B229-54483E2B7743}" srcOrd="1" destOrd="0" presId="urn:microsoft.com/office/officeart/2005/8/layout/hierarchy6"/>
    <dgm:cxn modelId="{005818E7-D2A2-4494-BF74-1A8201395245}" type="presParOf" srcId="{95350CCB-4941-4173-B229-54483E2B7743}" destId="{5F08574A-D150-46F6-9187-5DA6AB6B52D8}" srcOrd="0" destOrd="0" presId="urn:microsoft.com/office/officeart/2005/8/layout/hierarchy6"/>
    <dgm:cxn modelId="{53313620-57F1-4B02-8364-95C649B92F5A}" type="presParOf" srcId="{95350CCB-4941-4173-B229-54483E2B7743}" destId="{C0FADF71-2C11-4D44-987D-EBC72693467A}" srcOrd="1" destOrd="0" presId="urn:microsoft.com/office/officeart/2005/8/layout/hierarchy6"/>
    <dgm:cxn modelId="{FB51AB24-122B-467A-96F4-4982796100EF}" type="presParOf" srcId="{C0FADF71-2C11-4D44-987D-EBC72693467A}" destId="{58BAD7CB-C5DF-4C40-8BA8-A4A3C1719285}" srcOrd="0" destOrd="0" presId="urn:microsoft.com/office/officeart/2005/8/layout/hierarchy6"/>
    <dgm:cxn modelId="{B0E7EBBF-B2F8-4E20-8722-8F5C58E552B6}" type="presParOf" srcId="{C0FADF71-2C11-4D44-987D-EBC72693467A}" destId="{65184B24-163B-405B-97A5-7240957DB140}" srcOrd="1" destOrd="0" presId="urn:microsoft.com/office/officeart/2005/8/layout/hierarchy6"/>
    <dgm:cxn modelId="{17555A63-46D9-4159-9C6B-43F461882DCC}" type="presParOf" srcId="{95350CCB-4941-4173-B229-54483E2B7743}" destId="{99267372-20FD-4923-9E18-F44ADD13C3FC}" srcOrd="2" destOrd="0" presId="urn:microsoft.com/office/officeart/2005/8/layout/hierarchy6"/>
    <dgm:cxn modelId="{7F12A336-FBE0-4F1D-854A-CD59149A0B3F}" type="presParOf" srcId="{95350CCB-4941-4173-B229-54483E2B7743}" destId="{21952604-1B4D-4837-87C9-C14C0975172C}" srcOrd="3" destOrd="0" presId="urn:microsoft.com/office/officeart/2005/8/layout/hierarchy6"/>
    <dgm:cxn modelId="{42CAAD6B-2842-432B-B54D-93AAA234559A}" type="presParOf" srcId="{21952604-1B4D-4837-87C9-C14C0975172C}" destId="{26209BBC-2797-41F0-B455-2C8953648146}" srcOrd="0" destOrd="0" presId="urn:microsoft.com/office/officeart/2005/8/layout/hierarchy6"/>
    <dgm:cxn modelId="{8FAD2E60-D842-4A7B-B466-21A814A8E05E}" type="presParOf" srcId="{21952604-1B4D-4837-87C9-C14C0975172C}" destId="{FD900961-405D-4B24-867B-E9439B01E218}" srcOrd="1" destOrd="0" presId="urn:microsoft.com/office/officeart/2005/8/layout/hierarchy6"/>
    <dgm:cxn modelId="{01BD1793-C3B9-46FC-AF13-26F5F311D64F}" type="presParOf" srcId="{95350CCB-4941-4173-B229-54483E2B7743}" destId="{341C5E11-5015-4F87-B463-1A1BC4BE3CDC}" srcOrd="4" destOrd="0" presId="urn:microsoft.com/office/officeart/2005/8/layout/hierarchy6"/>
    <dgm:cxn modelId="{0FAD3C1C-9212-4A8E-B9CA-FE6BA62B24B8}" type="presParOf" srcId="{95350CCB-4941-4173-B229-54483E2B7743}" destId="{D2530C32-C5FA-4497-AE1C-FE8D690F99AA}" srcOrd="5" destOrd="0" presId="urn:microsoft.com/office/officeart/2005/8/layout/hierarchy6"/>
    <dgm:cxn modelId="{ABC198D2-6F5A-4A01-AEEF-6ABAF0F1CBB0}" type="presParOf" srcId="{D2530C32-C5FA-4497-AE1C-FE8D690F99AA}" destId="{671FE46C-AD25-4E5E-B8AF-94220E8EF248}" srcOrd="0" destOrd="0" presId="urn:microsoft.com/office/officeart/2005/8/layout/hierarchy6"/>
    <dgm:cxn modelId="{55AB2392-438D-4456-859C-E18F8200D24B}" type="presParOf" srcId="{D2530C32-C5FA-4497-AE1C-FE8D690F99AA}" destId="{FB4559D2-12BF-4195-ABEA-5F1966068DCA}" srcOrd="1" destOrd="0" presId="urn:microsoft.com/office/officeart/2005/8/layout/hierarchy6"/>
    <dgm:cxn modelId="{8C0BE64E-0664-4B18-BD31-1D749DF6766D}" type="presParOf" srcId="{1758AF93-5D98-4B30-872F-84BFAF55A1BD}" destId="{323027F3-E1EC-403A-8A7A-C2AEC1244FEB}" srcOrd="2" destOrd="0" presId="urn:microsoft.com/office/officeart/2005/8/layout/hierarchy6"/>
    <dgm:cxn modelId="{5329F72A-6675-4D99-89AC-8B93EA355F8C}" type="presParOf" srcId="{1758AF93-5D98-4B30-872F-84BFAF55A1BD}" destId="{E2890B60-18B5-4652-B5D5-33BADC307F65}" srcOrd="3" destOrd="0" presId="urn:microsoft.com/office/officeart/2005/8/layout/hierarchy6"/>
    <dgm:cxn modelId="{D3433431-1CBA-48F0-8CCF-854ECAFBFA4E}" type="presParOf" srcId="{E2890B60-18B5-4652-B5D5-33BADC307F65}" destId="{C4BBA0BB-9F0E-42FA-8256-B4A3650269A8}" srcOrd="0" destOrd="0" presId="urn:microsoft.com/office/officeart/2005/8/layout/hierarchy6"/>
    <dgm:cxn modelId="{6BCDAB64-1862-48E5-8E4E-8EE36DA7A575}" type="presParOf" srcId="{E2890B60-18B5-4652-B5D5-33BADC307F65}" destId="{CA1B621D-A875-4C85-B5A5-1DDC677EDFD6}" srcOrd="1" destOrd="0" presId="urn:microsoft.com/office/officeart/2005/8/layout/hierarchy6"/>
    <dgm:cxn modelId="{93FF2B5A-515F-46DD-B1AD-ABAF0482D797}" type="presParOf" srcId="{CA1B621D-A875-4C85-B5A5-1DDC677EDFD6}" destId="{359E3C1A-F9B8-40ED-99DA-6399CDBC4B72}" srcOrd="0" destOrd="0" presId="urn:microsoft.com/office/officeart/2005/8/layout/hierarchy6"/>
    <dgm:cxn modelId="{A6B70463-05B0-4E00-AA91-3D870212218B}" type="presParOf" srcId="{CA1B621D-A875-4C85-B5A5-1DDC677EDFD6}" destId="{8264039F-A9E9-4D6D-8F3E-4B341A34477C}" srcOrd="1" destOrd="0" presId="urn:microsoft.com/office/officeart/2005/8/layout/hierarchy6"/>
    <dgm:cxn modelId="{7B5F3281-D5AF-4984-B7A5-A33344663AAD}" type="presParOf" srcId="{8264039F-A9E9-4D6D-8F3E-4B341A34477C}" destId="{5D277694-372E-47D9-9230-792B46C1312E}" srcOrd="0" destOrd="0" presId="urn:microsoft.com/office/officeart/2005/8/layout/hierarchy6"/>
    <dgm:cxn modelId="{91D4D43D-2710-415F-9A30-F13B75B3EEA8}" type="presParOf" srcId="{8264039F-A9E9-4D6D-8F3E-4B341A34477C}" destId="{6E0B6F46-DD4F-4718-83A1-10F8BACBD7A1}" srcOrd="1" destOrd="0" presId="urn:microsoft.com/office/officeart/2005/8/layout/hierarchy6"/>
    <dgm:cxn modelId="{8016A258-1B80-4DBE-8E40-FBB75233BFF9}" type="presParOf" srcId="{CA1B621D-A875-4C85-B5A5-1DDC677EDFD6}" destId="{746603EA-3E68-4F99-87D4-70CCF5A7DD33}" srcOrd="2" destOrd="0" presId="urn:microsoft.com/office/officeart/2005/8/layout/hierarchy6"/>
    <dgm:cxn modelId="{B836FF7C-1C26-4332-8A40-9848B9FC3357}" type="presParOf" srcId="{CA1B621D-A875-4C85-B5A5-1DDC677EDFD6}" destId="{6DAC6A85-4D87-410F-B703-AD37FEFA96B0}" srcOrd="3" destOrd="0" presId="urn:microsoft.com/office/officeart/2005/8/layout/hierarchy6"/>
    <dgm:cxn modelId="{C6C089AD-5F02-41A9-9703-050F931DBD99}" type="presParOf" srcId="{6DAC6A85-4D87-410F-B703-AD37FEFA96B0}" destId="{D8E48B37-B17E-47C4-B762-3F7ADF16C8A4}" srcOrd="0" destOrd="0" presId="urn:microsoft.com/office/officeart/2005/8/layout/hierarchy6"/>
    <dgm:cxn modelId="{0B0C63CB-B61A-4CF7-9588-54DA4BFF3703}" type="presParOf" srcId="{6DAC6A85-4D87-410F-B703-AD37FEFA96B0}" destId="{4C280020-7FED-42D1-9059-7E43534EDBE7}" srcOrd="1" destOrd="0" presId="urn:microsoft.com/office/officeart/2005/8/layout/hierarchy6"/>
    <dgm:cxn modelId="{FCE7F128-448D-4E71-887C-7864E34B052E}" type="presParOf" srcId="{AC28B600-34A4-4254-ADBA-3C31D578918F}" destId="{7D62FFBC-C68E-41EA-A666-528B88249F3C}" srcOrd="1" destOrd="0" presId="urn:microsoft.com/office/officeart/2005/8/layout/hierarchy6"/>
    <dgm:cxn modelId="{8038A9DF-8E56-4D18-A6C4-728048E622E2}" type="presParOf" srcId="{7D62FFBC-C68E-41EA-A666-528B88249F3C}" destId="{BFBDA219-6572-47D0-82FB-CE205E8E31F7}" srcOrd="0" destOrd="0" presId="urn:microsoft.com/office/officeart/2005/8/layout/hierarchy6"/>
    <dgm:cxn modelId="{90487A31-6665-4F2F-8873-C4707B9F30BA}" type="presParOf" srcId="{BFBDA219-6572-47D0-82FB-CE205E8E31F7}" destId="{8E3F613A-2EEA-4BCA-9950-7CE0C736EA8A}" srcOrd="0" destOrd="0" presId="urn:microsoft.com/office/officeart/2005/8/layout/hierarchy6"/>
    <dgm:cxn modelId="{F6080260-DBA8-4EB2-9F93-E9C0AFF9C454}" type="presParOf" srcId="{BFBDA219-6572-47D0-82FB-CE205E8E31F7}" destId="{0FD71943-1F0F-41F4-BEBA-0DE9C9063AA9}" srcOrd="1" destOrd="0" presId="urn:microsoft.com/office/officeart/2005/8/layout/hierarchy6"/>
    <dgm:cxn modelId="{EE14FDEF-9BDA-4907-B16C-DF652B0E90F0}" type="presParOf" srcId="{7D62FFBC-C68E-41EA-A666-528B88249F3C}" destId="{156EEE77-6EFA-480E-9B03-144EAC53275B}" srcOrd="1" destOrd="0" presId="urn:microsoft.com/office/officeart/2005/8/layout/hierarchy6"/>
    <dgm:cxn modelId="{91DD456F-815F-4EF7-95A3-8491B4E88252}" type="presParOf" srcId="{156EEE77-6EFA-480E-9B03-144EAC53275B}" destId="{9FAA349A-2D14-44D7-95A5-EB715B81C3D2}" srcOrd="0" destOrd="0" presId="urn:microsoft.com/office/officeart/2005/8/layout/hierarchy6"/>
    <dgm:cxn modelId="{1FAD0130-4BDD-4C7B-BF2A-D31B399534E8}" type="presParOf" srcId="{7D62FFBC-C68E-41EA-A666-528B88249F3C}" destId="{63E40798-D26C-46C0-8A94-CCF3D7B2A474}" srcOrd="2" destOrd="0" presId="urn:microsoft.com/office/officeart/2005/8/layout/hierarchy6"/>
    <dgm:cxn modelId="{80C184CB-4039-4CC4-B6E2-12CCD310E40A}" type="presParOf" srcId="{63E40798-D26C-46C0-8A94-CCF3D7B2A474}" destId="{4E438708-61E3-4E11-86A5-C3537614BCFC}" srcOrd="0" destOrd="0" presId="urn:microsoft.com/office/officeart/2005/8/layout/hierarchy6"/>
    <dgm:cxn modelId="{182B483D-CFF3-4244-A865-671C001FA542}" type="presParOf" srcId="{63E40798-D26C-46C0-8A94-CCF3D7B2A474}" destId="{FE54A99A-EE57-4480-976F-B09EFA12713C}" srcOrd="1" destOrd="0" presId="urn:microsoft.com/office/officeart/2005/8/layout/hierarchy6"/>
    <dgm:cxn modelId="{2A09DD90-FB34-4612-A800-99724A78A06C}" type="presParOf" srcId="{7D62FFBC-C68E-41EA-A666-528B88249F3C}" destId="{767C65E9-4D16-41F5-A779-6428EB328AD2}" srcOrd="3" destOrd="0" presId="urn:microsoft.com/office/officeart/2005/8/layout/hierarchy6"/>
    <dgm:cxn modelId="{9EF057FB-13CF-4B2E-A5E8-A07382A94FA5}" type="presParOf" srcId="{767C65E9-4D16-41F5-A779-6428EB328AD2}" destId="{98808C5F-0192-4F87-A6AA-BA311C3FB85C}" srcOrd="0" destOrd="0" presId="urn:microsoft.com/office/officeart/2005/8/layout/hierarchy6"/>
    <dgm:cxn modelId="{66F6B6E8-C22A-4BEB-823D-94DC0A7E3EA1}" type="presParOf" srcId="{7D62FFBC-C68E-41EA-A666-528B88249F3C}" destId="{A71655E9-FB62-4865-9AC6-61EBF4497E37}" srcOrd="4" destOrd="0" presId="urn:microsoft.com/office/officeart/2005/8/layout/hierarchy6"/>
    <dgm:cxn modelId="{298721F3-A2CF-42C8-A3F7-84A7894DDE62}" type="presParOf" srcId="{A71655E9-FB62-4865-9AC6-61EBF4497E37}" destId="{BF9BA2F7-CFFD-4F91-9ADC-67B86903678A}" srcOrd="0" destOrd="0" presId="urn:microsoft.com/office/officeart/2005/8/layout/hierarchy6"/>
    <dgm:cxn modelId="{A649BF42-4828-4CB1-B1AF-FA4FA3FFB16B}" type="presParOf" srcId="{A71655E9-FB62-4865-9AC6-61EBF4497E37}" destId="{07E32FD9-44AA-4ADB-8156-A800F174733D}" srcOrd="1" destOrd="0" presId="urn:microsoft.com/office/officeart/2005/8/layout/hierarchy6"/>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FF2032-B059-46E2-BC6E-D36F766706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de-DE"/>
        </a:p>
      </dgm:t>
    </dgm:pt>
    <dgm:pt modelId="{04802F7D-27F1-4E78-84CF-D90C0EB1BB53}">
      <dgm:prSet phldrT="[Text]"/>
      <dgm:spPr/>
      <dgm:t>
        <a:bodyPr/>
        <a:lstStyle/>
        <a:p>
          <a:pPr algn="ctr"/>
          <a:r>
            <a:rPr lang="de-DE">
              <a:latin typeface="Frutiger 47LightCn" pitchFamily="2" charset="0"/>
            </a:rPr>
            <a:t>Erfassen</a:t>
          </a:r>
        </a:p>
      </dgm:t>
    </dgm:pt>
    <dgm:pt modelId="{8ECC40C4-CCF6-447B-8CD0-40D3C7D6FA2B}" type="parTrans" cxnId="{2F13251D-C05F-426C-9CE6-1411099F0815}">
      <dgm:prSet/>
      <dgm:spPr/>
      <dgm:t>
        <a:bodyPr/>
        <a:lstStyle/>
        <a:p>
          <a:pPr algn="ctr"/>
          <a:endParaRPr lang="de-DE"/>
        </a:p>
      </dgm:t>
    </dgm:pt>
    <dgm:pt modelId="{55A061B4-28F0-48B3-AD2D-9DB51495010D}" type="sibTrans" cxnId="{2F13251D-C05F-426C-9CE6-1411099F0815}">
      <dgm:prSet/>
      <dgm:spPr/>
      <dgm:t>
        <a:bodyPr/>
        <a:lstStyle/>
        <a:p>
          <a:pPr algn="ctr"/>
          <a:endParaRPr lang="de-DE"/>
        </a:p>
      </dgm:t>
    </dgm:pt>
    <dgm:pt modelId="{9950631C-E08F-41EA-A688-303991E2D612}">
      <dgm:prSet phldrT="[Text]"/>
      <dgm:spPr/>
      <dgm:t>
        <a:bodyPr/>
        <a:lstStyle/>
        <a:p>
          <a:pPr algn="ctr"/>
          <a:r>
            <a:rPr lang="de-DE">
              <a:latin typeface="Frutiger 47LightCn" pitchFamily="2" charset="0"/>
            </a:rPr>
            <a:t>Analysieren</a:t>
          </a:r>
        </a:p>
      </dgm:t>
    </dgm:pt>
    <dgm:pt modelId="{CBEE72EB-4EC2-479E-9537-6D7BBB2B96C2}" type="parTrans" cxnId="{77036432-ABA6-4E01-AC57-9E0A3BCE8DDD}">
      <dgm:prSet/>
      <dgm:spPr/>
      <dgm:t>
        <a:bodyPr/>
        <a:lstStyle/>
        <a:p>
          <a:pPr algn="ctr"/>
          <a:endParaRPr lang="de-DE"/>
        </a:p>
      </dgm:t>
    </dgm:pt>
    <dgm:pt modelId="{75DDFB37-5179-4AE5-8F71-FC55E503508B}" type="sibTrans" cxnId="{77036432-ABA6-4E01-AC57-9E0A3BCE8DDD}">
      <dgm:prSet/>
      <dgm:spPr/>
      <dgm:t>
        <a:bodyPr/>
        <a:lstStyle/>
        <a:p>
          <a:pPr algn="ctr"/>
          <a:endParaRPr lang="de-DE"/>
        </a:p>
      </dgm:t>
    </dgm:pt>
    <dgm:pt modelId="{3821E355-2F7E-40DD-B327-CA3236C13D6E}">
      <dgm:prSet phldrT="[Text]"/>
      <dgm:spPr/>
      <dgm:t>
        <a:bodyPr/>
        <a:lstStyle/>
        <a:p>
          <a:pPr algn="ctr"/>
          <a:r>
            <a:rPr lang="de-DE">
              <a:latin typeface="Frutiger 47LightCn" pitchFamily="2" charset="0"/>
            </a:rPr>
            <a:t>Reagieren</a:t>
          </a:r>
        </a:p>
      </dgm:t>
    </dgm:pt>
    <dgm:pt modelId="{BD1D96FE-5DED-424A-B396-045A2947C3AB}" type="parTrans" cxnId="{C33D3A43-7C4A-476E-B4A5-D84CC10402A5}">
      <dgm:prSet/>
      <dgm:spPr/>
      <dgm:t>
        <a:bodyPr/>
        <a:lstStyle/>
        <a:p>
          <a:pPr algn="ctr"/>
          <a:endParaRPr lang="de-DE"/>
        </a:p>
      </dgm:t>
    </dgm:pt>
    <dgm:pt modelId="{B6FF3E52-DAAA-4EE7-8F97-965EED4CFD5A}" type="sibTrans" cxnId="{C33D3A43-7C4A-476E-B4A5-D84CC10402A5}">
      <dgm:prSet/>
      <dgm:spPr/>
      <dgm:t>
        <a:bodyPr/>
        <a:lstStyle/>
        <a:p>
          <a:pPr algn="ctr"/>
          <a:endParaRPr lang="de-DE"/>
        </a:p>
      </dgm:t>
    </dgm:pt>
    <dgm:pt modelId="{651942DB-85E4-414C-9ABB-351BF6DF9C55}" type="pres">
      <dgm:prSet presAssocID="{3BFF2032-B059-46E2-BC6E-D36F76670684}" presName="cycle" presStyleCnt="0">
        <dgm:presLayoutVars>
          <dgm:dir/>
          <dgm:resizeHandles val="exact"/>
        </dgm:presLayoutVars>
      </dgm:prSet>
      <dgm:spPr/>
      <dgm:t>
        <a:bodyPr/>
        <a:lstStyle/>
        <a:p>
          <a:endParaRPr lang="de-DE"/>
        </a:p>
      </dgm:t>
    </dgm:pt>
    <dgm:pt modelId="{3D62A1E7-E3CC-4D38-8BF7-34DFCA1F2900}" type="pres">
      <dgm:prSet presAssocID="{04802F7D-27F1-4E78-84CF-D90C0EB1BB53}" presName="node" presStyleLbl="node1" presStyleIdx="0" presStyleCnt="3">
        <dgm:presLayoutVars>
          <dgm:bulletEnabled val="1"/>
        </dgm:presLayoutVars>
      </dgm:prSet>
      <dgm:spPr/>
      <dgm:t>
        <a:bodyPr/>
        <a:lstStyle/>
        <a:p>
          <a:endParaRPr lang="de-DE"/>
        </a:p>
      </dgm:t>
    </dgm:pt>
    <dgm:pt modelId="{FD584028-7D78-4FBA-8A93-C352DDA0950B}" type="pres">
      <dgm:prSet presAssocID="{55A061B4-28F0-48B3-AD2D-9DB51495010D}" presName="sibTrans" presStyleLbl="sibTrans2D1" presStyleIdx="0" presStyleCnt="3"/>
      <dgm:spPr/>
      <dgm:t>
        <a:bodyPr/>
        <a:lstStyle/>
        <a:p>
          <a:endParaRPr lang="de-DE"/>
        </a:p>
      </dgm:t>
    </dgm:pt>
    <dgm:pt modelId="{D0E1809A-F309-4666-808C-E2D8BDC28230}" type="pres">
      <dgm:prSet presAssocID="{55A061B4-28F0-48B3-AD2D-9DB51495010D}" presName="connectorText" presStyleLbl="sibTrans2D1" presStyleIdx="0" presStyleCnt="3"/>
      <dgm:spPr/>
      <dgm:t>
        <a:bodyPr/>
        <a:lstStyle/>
        <a:p>
          <a:endParaRPr lang="de-DE"/>
        </a:p>
      </dgm:t>
    </dgm:pt>
    <dgm:pt modelId="{7B9752D7-AE1A-46B7-BEAD-7B114B636526}" type="pres">
      <dgm:prSet presAssocID="{9950631C-E08F-41EA-A688-303991E2D612}" presName="node" presStyleLbl="node1" presStyleIdx="1" presStyleCnt="3">
        <dgm:presLayoutVars>
          <dgm:bulletEnabled val="1"/>
        </dgm:presLayoutVars>
      </dgm:prSet>
      <dgm:spPr/>
      <dgm:t>
        <a:bodyPr/>
        <a:lstStyle/>
        <a:p>
          <a:endParaRPr lang="de-DE"/>
        </a:p>
      </dgm:t>
    </dgm:pt>
    <dgm:pt modelId="{E5CCD2CE-6112-4C91-91B0-C1ECCD75FE33}" type="pres">
      <dgm:prSet presAssocID="{75DDFB37-5179-4AE5-8F71-FC55E503508B}" presName="sibTrans" presStyleLbl="sibTrans2D1" presStyleIdx="1" presStyleCnt="3"/>
      <dgm:spPr/>
      <dgm:t>
        <a:bodyPr/>
        <a:lstStyle/>
        <a:p>
          <a:endParaRPr lang="de-DE"/>
        </a:p>
      </dgm:t>
    </dgm:pt>
    <dgm:pt modelId="{EE5693E4-1D02-4B6A-90D3-F1AE07C139D7}" type="pres">
      <dgm:prSet presAssocID="{75DDFB37-5179-4AE5-8F71-FC55E503508B}" presName="connectorText" presStyleLbl="sibTrans2D1" presStyleIdx="1" presStyleCnt="3"/>
      <dgm:spPr/>
      <dgm:t>
        <a:bodyPr/>
        <a:lstStyle/>
        <a:p>
          <a:endParaRPr lang="de-DE"/>
        </a:p>
      </dgm:t>
    </dgm:pt>
    <dgm:pt modelId="{AA144AA3-DA7A-4FE4-B190-211FECAA362C}" type="pres">
      <dgm:prSet presAssocID="{3821E355-2F7E-40DD-B327-CA3236C13D6E}" presName="node" presStyleLbl="node1" presStyleIdx="2" presStyleCnt="3">
        <dgm:presLayoutVars>
          <dgm:bulletEnabled val="1"/>
        </dgm:presLayoutVars>
      </dgm:prSet>
      <dgm:spPr/>
      <dgm:t>
        <a:bodyPr/>
        <a:lstStyle/>
        <a:p>
          <a:endParaRPr lang="de-DE"/>
        </a:p>
      </dgm:t>
    </dgm:pt>
    <dgm:pt modelId="{05C8C5C4-E86D-45BF-907C-DDFC64175605}" type="pres">
      <dgm:prSet presAssocID="{B6FF3E52-DAAA-4EE7-8F97-965EED4CFD5A}" presName="sibTrans" presStyleLbl="sibTrans2D1" presStyleIdx="2" presStyleCnt="3"/>
      <dgm:spPr/>
      <dgm:t>
        <a:bodyPr/>
        <a:lstStyle/>
        <a:p>
          <a:endParaRPr lang="de-DE"/>
        </a:p>
      </dgm:t>
    </dgm:pt>
    <dgm:pt modelId="{FFC2BBCC-F570-4A66-93A0-48BD27036263}" type="pres">
      <dgm:prSet presAssocID="{B6FF3E52-DAAA-4EE7-8F97-965EED4CFD5A}" presName="connectorText" presStyleLbl="sibTrans2D1" presStyleIdx="2" presStyleCnt="3"/>
      <dgm:spPr/>
      <dgm:t>
        <a:bodyPr/>
        <a:lstStyle/>
        <a:p>
          <a:endParaRPr lang="de-DE"/>
        </a:p>
      </dgm:t>
    </dgm:pt>
  </dgm:ptLst>
  <dgm:cxnLst>
    <dgm:cxn modelId="{C33D3A43-7C4A-476E-B4A5-D84CC10402A5}" srcId="{3BFF2032-B059-46E2-BC6E-D36F76670684}" destId="{3821E355-2F7E-40DD-B327-CA3236C13D6E}" srcOrd="2" destOrd="0" parTransId="{BD1D96FE-5DED-424A-B396-045A2947C3AB}" sibTransId="{B6FF3E52-DAAA-4EE7-8F97-965EED4CFD5A}"/>
    <dgm:cxn modelId="{BB36A2EF-6269-4D73-9FD8-A25236434C43}" type="presOf" srcId="{55A061B4-28F0-48B3-AD2D-9DB51495010D}" destId="{FD584028-7D78-4FBA-8A93-C352DDA0950B}" srcOrd="0" destOrd="0" presId="urn:microsoft.com/office/officeart/2005/8/layout/cycle2"/>
    <dgm:cxn modelId="{64DAFB14-0A13-4BC6-9F75-461100F36010}" type="presOf" srcId="{04802F7D-27F1-4E78-84CF-D90C0EB1BB53}" destId="{3D62A1E7-E3CC-4D38-8BF7-34DFCA1F2900}" srcOrd="0" destOrd="0" presId="urn:microsoft.com/office/officeart/2005/8/layout/cycle2"/>
    <dgm:cxn modelId="{2641668E-E95C-4CAB-8436-8D15F544C0E5}" type="presOf" srcId="{75DDFB37-5179-4AE5-8F71-FC55E503508B}" destId="{E5CCD2CE-6112-4C91-91B0-C1ECCD75FE33}" srcOrd="0" destOrd="0" presId="urn:microsoft.com/office/officeart/2005/8/layout/cycle2"/>
    <dgm:cxn modelId="{E5CA9918-558E-448F-B6C8-39E466CB232F}" type="presOf" srcId="{75DDFB37-5179-4AE5-8F71-FC55E503508B}" destId="{EE5693E4-1D02-4B6A-90D3-F1AE07C139D7}" srcOrd="1" destOrd="0" presId="urn:microsoft.com/office/officeart/2005/8/layout/cycle2"/>
    <dgm:cxn modelId="{77036432-ABA6-4E01-AC57-9E0A3BCE8DDD}" srcId="{3BFF2032-B059-46E2-BC6E-D36F76670684}" destId="{9950631C-E08F-41EA-A688-303991E2D612}" srcOrd="1" destOrd="0" parTransId="{CBEE72EB-4EC2-479E-9537-6D7BBB2B96C2}" sibTransId="{75DDFB37-5179-4AE5-8F71-FC55E503508B}"/>
    <dgm:cxn modelId="{8E0ACE77-3512-4041-9A2B-5EE18EA06564}" type="presOf" srcId="{55A061B4-28F0-48B3-AD2D-9DB51495010D}" destId="{D0E1809A-F309-4666-808C-E2D8BDC28230}" srcOrd="1" destOrd="0" presId="urn:microsoft.com/office/officeart/2005/8/layout/cycle2"/>
    <dgm:cxn modelId="{038A2C16-DCB9-4D81-A81F-B011779D5E1F}" type="presOf" srcId="{9950631C-E08F-41EA-A688-303991E2D612}" destId="{7B9752D7-AE1A-46B7-BEAD-7B114B636526}" srcOrd="0" destOrd="0" presId="urn:microsoft.com/office/officeart/2005/8/layout/cycle2"/>
    <dgm:cxn modelId="{BED23D13-89C6-4175-AE6B-C900A2A740A2}" type="presOf" srcId="{3821E355-2F7E-40DD-B327-CA3236C13D6E}" destId="{AA144AA3-DA7A-4FE4-B190-211FECAA362C}" srcOrd="0" destOrd="0" presId="urn:microsoft.com/office/officeart/2005/8/layout/cycle2"/>
    <dgm:cxn modelId="{BD11AE3F-DFA5-42D9-96B5-60B6AC3A85CB}" type="presOf" srcId="{3BFF2032-B059-46E2-BC6E-D36F76670684}" destId="{651942DB-85E4-414C-9ABB-351BF6DF9C55}" srcOrd="0" destOrd="0" presId="urn:microsoft.com/office/officeart/2005/8/layout/cycle2"/>
    <dgm:cxn modelId="{C4AD7240-A9E7-4F67-86C3-77D58445EB19}" type="presOf" srcId="{B6FF3E52-DAAA-4EE7-8F97-965EED4CFD5A}" destId="{05C8C5C4-E86D-45BF-907C-DDFC64175605}" srcOrd="0" destOrd="0" presId="urn:microsoft.com/office/officeart/2005/8/layout/cycle2"/>
    <dgm:cxn modelId="{50305FF9-6478-448F-AF46-30827F4C61D9}" type="presOf" srcId="{B6FF3E52-DAAA-4EE7-8F97-965EED4CFD5A}" destId="{FFC2BBCC-F570-4A66-93A0-48BD27036263}" srcOrd="1" destOrd="0" presId="urn:microsoft.com/office/officeart/2005/8/layout/cycle2"/>
    <dgm:cxn modelId="{2F13251D-C05F-426C-9CE6-1411099F0815}" srcId="{3BFF2032-B059-46E2-BC6E-D36F76670684}" destId="{04802F7D-27F1-4E78-84CF-D90C0EB1BB53}" srcOrd="0" destOrd="0" parTransId="{8ECC40C4-CCF6-447B-8CD0-40D3C7D6FA2B}" sibTransId="{55A061B4-28F0-48B3-AD2D-9DB51495010D}"/>
    <dgm:cxn modelId="{0D4B6414-4C5F-4C98-919B-0D43A4165D7D}" type="presParOf" srcId="{651942DB-85E4-414C-9ABB-351BF6DF9C55}" destId="{3D62A1E7-E3CC-4D38-8BF7-34DFCA1F2900}" srcOrd="0" destOrd="0" presId="urn:microsoft.com/office/officeart/2005/8/layout/cycle2"/>
    <dgm:cxn modelId="{FC89121F-E26B-4D09-A935-59A442750CBC}" type="presParOf" srcId="{651942DB-85E4-414C-9ABB-351BF6DF9C55}" destId="{FD584028-7D78-4FBA-8A93-C352DDA0950B}" srcOrd="1" destOrd="0" presId="urn:microsoft.com/office/officeart/2005/8/layout/cycle2"/>
    <dgm:cxn modelId="{C077CEEA-606E-4B6F-8EAD-6E2CCC562A7C}" type="presParOf" srcId="{FD584028-7D78-4FBA-8A93-C352DDA0950B}" destId="{D0E1809A-F309-4666-808C-E2D8BDC28230}" srcOrd="0" destOrd="0" presId="urn:microsoft.com/office/officeart/2005/8/layout/cycle2"/>
    <dgm:cxn modelId="{8B823303-B192-42CE-8AEE-D30BE34067E8}" type="presParOf" srcId="{651942DB-85E4-414C-9ABB-351BF6DF9C55}" destId="{7B9752D7-AE1A-46B7-BEAD-7B114B636526}" srcOrd="2" destOrd="0" presId="urn:microsoft.com/office/officeart/2005/8/layout/cycle2"/>
    <dgm:cxn modelId="{EAB24664-0EF0-4DB7-A0FC-FC33AB51A03E}" type="presParOf" srcId="{651942DB-85E4-414C-9ABB-351BF6DF9C55}" destId="{E5CCD2CE-6112-4C91-91B0-C1ECCD75FE33}" srcOrd="3" destOrd="0" presId="urn:microsoft.com/office/officeart/2005/8/layout/cycle2"/>
    <dgm:cxn modelId="{B961577A-E02F-477F-B9FF-8F52071CC1FB}" type="presParOf" srcId="{E5CCD2CE-6112-4C91-91B0-C1ECCD75FE33}" destId="{EE5693E4-1D02-4B6A-90D3-F1AE07C139D7}" srcOrd="0" destOrd="0" presId="urn:microsoft.com/office/officeart/2005/8/layout/cycle2"/>
    <dgm:cxn modelId="{C55C0D24-AD2B-43C1-B034-55E8498AEC70}" type="presParOf" srcId="{651942DB-85E4-414C-9ABB-351BF6DF9C55}" destId="{AA144AA3-DA7A-4FE4-B190-211FECAA362C}" srcOrd="4" destOrd="0" presId="urn:microsoft.com/office/officeart/2005/8/layout/cycle2"/>
    <dgm:cxn modelId="{5A990D92-E6A3-4354-98B9-51936CA55ACF}" type="presParOf" srcId="{651942DB-85E4-414C-9ABB-351BF6DF9C55}" destId="{05C8C5C4-E86D-45BF-907C-DDFC64175605}" srcOrd="5" destOrd="0" presId="urn:microsoft.com/office/officeart/2005/8/layout/cycle2"/>
    <dgm:cxn modelId="{36AF6B50-6AB5-4EEE-8A83-B5C27299C088}" type="presParOf" srcId="{05C8C5C4-E86D-45BF-907C-DDFC64175605}" destId="{FFC2BBCC-F570-4A66-93A0-48BD27036263}" srcOrd="0" destOrd="0" presId="urn:microsoft.com/office/officeart/2005/8/layout/cycle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9E2F6F-A8CC-4D08-8EBD-44B59FBC5D93}">
      <dsp:nvSpPr>
        <dsp:cNvPr id="0" name=""/>
        <dsp:cNvSpPr/>
      </dsp:nvSpPr>
      <dsp:spPr>
        <a:xfrm>
          <a:off x="654772" y="0"/>
          <a:ext cx="2495550" cy="2495550"/>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71206FD-BCB9-46CD-82B9-D3B72BA1B92C}">
      <dsp:nvSpPr>
        <dsp:cNvPr id="0" name=""/>
        <dsp:cNvSpPr/>
      </dsp:nvSpPr>
      <dsp:spPr>
        <a:xfrm>
          <a:off x="816983"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Fähigkeiten</a:t>
          </a:r>
        </a:p>
      </dsp:txBody>
      <dsp:txXfrm>
        <a:off x="865712" y="210939"/>
        <a:ext cx="900762" cy="900762"/>
      </dsp:txXfrm>
    </dsp:sp>
    <dsp:sp modelId="{4FB044B9-FED8-4341-B58C-196EE98036DC}">
      <dsp:nvSpPr>
        <dsp:cNvPr id="0" name=""/>
        <dsp:cNvSpPr/>
      </dsp:nvSpPr>
      <dsp:spPr>
        <a:xfrm>
          <a:off x="1989892" y="162210"/>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Strukturen</a:t>
          </a:r>
        </a:p>
      </dsp:txBody>
      <dsp:txXfrm>
        <a:off x="2038621" y="210939"/>
        <a:ext cx="900762" cy="900762"/>
      </dsp:txXfrm>
    </dsp:sp>
    <dsp:sp modelId="{9163667E-3E75-4DA4-ACB8-B6271CC3AC42}">
      <dsp:nvSpPr>
        <dsp:cNvPr id="0" name=""/>
        <dsp:cNvSpPr/>
      </dsp:nvSpPr>
      <dsp:spPr>
        <a:xfrm>
          <a:off x="816983"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Kultur</a:t>
          </a:r>
        </a:p>
      </dsp:txBody>
      <dsp:txXfrm>
        <a:off x="865712" y="1383848"/>
        <a:ext cx="900762" cy="900762"/>
      </dsp:txXfrm>
    </dsp:sp>
    <dsp:sp modelId="{00CD6484-A9EE-443F-BBDB-7BC362738981}">
      <dsp:nvSpPr>
        <dsp:cNvPr id="0" name=""/>
        <dsp:cNvSpPr/>
      </dsp:nvSpPr>
      <dsp:spPr>
        <a:xfrm>
          <a:off x="1989892" y="1335119"/>
          <a:ext cx="998220" cy="9982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de-DE" sz="1300" kern="1200"/>
            <a:t>IT-Tools</a:t>
          </a:r>
        </a:p>
      </dsp:txBody>
      <dsp:txXfrm>
        <a:off x="2038621" y="1383848"/>
        <a:ext cx="900762" cy="9007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A2F7-CFFD-4F91-9ADC-67B86903678A}">
      <dsp:nvSpPr>
        <dsp:cNvPr id="0" name=""/>
        <dsp:cNvSpPr/>
      </dsp:nvSpPr>
      <dsp:spPr>
        <a:xfrm>
          <a:off x="0" y="248303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Projektmitarbeiter</a:t>
          </a:r>
        </a:p>
      </dsp:txBody>
      <dsp:txXfrm>
        <a:off x="0" y="2483035"/>
        <a:ext cx="2528887" cy="739238"/>
      </dsp:txXfrm>
    </dsp:sp>
    <dsp:sp modelId="{4E438708-61E3-4E11-86A5-C3537614BCFC}">
      <dsp:nvSpPr>
        <dsp:cNvPr id="0" name=""/>
        <dsp:cNvSpPr/>
      </dsp:nvSpPr>
      <dsp:spPr>
        <a:xfrm>
          <a:off x="0" y="1620590"/>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Projektleiter</a:t>
          </a:r>
        </a:p>
      </dsp:txBody>
      <dsp:txXfrm>
        <a:off x="0" y="1620590"/>
        <a:ext cx="2528887" cy="739238"/>
      </dsp:txXfrm>
    </dsp:sp>
    <dsp:sp modelId="{8E3F613A-2EEA-4BCA-9950-7CE0C736EA8A}">
      <dsp:nvSpPr>
        <dsp:cNvPr id="0" name=""/>
        <dsp:cNvSpPr/>
      </dsp:nvSpPr>
      <dsp:spPr>
        <a:xfrm>
          <a:off x="0" y="758145"/>
          <a:ext cx="8429625" cy="73923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de-DE" sz="2300" kern="1200"/>
            <a:t>Projekt</a:t>
          </a:r>
        </a:p>
      </dsp:txBody>
      <dsp:txXfrm>
        <a:off x="0" y="758145"/>
        <a:ext cx="2528887" cy="739238"/>
      </dsp:txXfrm>
    </dsp:sp>
    <dsp:sp modelId="{09C03C00-9199-44B4-8E7F-376544976283}">
      <dsp:nvSpPr>
        <dsp:cNvPr id="0" name=""/>
        <dsp:cNvSpPr/>
      </dsp:nvSpPr>
      <dsp:spPr>
        <a:xfrm>
          <a:off x="5233251" y="81974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Projekt Naukanu Sailing School</a:t>
          </a:r>
        </a:p>
      </dsp:txBody>
      <dsp:txXfrm>
        <a:off x="5251294" y="837791"/>
        <a:ext cx="887962" cy="579946"/>
      </dsp:txXfrm>
    </dsp:sp>
    <dsp:sp modelId="{24032A70-702C-42C4-90F1-7ABD29CC7740}">
      <dsp:nvSpPr>
        <dsp:cNvPr id="0" name=""/>
        <dsp:cNvSpPr/>
      </dsp:nvSpPr>
      <dsp:spPr>
        <a:xfrm>
          <a:off x="4193697" y="1435780"/>
          <a:ext cx="1501578" cy="246412"/>
        </a:xfrm>
        <a:custGeom>
          <a:avLst/>
          <a:gdLst/>
          <a:ahLst/>
          <a:cxnLst/>
          <a:rect l="0" t="0" r="0" b="0"/>
          <a:pathLst>
            <a:path>
              <a:moveTo>
                <a:pt x="1501578" y="0"/>
              </a:moveTo>
              <a:lnTo>
                <a:pt x="1501578" y="123206"/>
              </a:lnTo>
              <a:lnTo>
                <a:pt x="0" y="123206"/>
              </a:lnTo>
              <a:lnTo>
                <a:pt x="0"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FA01C8-9D3B-4899-A525-D0FAA27F93C1}">
      <dsp:nvSpPr>
        <dsp:cNvPr id="0" name=""/>
        <dsp:cNvSpPr/>
      </dsp:nvSpPr>
      <dsp:spPr>
        <a:xfrm>
          <a:off x="3731673"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Tobias Meyer</a:t>
          </a:r>
        </a:p>
      </dsp:txBody>
      <dsp:txXfrm>
        <a:off x="3749716" y="1700236"/>
        <a:ext cx="887962" cy="579946"/>
      </dsp:txXfrm>
    </dsp:sp>
    <dsp:sp modelId="{5F08574A-D150-46F6-9187-5DA6AB6B52D8}">
      <dsp:nvSpPr>
        <dsp:cNvPr id="0" name=""/>
        <dsp:cNvSpPr/>
      </dsp:nvSpPr>
      <dsp:spPr>
        <a:xfrm>
          <a:off x="2992434" y="2298225"/>
          <a:ext cx="1201262" cy="246412"/>
        </a:xfrm>
        <a:custGeom>
          <a:avLst/>
          <a:gdLst/>
          <a:ahLst/>
          <a:cxnLst/>
          <a:rect l="0" t="0" r="0" b="0"/>
          <a:pathLst>
            <a:path>
              <a:moveTo>
                <a:pt x="1201262" y="0"/>
              </a:moveTo>
              <a:lnTo>
                <a:pt x="1201262"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D7CB-C5DF-4C40-8BA8-A4A3C1719285}">
      <dsp:nvSpPr>
        <dsp:cNvPr id="0" name=""/>
        <dsp:cNvSpPr/>
      </dsp:nvSpPr>
      <dsp:spPr>
        <a:xfrm>
          <a:off x="2530410"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Benjamin Böcherer</a:t>
          </a:r>
        </a:p>
      </dsp:txBody>
      <dsp:txXfrm>
        <a:off x="2548453" y="2562681"/>
        <a:ext cx="887962" cy="579946"/>
      </dsp:txXfrm>
    </dsp:sp>
    <dsp:sp modelId="{99267372-20FD-4923-9E18-F44ADD13C3FC}">
      <dsp:nvSpPr>
        <dsp:cNvPr id="0" name=""/>
        <dsp:cNvSpPr/>
      </dsp:nvSpPr>
      <dsp:spPr>
        <a:xfrm>
          <a:off x="4147977" y="2298225"/>
          <a:ext cx="91440" cy="246412"/>
        </a:xfrm>
        <a:custGeom>
          <a:avLst/>
          <a:gdLst/>
          <a:ahLst/>
          <a:cxnLst/>
          <a:rect l="0" t="0" r="0" b="0"/>
          <a:pathLst>
            <a:path>
              <a:moveTo>
                <a:pt x="45720" y="0"/>
              </a:moveTo>
              <a:lnTo>
                <a:pt x="4572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09BBC-2797-41F0-B455-2C8953648146}">
      <dsp:nvSpPr>
        <dsp:cNvPr id="0" name=""/>
        <dsp:cNvSpPr/>
      </dsp:nvSpPr>
      <dsp:spPr>
        <a:xfrm>
          <a:off x="3731673"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Stefan Müller</a:t>
          </a:r>
        </a:p>
      </dsp:txBody>
      <dsp:txXfrm>
        <a:off x="3749716" y="2562681"/>
        <a:ext cx="887962" cy="579946"/>
      </dsp:txXfrm>
    </dsp:sp>
    <dsp:sp modelId="{341C5E11-5015-4F87-B463-1A1BC4BE3CDC}">
      <dsp:nvSpPr>
        <dsp:cNvPr id="0" name=""/>
        <dsp:cNvSpPr/>
      </dsp:nvSpPr>
      <dsp:spPr>
        <a:xfrm>
          <a:off x="4193697" y="2298225"/>
          <a:ext cx="1201262" cy="246412"/>
        </a:xfrm>
        <a:custGeom>
          <a:avLst/>
          <a:gdLst/>
          <a:ahLst/>
          <a:cxnLst/>
          <a:rect l="0" t="0" r="0" b="0"/>
          <a:pathLst>
            <a:path>
              <a:moveTo>
                <a:pt x="0" y="0"/>
              </a:moveTo>
              <a:lnTo>
                <a:pt x="0" y="123206"/>
              </a:lnTo>
              <a:lnTo>
                <a:pt x="1201262" y="123206"/>
              </a:lnTo>
              <a:lnTo>
                <a:pt x="1201262"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FE46C-AD25-4E5E-B8AF-94220E8EF248}">
      <dsp:nvSpPr>
        <dsp:cNvPr id="0" name=""/>
        <dsp:cNvSpPr/>
      </dsp:nvSpPr>
      <dsp:spPr>
        <a:xfrm>
          <a:off x="4932935"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Dominik Schumacher</a:t>
          </a:r>
        </a:p>
      </dsp:txBody>
      <dsp:txXfrm>
        <a:off x="4950978" y="2562681"/>
        <a:ext cx="887962" cy="579946"/>
      </dsp:txXfrm>
    </dsp:sp>
    <dsp:sp modelId="{323027F3-E1EC-403A-8A7A-C2AEC1244FEB}">
      <dsp:nvSpPr>
        <dsp:cNvPr id="0" name=""/>
        <dsp:cNvSpPr/>
      </dsp:nvSpPr>
      <dsp:spPr>
        <a:xfrm>
          <a:off x="5695275" y="1435780"/>
          <a:ext cx="1501578" cy="246412"/>
        </a:xfrm>
        <a:custGeom>
          <a:avLst/>
          <a:gdLst/>
          <a:ahLst/>
          <a:cxnLst/>
          <a:rect l="0" t="0" r="0" b="0"/>
          <a:pathLst>
            <a:path>
              <a:moveTo>
                <a:pt x="0" y="0"/>
              </a:moveTo>
              <a:lnTo>
                <a:pt x="0" y="123206"/>
              </a:lnTo>
              <a:lnTo>
                <a:pt x="1501578" y="123206"/>
              </a:lnTo>
              <a:lnTo>
                <a:pt x="1501578" y="2464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BBA0BB-9F0E-42FA-8256-B4A3650269A8}">
      <dsp:nvSpPr>
        <dsp:cNvPr id="0" name=""/>
        <dsp:cNvSpPr/>
      </dsp:nvSpPr>
      <dsp:spPr>
        <a:xfrm>
          <a:off x="6734829" y="1682193"/>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Prof. Dr. Dr. Neunteufel</a:t>
          </a:r>
        </a:p>
      </dsp:txBody>
      <dsp:txXfrm>
        <a:off x="6752872" y="1700236"/>
        <a:ext cx="887962" cy="579946"/>
      </dsp:txXfrm>
    </dsp:sp>
    <dsp:sp modelId="{359E3C1A-F9B8-40ED-99DA-6399CDBC4B72}">
      <dsp:nvSpPr>
        <dsp:cNvPr id="0" name=""/>
        <dsp:cNvSpPr/>
      </dsp:nvSpPr>
      <dsp:spPr>
        <a:xfrm>
          <a:off x="6596222" y="2298225"/>
          <a:ext cx="600631" cy="246412"/>
        </a:xfrm>
        <a:custGeom>
          <a:avLst/>
          <a:gdLst/>
          <a:ahLst/>
          <a:cxnLst/>
          <a:rect l="0" t="0" r="0" b="0"/>
          <a:pathLst>
            <a:path>
              <a:moveTo>
                <a:pt x="600631" y="0"/>
              </a:moveTo>
              <a:lnTo>
                <a:pt x="600631" y="123206"/>
              </a:lnTo>
              <a:lnTo>
                <a:pt x="0" y="123206"/>
              </a:lnTo>
              <a:lnTo>
                <a:pt x="0"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77694-372E-47D9-9230-792B46C1312E}">
      <dsp:nvSpPr>
        <dsp:cNvPr id="0" name=""/>
        <dsp:cNvSpPr/>
      </dsp:nvSpPr>
      <dsp:spPr>
        <a:xfrm>
          <a:off x="6134198"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1</a:t>
          </a:r>
        </a:p>
      </dsp:txBody>
      <dsp:txXfrm>
        <a:off x="6152241" y="2562681"/>
        <a:ext cx="887962" cy="579946"/>
      </dsp:txXfrm>
    </dsp:sp>
    <dsp:sp modelId="{746603EA-3E68-4F99-87D4-70CCF5A7DD33}">
      <dsp:nvSpPr>
        <dsp:cNvPr id="0" name=""/>
        <dsp:cNvSpPr/>
      </dsp:nvSpPr>
      <dsp:spPr>
        <a:xfrm>
          <a:off x="7196854" y="2298225"/>
          <a:ext cx="600631" cy="246412"/>
        </a:xfrm>
        <a:custGeom>
          <a:avLst/>
          <a:gdLst/>
          <a:ahLst/>
          <a:cxnLst/>
          <a:rect l="0" t="0" r="0" b="0"/>
          <a:pathLst>
            <a:path>
              <a:moveTo>
                <a:pt x="0" y="0"/>
              </a:moveTo>
              <a:lnTo>
                <a:pt x="0" y="123206"/>
              </a:lnTo>
              <a:lnTo>
                <a:pt x="600631" y="123206"/>
              </a:lnTo>
              <a:lnTo>
                <a:pt x="600631" y="246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48B37-B17E-47C4-B762-3F7ADF16C8A4}">
      <dsp:nvSpPr>
        <dsp:cNvPr id="0" name=""/>
        <dsp:cNvSpPr/>
      </dsp:nvSpPr>
      <dsp:spPr>
        <a:xfrm>
          <a:off x="7335461" y="2544638"/>
          <a:ext cx="924048" cy="616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DE" sz="1100" kern="1200"/>
            <a:t>PM 2</a:t>
          </a:r>
        </a:p>
      </dsp:txBody>
      <dsp:txXfrm>
        <a:off x="7353504" y="2562681"/>
        <a:ext cx="887962" cy="579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62A1E7-E3CC-4D38-8BF7-34DFCA1F2900}">
      <dsp:nvSpPr>
        <dsp:cNvPr id="0" name=""/>
        <dsp:cNvSpPr/>
      </dsp:nvSpPr>
      <dsp:spPr>
        <a:xfrm>
          <a:off x="2276735" y="394"/>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Erfassen</a:t>
          </a:r>
        </a:p>
      </dsp:txBody>
      <dsp:txXfrm>
        <a:off x="2480315" y="203974"/>
        <a:ext cx="982969" cy="982969"/>
      </dsp:txXfrm>
    </dsp:sp>
    <dsp:sp modelId="{FD584028-7D78-4FBA-8A93-C352DDA0950B}">
      <dsp:nvSpPr>
        <dsp:cNvPr id="0" name=""/>
        <dsp:cNvSpPr/>
      </dsp:nvSpPr>
      <dsp:spPr>
        <a:xfrm rot="3600000">
          <a:off x="3303598" y="1356531"/>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3331394" y="1402220"/>
        <a:ext cx="259433" cy="281500"/>
      </dsp:txXfrm>
    </dsp:sp>
    <dsp:sp modelId="{7B9752D7-AE1A-46B7-BEAD-7B114B636526}">
      <dsp:nvSpPr>
        <dsp:cNvPr id="0" name=""/>
        <dsp:cNvSpPr/>
      </dsp:nvSpPr>
      <dsp:spPr>
        <a:xfrm>
          <a:off x="332144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Analysieren</a:t>
          </a:r>
        </a:p>
      </dsp:txBody>
      <dsp:txXfrm>
        <a:off x="3525020" y="2013456"/>
        <a:ext cx="982969" cy="982969"/>
      </dsp:txXfrm>
    </dsp:sp>
    <dsp:sp modelId="{E5CCD2CE-6112-4C91-91B0-C1ECCD75FE33}">
      <dsp:nvSpPr>
        <dsp:cNvPr id="0" name=""/>
        <dsp:cNvSpPr/>
      </dsp:nvSpPr>
      <dsp:spPr>
        <a:xfrm rot="10800000">
          <a:off x="2796979" y="2270356"/>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rot="10800000">
        <a:off x="2908164" y="2364190"/>
        <a:ext cx="259433" cy="281500"/>
      </dsp:txXfrm>
    </dsp:sp>
    <dsp:sp modelId="{AA144AA3-DA7A-4FE4-B190-211FECAA362C}">
      <dsp:nvSpPr>
        <dsp:cNvPr id="0" name=""/>
        <dsp:cNvSpPr/>
      </dsp:nvSpPr>
      <dsp:spPr>
        <a:xfrm>
          <a:off x="1232030" y="1809876"/>
          <a:ext cx="1390129" cy="139012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de-DE" sz="2200" kern="1200">
              <a:latin typeface="Frutiger 47LightCn" pitchFamily="2" charset="0"/>
            </a:rPr>
            <a:t>Reagieren</a:t>
          </a:r>
        </a:p>
      </dsp:txBody>
      <dsp:txXfrm>
        <a:off x="1435610" y="2013456"/>
        <a:ext cx="982969" cy="982969"/>
      </dsp:txXfrm>
    </dsp:sp>
    <dsp:sp modelId="{05C8C5C4-E86D-45BF-907C-DDFC64175605}">
      <dsp:nvSpPr>
        <dsp:cNvPr id="0" name=""/>
        <dsp:cNvSpPr/>
      </dsp:nvSpPr>
      <dsp:spPr>
        <a:xfrm rot="18000000">
          <a:off x="2258893" y="1374699"/>
          <a:ext cx="370618" cy="46916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endParaRPr lang="de-DE" sz="1800" kern="1200"/>
        </a:p>
      </dsp:txBody>
      <dsp:txXfrm>
        <a:off x="2286689" y="1516678"/>
        <a:ext cx="259433" cy="281500"/>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2.xml><?xml version="1.0" encoding="utf-8"?>
<b:Sources xmlns:b="http://schemas.openxmlformats.org/officeDocument/2006/bibliography" xmlns="http://schemas.openxmlformats.org/officeDocument/2006/bibliography" SelectedStyle="\APA.XSL" StyleName="APA">
  <b:Source>
    <b:Tag>Abr86</b:Tag>
    <b:SourceType>JournalArticle</b:SourceType>
    <b:Guid>{1089A0CE-1026-4417-B46B-095E56953AE2}</b:Guid>
    <b:Title>Development of the ALOHANET</b:Title>
    <b:Year>1986</b:Year>
    <b:Author>
      <b:Author>
        <b:NameList>
          <b:Person>
            <b:Last>Abrahamson</b:Last>
            <b:First>Norman</b:First>
          </b:Person>
        </b:NameList>
      </b:Author>
    </b:Author>
    <b:JournalName>IEEE TRANSACTIONS ON INFORMATION THEORY, VOL IT-31</b:JournalName>
    <b:Pages>10-20</b:Pages>
    <b:RefOrder>4</b:RefOrder>
  </b:Source>
  <b:Source xmlns:b="http://schemas.openxmlformats.org/officeDocument/2006/bibliography" xmlns="http://schemas.openxmlformats.org/officeDocument/2006/bibliography">
    <b:Tag>Platzhalter1</b:Tag>
    <b:RefOrder>5</b:RefOrder>
  </b:Source>
  <b:Source>
    <b:Tag>Hei03</b:Tag>
    <b:SourceType>Book</b:SourceType>
    <b:Guid>{87CFF93D-9A3F-473B-8B0B-9A49343C6B43}</b:Guid>
    <b:Title>Wireless LAN - Funknetze in der Praxis</b:Title>
    <b:Year>2003</b:Year>
    <b:City>Poing</b:City>
    <b:Publisher>Franzis' Verlag</b:Publisher>
    <b:Author>
      <b:Author>
        <b:NameList>
          <b:Person>
            <b:Last>Hein</b:Last>
            <b:First>Mathias</b:First>
          </b:Person>
          <b:Person>
            <b:Last>Maciejeski</b:Last>
            <b:First>Bernd</b:First>
          </b:Person>
        </b:NameList>
      </b:Author>
    </b:Author>
    <b:RefOrder>6</b:RefOrder>
  </b:Source>
  <b:Source>
    <b:Tag>Kaf05</b:Tag>
    <b:SourceType>Book</b:SourceType>
    <b:Guid>{F9FB0F4D-65F1-469E-A35D-A769182C2FBB}</b:Guid>
    <b:Title>WLAN - Technik, Standards, Planung und Sicherheit für Wireless LAN</b:Title>
    <b:Year>2005</b:Year>
    <b:City>München / Wien</b:City>
    <b:Publisher>Hanser</b:Publisher>
    <b:Author>
      <b:Author>
        <b:NameList>
          <b:Person>
            <b:Last>Kafka</b:Last>
            <b:First>Gerhard</b:First>
          </b:Person>
        </b:NameList>
      </b:Author>
    </b:Author>
    <b:RefOrder>7</b:RefOrder>
  </b:Source>
  <b:Source>
    <b:Tag>Arn10</b:Tag>
    <b:SourceType>InternetSite</b:SourceType>
    <b:Guid>{2402FB97-EE03-44BB-AF9A-C60B34B8401C}</b:Guid>
    <b:Title>WLAN - Verschlüsselung - WEP und WPA durchleuchtet</b:Title>
    <b:Year>2009</b:Year>
    <b:Month>05</b:Month>
    <b:Day>02</b:Day>
    <b:URL>http://www.heise.de/netze/artikel/WEP-und-WEPplus-224028.html</b:URL>
    <b:Author>
      <b:Author>
        <b:NameList>
          <b:Person>
            <b:Last>Arnold</b:Last>
            <b:First>Alfred</b:First>
          </b:Person>
        </b:NameList>
      </b:Author>
    </b:Author>
    <b:YearAccessed>2010</b:YearAccessed>
    <b:MonthAccessed>01</b:MonthAccessed>
    <b:DayAccessed>01</b:DayAccessed>
    <b:RefOrder>8</b:RefOrder>
  </b:Source>
  <b:Source>
    <b:Tag>Gro82</b:Tag>
    <b:SourceType>Book</b:SourceType>
    <b:Guid>{C5FF03D7-91B6-42B0-812E-830E907304E8}</b:Guid>
    <b:Title>Grundlagen der organisatorischen Gestaltung</b:Title>
    <b:Year>1982</b:Year>
    <b:City>Stuttgart</b:City>
    <b:Publisher>Schäffer-Poeschel</b:Publisher>
    <b:Author>
      <b:Author>
        <b:NameList>
          <b:Person>
            <b:Last>Grochla</b:Last>
            <b:First>Erwin</b:First>
          </b:Person>
        </b:NameList>
      </b:Author>
    </b:Author>
    <b:RefOrder>9</b:RefOrder>
  </b:Source>
  <b:Source>
    <b:Tag>Hag14</b:Tag>
    <b:SourceType>InternetSite</b:SourceType>
    <b:Guid>{BD09A8D8-29BF-41D9-B2A8-968D0064799F}</b:Guid>
    <b:Title>PM-Handbuch.com</b:Title>
    <b:URL>http://www.pm-handbuch.com/begriffe/</b:URL>
    <b:Author>
      <b:ProducerName>
        <b:NameList>
          <b:Person>
            <b:Last>Management</b:Last>
            <b:First>Hagen</b:First>
          </b:Person>
        </b:NameList>
      </b:ProducerName>
    </b:Author>
    <b:YearAccessed>2014</b:YearAccessed>
    <b:MonthAccessed>06</b:MonthAccessed>
    <b:DayAccessed>27</b:DayAccessed>
    <b:Year>2014</b:Year>
    <b:RefOrder>1</b:RefOrder>
  </b:Source>
  <b:Source>
    <b:Tag>Hag141</b:Tag>
    <b:SourceType>InternetSite</b:SourceType>
    <b:Guid>{AF1AA784-A476-4623-BA4E-CDEC08B9598B}</b:Guid>
    <b:Title>PM-Handbuch.com</b:Title>
    <b:Year>2014</b:Year>
    <b:URL>http://www.pm-handbuch.com/nutzen/</b:URL>
    <b:Author>
      <b:Author>
        <b:NameList>
          <b:Person>
            <b:Last>Management</b:Last>
            <b:First>Hagen</b:First>
          </b:Person>
        </b:NameList>
      </b:Author>
    </b:Author>
    <b:YearAccessed>2014</b:YearAccessed>
    <b:MonthAccessed>06</b:MonthAccessed>
    <b:DayAccessed>27</b:DayAccessed>
    <b:RefOrder>10</b:RefOrder>
  </b:Source>
  <b:Source>
    <b:Tag>Gre10</b:Tag>
    <b:SourceType>Book</b:SourceType>
    <b:Guid>{A2534DC0-A82B-448D-9711-7ABE2115A85F}</b:Guid>
    <b:Title>Softwaretechnik</b:Title>
    <b:Year>2010</b:Year>
    <b:City>München</b:City>
    <b:Publisher>Pearson Studium</b:Publisher>
    <b:Author>
      <b:Author>
        <b:NameList>
          <b:Person>
            <b:Last>Grechenig</b:Last>
            <b:First>Thomas</b:First>
          </b:Person>
          <b:Person>
            <b:Last>Bernhart</b:Last>
            <b:First>Mario</b:First>
          </b:Person>
        </b:NameList>
      </b:Author>
    </b:Author>
    <b:RefOrder>3</b:RefOrder>
  </b:Source>
  <b:Source>
    <b:Tag>Fun14</b:Tag>
    <b:SourceType>InternetSite</b:SourceType>
    <b:Guid>{608FBE8F-CAF8-46A7-8F2B-1E27B5876E68}</b:Guid>
    <b:Title>Projektüberwachung: So überwachen Sie Ihre Projekte.</b:Title>
    <b:Year>2014</b:Year>
    <b:Author>
      <b:Author>
        <b:NameList>
          <b:Person>
            <b:Last>Funke</b:Last>
            <b:First>Andre</b:First>
          </b:Person>
        </b:NameList>
      </b:Author>
    </b:Author>
    <b:Month>Juni</b:Month>
    <b:Day>29.06.2014</b:Day>
    <b:URL>http://www.managementpraxis.ch/praxistipp_view.cfm?nr=432</b:URL>
    <b:RefOrder>2</b:RefOrder>
  </b:Source>
</b:Sources>
</file>

<file path=customXml/itemProps1.xml><?xml version="1.0" encoding="utf-8"?>
<ds:datastoreItem xmlns:ds="http://schemas.openxmlformats.org/officeDocument/2006/customXml" ds:itemID="{09BAF968-BE52-4708-BC67-6FCB727B1F40}">
  <ds:schemaRefs>
    <ds:schemaRef ds:uri="http://schemas.openxmlformats.org/officeDocument/2006/bibliography"/>
  </ds:schemaRefs>
</ds:datastoreItem>
</file>

<file path=customXml/itemProps2.xml><?xml version="1.0" encoding="utf-8"?>
<ds:datastoreItem xmlns:ds="http://schemas.openxmlformats.org/officeDocument/2006/customXml" ds:itemID="{ED6BBAF6-C58A-4A35-8C22-9EF6F6D7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9169</Words>
  <Characters>57765</Characters>
  <Application>Microsoft Office Word</Application>
  <DocSecurity>0</DocSecurity>
  <Lines>481</Lines>
  <Paragraphs>133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66801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66</cp:revision>
  <cp:lastPrinted>2014-03-20T18:26:00Z</cp:lastPrinted>
  <dcterms:created xsi:type="dcterms:W3CDTF">2014-03-20T19:01:00Z</dcterms:created>
  <dcterms:modified xsi:type="dcterms:W3CDTF">2014-07-02T18:20:00Z</dcterms:modified>
</cp:coreProperties>
</file>